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DF5E4" w14:textId="2C27B2F5" w:rsidR="00625111" w:rsidRDefault="00625111" w:rsidP="00625111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101C8">
        <w:rPr>
          <w:rFonts w:ascii="Times New Roman" w:hAnsi="Times New Roman" w:cs="Times New Roman"/>
          <w:b/>
          <w:bCs/>
        </w:rPr>
        <w:t>Assessing the Economic Outcomes and Equity Implications in Transitioning to Mandatory Flood Buyouts</w:t>
      </w:r>
    </w:p>
    <w:p w14:paraId="7389B17A" w14:textId="4CF2DBD5" w:rsidR="005101C8" w:rsidRDefault="005101C8" w:rsidP="005101C8">
      <w:pPr>
        <w:spacing w:line="240" w:lineRule="auto"/>
        <w:jc w:val="center"/>
        <w:rPr>
          <w:rFonts w:ascii="Times New Roman" w:hAnsi="Times New Roman" w:cs="Times New Roman"/>
        </w:rPr>
      </w:pPr>
      <w:r w:rsidRPr="005101C8">
        <w:rPr>
          <w:rFonts w:ascii="Times New Roman" w:hAnsi="Times New Roman" w:cs="Times New Roman"/>
        </w:rPr>
        <w:t>Emma Donnelly</w:t>
      </w:r>
      <w:r>
        <w:rPr>
          <w:rFonts w:ascii="Times New Roman" w:hAnsi="Times New Roman" w:cs="Times New Roman"/>
        </w:rPr>
        <w:t>, Purdue University</w:t>
      </w:r>
    </w:p>
    <w:p w14:paraId="476DBA36" w14:textId="77777777" w:rsidR="00691412" w:rsidRPr="005101C8" w:rsidRDefault="00691412" w:rsidP="005101C8">
      <w:pPr>
        <w:spacing w:line="240" w:lineRule="auto"/>
        <w:jc w:val="center"/>
        <w:rPr>
          <w:rFonts w:ascii="Times New Roman" w:hAnsi="Times New Roman" w:cs="Times New Roman"/>
        </w:rPr>
      </w:pPr>
    </w:p>
    <w:p w14:paraId="0AD46307" w14:textId="4DA8C4B2" w:rsidR="00786D89" w:rsidRDefault="00136274" w:rsidP="006251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Flood buyout programs are an effective way to protect homeowners from flood risk.</w:t>
      </w:r>
      <w:r w:rsidR="003C04AF">
        <w:rPr>
          <w:rFonts w:ascii="Times New Roman" w:hAnsi="Times New Roman" w:cs="Times New Roman"/>
        </w:rPr>
        <w:t xml:space="preserve"> These programs involve government agencies purchasing homes from </w:t>
      </w:r>
      <w:r w:rsidR="00366D05">
        <w:rPr>
          <w:rFonts w:ascii="Times New Roman" w:hAnsi="Times New Roman" w:cs="Times New Roman"/>
        </w:rPr>
        <w:t xml:space="preserve">voluntary </w:t>
      </w:r>
      <w:r w:rsidR="003C04AF">
        <w:rPr>
          <w:rFonts w:ascii="Times New Roman" w:hAnsi="Times New Roman" w:cs="Times New Roman"/>
        </w:rPr>
        <w:t>participants that live in flood prone locations</w:t>
      </w:r>
      <w:del w:id="0" w:author="Emma Sophia Donnelly" w:date="2024-11-13T11:08:00Z" w16du:dateUtc="2024-11-13T16:08:00Z">
        <w:r w:rsidR="003C04AF" w:rsidDel="00F20473">
          <w:rPr>
            <w:rFonts w:ascii="Times New Roman" w:hAnsi="Times New Roman" w:cs="Times New Roman"/>
          </w:rPr>
          <w:delText>, literally moving</w:delText>
        </w:r>
      </w:del>
      <w:ins w:id="1" w:author="Emma Sophia Donnelly" w:date="2024-11-13T11:08:00Z" w16du:dateUtc="2024-11-13T16:08:00Z">
        <w:r w:rsidR="00F20473">
          <w:rPr>
            <w:rFonts w:ascii="Times New Roman" w:hAnsi="Times New Roman" w:cs="Times New Roman"/>
          </w:rPr>
          <w:t xml:space="preserve"> and relocating</w:t>
        </w:r>
      </w:ins>
      <w:r w:rsidR="003C04AF">
        <w:rPr>
          <w:rFonts w:ascii="Times New Roman" w:hAnsi="Times New Roman" w:cs="Times New Roman"/>
        </w:rPr>
        <w:t xml:space="preserve"> them out of </w:t>
      </w:r>
      <w:proofErr w:type="gramStart"/>
      <w:r w:rsidR="003C04AF">
        <w:rPr>
          <w:rFonts w:ascii="Times New Roman" w:hAnsi="Times New Roman" w:cs="Times New Roman"/>
        </w:rPr>
        <w:t>harms</w:t>
      </w:r>
      <w:proofErr w:type="gramEnd"/>
      <w:r w:rsidR="003C04AF">
        <w:rPr>
          <w:rFonts w:ascii="Times New Roman" w:hAnsi="Times New Roman" w:cs="Times New Roman"/>
        </w:rPr>
        <w:t xml:space="preserve"> way.</w:t>
      </w:r>
      <w:r w:rsidR="00E02A02">
        <w:rPr>
          <w:rFonts w:ascii="Times New Roman" w:hAnsi="Times New Roman" w:cs="Times New Roman"/>
        </w:rPr>
        <w:t xml:space="preserve"> </w:t>
      </w:r>
      <w:r w:rsidR="003544A8">
        <w:rPr>
          <w:rFonts w:ascii="Times New Roman" w:hAnsi="Times New Roman" w:cs="Times New Roman"/>
        </w:rPr>
        <w:t xml:space="preserve">With </w:t>
      </w:r>
      <w:r w:rsidR="00691412">
        <w:rPr>
          <w:rFonts w:ascii="Times New Roman" w:hAnsi="Times New Roman" w:cs="Times New Roman"/>
        </w:rPr>
        <w:t xml:space="preserve">flooding being the most expensive natural disaster in the US and </w:t>
      </w:r>
      <w:r w:rsidR="00C301AD">
        <w:rPr>
          <w:rFonts w:ascii="Times New Roman" w:hAnsi="Times New Roman" w:cs="Times New Roman"/>
        </w:rPr>
        <w:t xml:space="preserve">risk </w:t>
      </w:r>
      <w:r w:rsidR="00366D05">
        <w:rPr>
          <w:rFonts w:ascii="Times New Roman" w:hAnsi="Times New Roman" w:cs="Times New Roman"/>
        </w:rPr>
        <w:t xml:space="preserve">increasing </w:t>
      </w:r>
      <w:r w:rsidR="00C301AD">
        <w:rPr>
          <w:rFonts w:ascii="Times New Roman" w:hAnsi="Times New Roman" w:cs="Times New Roman"/>
        </w:rPr>
        <w:t xml:space="preserve">due to </w:t>
      </w:r>
      <w:r w:rsidR="00366D05">
        <w:rPr>
          <w:rFonts w:ascii="Times New Roman" w:hAnsi="Times New Roman" w:cs="Times New Roman"/>
        </w:rPr>
        <w:t xml:space="preserve">climate change, several </w:t>
      </w:r>
      <w:r w:rsidR="003544A8">
        <w:rPr>
          <w:rFonts w:ascii="Times New Roman" w:hAnsi="Times New Roman" w:cs="Times New Roman"/>
        </w:rPr>
        <w:t>mandatory programs</w:t>
      </w:r>
      <w:r w:rsidR="00366D05">
        <w:rPr>
          <w:rFonts w:ascii="Times New Roman" w:hAnsi="Times New Roman" w:cs="Times New Roman"/>
        </w:rPr>
        <w:t xml:space="preserve"> </w:t>
      </w:r>
      <w:del w:id="2" w:author="Emma Sophia Donnelly" w:date="2024-11-13T10:33:00Z" w16du:dateUtc="2024-11-13T15:33:00Z">
        <w:r w:rsidR="00366D05" w:rsidDel="00383E50">
          <w:rPr>
            <w:rFonts w:ascii="Times New Roman" w:hAnsi="Times New Roman" w:cs="Times New Roman"/>
          </w:rPr>
          <w:delText xml:space="preserve">have </w:delText>
        </w:r>
        <w:r w:rsidR="003544A8" w:rsidDel="00383E50">
          <w:rPr>
            <w:rFonts w:ascii="Times New Roman" w:hAnsi="Times New Roman" w:cs="Times New Roman"/>
          </w:rPr>
          <w:delText>recently begun</w:delText>
        </w:r>
      </w:del>
      <w:ins w:id="3" w:author="Emma Sophia Donnelly" w:date="2024-11-13T11:13:00Z" w16du:dateUtc="2024-11-13T16:13:00Z">
        <w:r w:rsidR="007A54B1">
          <w:rPr>
            <w:rFonts w:ascii="Times New Roman" w:hAnsi="Times New Roman" w:cs="Times New Roman"/>
          </w:rPr>
          <w:t>have been</w:t>
        </w:r>
      </w:ins>
      <w:ins w:id="4" w:author="Emma Sophia Donnelly" w:date="2024-11-13T10:33:00Z" w16du:dateUtc="2024-11-13T15:33:00Z">
        <w:r w:rsidR="00383E50">
          <w:rPr>
            <w:rFonts w:ascii="Times New Roman" w:hAnsi="Times New Roman" w:cs="Times New Roman"/>
          </w:rPr>
          <w:t xml:space="preserve"> </w:t>
        </w:r>
      </w:ins>
      <w:ins w:id="5" w:author="Emma Sophia Donnelly" w:date="2024-11-13T11:15:00Z" w16du:dateUtc="2024-11-13T16:15:00Z">
        <w:r w:rsidR="005738D4">
          <w:rPr>
            <w:rFonts w:ascii="Times New Roman" w:hAnsi="Times New Roman" w:cs="Times New Roman"/>
          </w:rPr>
          <w:t>implemented</w:t>
        </w:r>
      </w:ins>
      <w:r w:rsidR="003544A8">
        <w:rPr>
          <w:rFonts w:ascii="Times New Roman" w:hAnsi="Times New Roman" w:cs="Times New Roman"/>
        </w:rPr>
        <w:t xml:space="preserve"> </w:t>
      </w:r>
      <w:r w:rsidR="00691412">
        <w:rPr>
          <w:rFonts w:ascii="Times New Roman" w:hAnsi="Times New Roman" w:cs="Times New Roman"/>
        </w:rPr>
        <w:t xml:space="preserve">(Siders &amp; </w:t>
      </w:r>
      <w:r w:rsidR="00691412" w:rsidRPr="00823F1A">
        <w:rPr>
          <w:rFonts w:ascii="Times New Roman" w:hAnsi="Times New Roman" w:cs="Times New Roman"/>
        </w:rPr>
        <w:t>Gerber-Chavez</w:t>
      </w:r>
      <w:r w:rsidR="00691412">
        <w:rPr>
          <w:rFonts w:ascii="Times New Roman" w:hAnsi="Times New Roman" w:cs="Times New Roman"/>
        </w:rPr>
        <w:t>, 2021)</w:t>
      </w:r>
      <w:r w:rsidR="00366D05">
        <w:rPr>
          <w:rFonts w:ascii="Times New Roman" w:hAnsi="Times New Roman" w:cs="Times New Roman"/>
        </w:rPr>
        <w:t xml:space="preserve">. </w:t>
      </w:r>
      <w:r w:rsidR="00C301AD">
        <w:rPr>
          <w:rFonts w:ascii="Times New Roman" w:hAnsi="Times New Roman" w:cs="Times New Roman"/>
        </w:rPr>
        <w:t xml:space="preserve">While </w:t>
      </w:r>
      <w:del w:id="6" w:author="Emma Sophia Donnelly" w:date="2024-11-13T12:07:00Z" w16du:dateUtc="2024-11-13T17:07:00Z">
        <w:r w:rsidR="00C301AD" w:rsidDel="00CB0475">
          <w:rPr>
            <w:rFonts w:ascii="Times New Roman" w:hAnsi="Times New Roman" w:cs="Times New Roman"/>
          </w:rPr>
          <w:delText>the</w:delText>
        </w:r>
        <w:r w:rsidR="009D7EC0" w:rsidDel="00CB0475">
          <w:rPr>
            <w:rFonts w:ascii="Times New Roman" w:hAnsi="Times New Roman" w:cs="Times New Roman"/>
          </w:rPr>
          <w:delText xml:space="preserve"> idea of </w:delText>
        </w:r>
        <w:r w:rsidR="00C301AD" w:rsidDel="00CB0475">
          <w:rPr>
            <w:rFonts w:ascii="Times New Roman" w:hAnsi="Times New Roman" w:cs="Times New Roman"/>
          </w:rPr>
          <w:delText xml:space="preserve">forcibly </w:delText>
        </w:r>
      </w:del>
      <w:r w:rsidR="00C301AD">
        <w:rPr>
          <w:rFonts w:ascii="Times New Roman" w:hAnsi="Times New Roman" w:cs="Times New Roman"/>
        </w:rPr>
        <w:t>relocating</w:t>
      </w:r>
      <w:r w:rsidR="009D7EC0">
        <w:rPr>
          <w:rFonts w:ascii="Times New Roman" w:hAnsi="Times New Roman" w:cs="Times New Roman"/>
        </w:rPr>
        <w:t xml:space="preserve"> people from their homes and communities is controversial</w:t>
      </w:r>
      <w:r w:rsidR="00786D89">
        <w:rPr>
          <w:rFonts w:ascii="Times New Roman" w:hAnsi="Times New Roman" w:cs="Times New Roman"/>
        </w:rPr>
        <w:t xml:space="preserve">, the benefits of such programs should not be </w:t>
      </w:r>
      <w:r w:rsidR="00C301AD">
        <w:rPr>
          <w:rFonts w:ascii="Times New Roman" w:hAnsi="Times New Roman" w:cs="Times New Roman"/>
        </w:rPr>
        <w:t>overlooked</w:t>
      </w:r>
      <w:ins w:id="7" w:author="Emma Sophia Donnelly" w:date="2024-11-13T11:12:00Z" w16du:dateUtc="2024-11-13T16:12:00Z">
        <w:r w:rsidR="004E5539">
          <w:rPr>
            <w:rFonts w:ascii="Times New Roman" w:hAnsi="Times New Roman" w:cs="Times New Roman"/>
          </w:rPr>
          <w:t xml:space="preserve">. </w:t>
        </w:r>
      </w:ins>
      <w:del w:id="8" w:author="Emma Sophia Donnelly" w:date="2024-11-13T11:12:00Z" w16du:dateUtc="2024-11-13T16:12:00Z">
        <w:r w:rsidR="00786D89" w:rsidDel="004E5539">
          <w:rPr>
            <w:rFonts w:ascii="Times New Roman" w:hAnsi="Times New Roman" w:cs="Times New Roman"/>
          </w:rPr>
          <w:delText xml:space="preserve">. </w:delText>
        </w:r>
        <w:commentRangeStart w:id="9"/>
        <w:r w:rsidR="00786D89" w:rsidDel="004E5539">
          <w:rPr>
            <w:rFonts w:ascii="Times New Roman" w:hAnsi="Times New Roman" w:cs="Times New Roman"/>
          </w:rPr>
          <w:delText>Buyouts are economically beneficial</w:delText>
        </w:r>
        <w:r w:rsidR="00C301AD" w:rsidDel="004E5539">
          <w:rPr>
            <w:rFonts w:ascii="Times New Roman" w:hAnsi="Times New Roman" w:cs="Times New Roman"/>
          </w:rPr>
          <w:delText xml:space="preserve">, as </w:delText>
        </w:r>
        <w:r w:rsidR="00786D89" w:rsidDel="004E5539">
          <w:rPr>
            <w:rFonts w:ascii="Times New Roman" w:hAnsi="Times New Roman" w:cs="Times New Roman"/>
          </w:rPr>
          <w:delText xml:space="preserve">they </w:delText>
        </w:r>
        <w:r w:rsidR="00C301AD" w:rsidDel="004E5539">
          <w:rPr>
            <w:rFonts w:ascii="Times New Roman" w:hAnsi="Times New Roman" w:cs="Times New Roman"/>
          </w:rPr>
          <w:delText xml:space="preserve">eliminate </w:delText>
        </w:r>
        <w:r w:rsidR="00786D89" w:rsidDel="004E5539">
          <w:rPr>
            <w:rFonts w:ascii="Times New Roman" w:hAnsi="Times New Roman" w:cs="Times New Roman"/>
          </w:rPr>
          <w:delText xml:space="preserve"> the need for repetitive flood damage</w:delText>
        </w:r>
        <w:r w:rsidR="00C301AD" w:rsidDel="004E5539">
          <w:rPr>
            <w:rFonts w:ascii="Times New Roman" w:hAnsi="Times New Roman" w:cs="Times New Roman"/>
          </w:rPr>
          <w:delText xml:space="preserve"> repairs</w:delText>
        </w:r>
        <w:r w:rsidR="00786D89" w:rsidDel="004E5539">
          <w:rPr>
            <w:rFonts w:ascii="Times New Roman" w:hAnsi="Times New Roman" w:cs="Times New Roman"/>
          </w:rPr>
          <w:delText xml:space="preserve"> and are environmentally beneficial because the land can be used to absorb flood waters.</w:delText>
        </w:r>
        <w:commentRangeEnd w:id="9"/>
        <w:r w:rsidR="00AD1D6C" w:rsidDel="004E5539">
          <w:rPr>
            <w:rStyle w:val="CommentReference"/>
          </w:rPr>
          <w:commentReference w:id="9"/>
        </w:r>
        <w:r w:rsidR="00C301AD" w:rsidDel="004E5539">
          <w:rPr>
            <w:rFonts w:ascii="Times New Roman" w:hAnsi="Times New Roman" w:cs="Times New Roman"/>
          </w:rPr>
          <w:delText xml:space="preserve"> </w:delText>
        </w:r>
      </w:del>
      <w:ins w:id="10" w:author="Emma Sophia Donnelly" w:date="2024-11-13T11:11:00Z" w16du:dateUtc="2024-11-13T16:11:00Z">
        <w:r w:rsidR="00425136">
          <w:rPr>
            <w:rFonts w:ascii="Times New Roman" w:hAnsi="Times New Roman" w:cs="Times New Roman"/>
          </w:rPr>
          <w:t>With projections of sea level rise, m</w:t>
        </w:r>
      </w:ins>
      <w:ins w:id="11" w:author="Emma Sophia Donnelly" w:date="2024-11-13T11:10:00Z" w16du:dateUtc="2024-11-13T16:10:00Z">
        <w:r w:rsidR="006E0DE9">
          <w:rPr>
            <w:rFonts w:ascii="Times New Roman" w:hAnsi="Times New Roman" w:cs="Times New Roman"/>
          </w:rPr>
          <w:t>andatory buyouts appear to be inevitable</w:t>
        </w:r>
      </w:ins>
      <w:ins w:id="12" w:author="Emma Sophia Donnelly" w:date="2024-11-13T11:11:00Z" w16du:dateUtc="2024-11-13T16:11:00Z">
        <w:r w:rsidR="00425136">
          <w:rPr>
            <w:rFonts w:ascii="Times New Roman" w:hAnsi="Times New Roman" w:cs="Times New Roman"/>
          </w:rPr>
          <w:t xml:space="preserve"> in </w:t>
        </w:r>
      </w:ins>
      <w:ins w:id="13" w:author="Emma Sophia Donnelly" w:date="2024-11-13T11:12:00Z" w16du:dateUtc="2024-11-13T16:12:00Z">
        <w:r w:rsidR="00BA4BE2">
          <w:rPr>
            <w:rFonts w:ascii="Times New Roman" w:hAnsi="Times New Roman" w:cs="Times New Roman"/>
          </w:rPr>
          <w:t>some</w:t>
        </w:r>
      </w:ins>
      <w:ins w:id="14" w:author="Emma Sophia Donnelly" w:date="2024-11-13T11:11:00Z" w16du:dateUtc="2024-11-13T16:11:00Z">
        <w:r w:rsidR="00425136">
          <w:rPr>
            <w:rFonts w:ascii="Times New Roman" w:hAnsi="Times New Roman" w:cs="Times New Roman"/>
          </w:rPr>
          <w:t xml:space="preserve"> areas</w:t>
        </w:r>
      </w:ins>
      <w:del w:id="15" w:author="Emma Sophia Donnelly" w:date="2024-11-13T11:09:00Z" w16du:dateUtc="2024-11-13T16:09:00Z">
        <w:r w:rsidR="00C301AD" w:rsidDel="00F20473">
          <w:rPr>
            <w:rFonts w:ascii="Times New Roman" w:hAnsi="Times New Roman" w:cs="Times New Roman"/>
          </w:rPr>
          <w:delText>M</w:delText>
        </w:r>
      </w:del>
      <w:del w:id="16" w:author="Emma Sophia Donnelly" w:date="2024-11-13T11:10:00Z" w16du:dateUtc="2024-11-13T16:10:00Z">
        <w:r w:rsidR="006570B7" w:rsidDel="006E0DE9">
          <w:rPr>
            <w:rFonts w:ascii="Times New Roman" w:hAnsi="Times New Roman" w:cs="Times New Roman"/>
          </w:rPr>
          <w:delText>andatory buyouts</w:delText>
        </w:r>
        <w:r w:rsidR="00017DDA" w:rsidDel="006E0DE9">
          <w:rPr>
            <w:rFonts w:ascii="Times New Roman" w:hAnsi="Times New Roman" w:cs="Times New Roman"/>
          </w:rPr>
          <w:delText xml:space="preserve"> appear to be an inevitable</w:delText>
        </w:r>
      </w:del>
      <w:del w:id="17" w:author="Emma Sophia Donnelly" w:date="2024-11-13T11:09:00Z" w16du:dateUtc="2024-11-13T16:09:00Z">
        <w:r w:rsidR="00017DDA" w:rsidDel="00F20473">
          <w:rPr>
            <w:rFonts w:ascii="Times New Roman" w:hAnsi="Times New Roman" w:cs="Times New Roman"/>
          </w:rPr>
          <w:delText xml:space="preserve"> outcome </w:delText>
        </w:r>
        <w:r w:rsidR="00C301AD" w:rsidDel="00F20473">
          <w:rPr>
            <w:rFonts w:ascii="Times New Roman" w:hAnsi="Times New Roman" w:cs="Times New Roman"/>
          </w:rPr>
          <w:delText>of</w:delText>
        </w:r>
        <w:r w:rsidR="00017DDA" w:rsidDel="00F20473">
          <w:rPr>
            <w:rFonts w:ascii="Times New Roman" w:hAnsi="Times New Roman" w:cs="Times New Roman"/>
          </w:rPr>
          <w:delText xml:space="preserve"> to exacerbated flood risks</w:delText>
        </w:r>
      </w:del>
      <w:r w:rsidR="006570B7">
        <w:rPr>
          <w:rFonts w:ascii="Times New Roman" w:hAnsi="Times New Roman" w:cs="Times New Roman"/>
        </w:rPr>
        <w:t xml:space="preserve">, </w:t>
      </w:r>
      <w:r w:rsidR="00C301AD">
        <w:rPr>
          <w:rFonts w:ascii="Times New Roman" w:hAnsi="Times New Roman" w:cs="Times New Roman"/>
        </w:rPr>
        <w:t>making it</w:t>
      </w:r>
      <w:r w:rsidR="006570B7">
        <w:rPr>
          <w:rFonts w:ascii="Times New Roman" w:hAnsi="Times New Roman" w:cs="Times New Roman"/>
        </w:rPr>
        <w:t xml:space="preserve"> </w:t>
      </w:r>
      <w:r w:rsidR="00C301AD">
        <w:rPr>
          <w:rFonts w:ascii="Times New Roman" w:hAnsi="Times New Roman" w:cs="Times New Roman"/>
        </w:rPr>
        <w:t>crucial</w:t>
      </w:r>
      <w:r w:rsidR="006570B7">
        <w:rPr>
          <w:rFonts w:ascii="Times New Roman" w:hAnsi="Times New Roman" w:cs="Times New Roman"/>
        </w:rPr>
        <w:t xml:space="preserve"> </w:t>
      </w:r>
      <w:r w:rsidR="00C301AD">
        <w:rPr>
          <w:rFonts w:ascii="Times New Roman" w:hAnsi="Times New Roman" w:cs="Times New Roman"/>
        </w:rPr>
        <w:t>to study their</w:t>
      </w:r>
      <w:r w:rsidR="006570B7">
        <w:rPr>
          <w:rFonts w:ascii="Times New Roman" w:hAnsi="Times New Roman" w:cs="Times New Roman"/>
        </w:rPr>
        <w:t xml:space="preserve"> welfare and distributional</w:t>
      </w:r>
      <w:r w:rsidR="00C301AD">
        <w:rPr>
          <w:rFonts w:ascii="Times New Roman" w:hAnsi="Times New Roman" w:cs="Times New Roman"/>
        </w:rPr>
        <w:t xml:space="preserve"> impacts</w:t>
      </w:r>
      <w:r w:rsidR="006570B7">
        <w:rPr>
          <w:rFonts w:ascii="Times New Roman" w:hAnsi="Times New Roman" w:cs="Times New Roman"/>
        </w:rPr>
        <w:t>.</w:t>
      </w:r>
    </w:p>
    <w:p w14:paraId="692B98EE" w14:textId="0F033968" w:rsidR="00D50338" w:rsidRDefault="002B69A4" w:rsidP="00D50338">
      <w:pPr>
        <w:spacing w:line="480" w:lineRule="auto"/>
        <w:ind w:firstLine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I propose estimating the economic effects of the transition of the Harris County flood buyout program from voluntary to mandatory</w:t>
      </w:r>
      <w:r w:rsidR="00D50338">
        <w:rPr>
          <w:rFonts w:ascii="Times New Roman" w:hAnsi="Times New Roman" w:cs="Times New Roman"/>
        </w:rPr>
        <w:t xml:space="preserve"> using a residential sorting model. I will use data on where people live and where they move after participating in a buyout program. Following </w:t>
      </w:r>
      <w:proofErr w:type="spellStart"/>
      <w:r w:rsidR="00D50338">
        <w:rPr>
          <w:rFonts w:ascii="Times New Roman" w:hAnsi="Times New Roman" w:cs="Times New Roman"/>
        </w:rPr>
        <w:t>Bakkensen</w:t>
      </w:r>
      <w:proofErr w:type="spellEnd"/>
      <w:r w:rsidR="00D50338">
        <w:rPr>
          <w:rFonts w:ascii="Times New Roman" w:hAnsi="Times New Roman" w:cs="Times New Roman"/>
        </w:rPr>
        <w:t xml:space="preserve"> and Ma (202</w:t>
      </w:r>
      <w:r w:rsidR="00AD6E62">
        <w:rPr>
          <w:rFonts w:ascii="Times New Roman" w:hAnsi="Times New Roman" w:cs="Times New Roman"/>
        </w:rPr>
        <w:t>0</w:t>
      </w:r>
      <w:del w:id="18" w:author="Emma Sophia Donnelly" w:date="2024-11-13T12:40:00Z" w16du:dateUtc="2024-11-13T17:40:00Z">
        <w:r w:rsidR="00D50338" w:rsidDel="001F5A6A">
          <w:rPr>
            <w:rFonts w:ascii="Times New Roman" w:hAnsi="Times New Roman" w:cs="Times New Roman"/>
          </w:rPr>
          <w:delText>), I conduct my research in two stages. In the first stage I estimate the sorting model.</w:delText>
        </w:r>
      </w:del>
      <w:ins w:id="19" w:author="Emma Sophia Donnelly" w:date="2024-11-13T12:40:00Z" w16du:dateUtc="2024-11-13T17:40:00Z">
        <w:r w:rsidR="001F5A6A">
          <w:rPr>
            <w:rFonts w:ascii="Times New Roman" w:hAnsi="Times New Roman" w:cs="Times New Roman"/>
          </w:rPr>
          <w:t>)</w:t>
        </w:r>
      </w:ins>
      <w:ins w:id="20" w:author="Emma Sophia Donnelly" w:date="2024-11-13T12:41:00Z" w16du:dateUtc="2024-11-13T17:41:00Z">
        <w:r w:rsidR="001F5A6A">
          <w:rPr>
            <w:rFonts w:ascii="Times New Roman" w:hAnsi="Times New Roman" w:cs="Times New Roman"/>
          </w:rPr>
          <w:t>,</w:t>
        </w:r>
      </w:ins>
      <w:r w:rsidR="00D50338">
        <w:rPr>
          <w:rFonts w:ascii="Times New Roman" w:hAnsi="Times New Roman" w:cs="Times New Roman"/>
        </w:rPr>
        <w:t xml:space="preserve"> I </w:t>
      </w:r>
      <w:del w:id="21" w:author="Emma Sophia Donnelly" w:date="2024-11-13T12:41:00Z" w16du:dateUtc="2024-11-13T17:41:00Z">
        <w:r w:rsidR="00D50338" w:rsidDel="001F5A6A">
          <w:rPr>
            <w:rFonts w:ascii="Times New Roman" w:hAnsi="Times New Roman" w:cs="Times New Roman"/>
          </w:rPr>
          <w:delText>start with a</w:delText>
        </w:r>
      </w:del>
      <w:ins w:id="22" w:author="Emma Sophia Donnelly" w:date="2024-11-13T12:41:00Z" w16du:dateUtc="2024-11-13T17:41:00Z">
        <w:r w:rsidR="001F5A6A">
          <w:rPr>
            <w:rFonts w:ascii="Times New Roman" w:hAnsi="Times New Roman" w:cs="Times New Roman"/>
          </w:rPr>
          <w:t>estimate a</w:t>
        </w:r>
      </w:ins>
      <w:r w:rsidR="00D50338">
        <w:rPr>
          <w:rFonts w:ascii="Times New Roman" w:hAnsi="Times New Roman" w:cs="Times New Roman"/>
        </w:rPr>
        <w:t xml:space="preserve"> utility function that describes household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D50338">
        <w:rPr>
          <w:rFonts w:ascii="Times New Roman" w:eastAsiaTheme="minorEastAsia" w:hAnsi="Times New Roman" w:cs="Times New Roman"/>
        </w:rPr>
        <w:t>’s</w:t>
      </w:r>
      <w:r w:rsidR="00D50338" w:rsidRPr="001135DA">
        <w:rPr>
          <w:rFonts w:ascii="Times New Roman" w:eastAsiaTheme="minorEastAsia" w:hAnsi="Times New Roman" w:cs="Times New Roman"/>
        </w:rPr>
        <w:t xml:space="preserve"> utility from choosing to move to house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="00D50338" w:rsidRPr="001135DA">
        <w:rPr>
          <w:rFonts w:ascii="Times New Roman" w:eastAsiaTheme="minorEastAsia" w:hAnsi="Times New Roman" w:cs="Times New Roman"/>
        </w:rPr>
        <w:t xml:space="preserve"> at time </w:t>
      </w:r>
      <m:oMath>
        <m:r>
          <w:rPr>
            <w:rFonts w:ascii="Cambria Math" w:eastAsiaTheme="minorEastAsia" w:hAnsi="Cambria Math" w:cs="Times New Roman"/>
          </w:rPr>
          <m:t>t,</m:t>
        </m:r>
      </m:oMath>
      <w:r w:rsidR="00D50338" w:rsidRPr="001135DA">
        <w:rPr>
          <w:rFonts w:ascii="Times New Roman" w:eastAsiaTheme="minorEastAsia" w:hAnsi="Times New Roman" w:cs="Times New Roman"/>
        </w:rPr>
        <w:t xml:space="preserve"> </w:t>
      </w:r>
    </w:p>
    <w:p w14:paraId="1A585F48" w14:textId="480AA304" w:rsidR="00A04E72" w:rsidRPr="001D2CBA" w:rsidRDefault="001852A2" w:rsidP="001D2CBA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Theme="minorEastAsia" w:hAnsi="Times New Roman" w:cs="Times New Roman"/>
          <w:rPrChange w:id="23" w:author="Emma Sophia Donnelly" w:date="2024-11-13T12:40:00Z" w16du:dateUtc="2024-11-13T17:40:00Z">
            <w:rPr/>
          </w:rPrChange>
        </w:rPr>
      </w:pPr>
      <m:oMath>
        <m:sSub>
          <m:sSubPr>
            <m:ctrlPr>
              <w:ins w:id="24" w:author="Emma Sophia Donnelly" w:date="2024-11-13T12:34:00Z" w16du:dateUtc="2024-11-13T17:34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25" w:author="Emma Sophia Donnelly" w:date="2024-11-13T12:34:00Z" w16du:dateUtc="2024-11-13T17:34:00Z">
                <w:rPr>
                  <w:rFonts w:ascii="Cambria Math" w:eastAsiaTheme="minorEastAsia" w:hAnsi="Cambria Math" w:cs="Times New Roman"/>
                </w:rPr>
                <m:t>U</m:t>
              </w:ins>
            </m:r>
          </m:e>
          <m:sub>
            <m:r>
              <w:ins w:id="26" w:author="Emma Sophia Donnelly" w:date="2024-11-13T12:34:00Z" w16du:dateUtc="2024-11-13T17:34:00Z">
                <w:rPr>
                  <w:rFonts w:ascii="Cambria Math" w:eastAsiaTheme="minorEastAsia" w:hAnsi="Cambria Math" w:cs="Times New Roman"/>
                </w:rPr>
                <m:t>ijt</m:t>
              </w:ins>
            </m:r>
          </m:sub>
        </m:sSub>
        <m:r>
          <w:ins w:id="27" w:author="Emma Sophia Donnelly" w:date="2024-11-13T12:34:00Z" w16du:dateUtc="2024-11-13T17:34:00Z">
            <w:rPr>
              <w:rFonts w:ascii="Cambria Math" w:eastAsiaTheme="minorEastAsia" w:hAnsi="Cambria Math" w:cs="Times New Roman"/>
            </w:rPr>
            <m:t>=</m:t>
          </w:ins>
        </m:r>
        <m:sSub>
          <m:sSubPr>
            <m:ctrlPr>
              <w:ins w:id="28" w:author="Emma Sophia Donnelly" w:date="2024-11-13T12:34:00Z" w16du:dateUtc="2024-11-13T17:34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29" w:author="Emma Sophia Donnelly" w:date="2024-11-13T12:34:00Z" w16du:dateUtc="2024-11-13T17:34:00Z">
                <w:rPr>
                  <w:rFonts w:ascii="Cambria Math" w:eastAsiaTheme="minorEastAsia" w:hAnsi="Cambria Math" w:cs="Times New Roman"/>
                </w:rPr>
                <m:t>δ</m:t>
              </w:ins>
            </m:r>
          </m:e>
          <m:sub>
            <m:r>
              <w:ins w:id="30" w:author="Emma Sophia Donnelly" w:date="2024-11-13T12:34:00Z" w16du:dateUtc="2024-11-13T17:34:00Z">
                <w:rPr>
                  <w:rFonts w:ascii="Cambria Math" w:eastAsiaTheme="minorEastAsia" w:hAnsi="Cambria Math" w:cs="Times New Roman"/>
                </w:rPr>
                <m:t>jt</m:t>
              </w:ins>
            </m:r>
          </m:sub>
        </m:sSub>
        <m:r>
          <w:ins w:id="31" w:author="Emma Sophia Donnelly" w:date="2024-11-13T12:34:00Z" w16du:dateUtc="2024-11-13T17:34:00Z">
            <w:rPr>
              <w:rFonts w:ascii="Cambria Math" w:eastAsiaTheme="minorEastAsia" w:hAnsi="Cambria Math" w:cs="Times New Roman"/>
            </w:rPr>
            <m:t>+</m:t>
          </w:ins>
        </m:r>
        <m:nary>
          <m:naryPr>
            <m:chr m:val="∑"/>
            <m:limLoc m:val="undOvr"/>
            <m:supHide m:val="1"/>
            <m:ctrlPr>
              <w:ins w:id="32" w:author="Emma Sophia Donnelly" w:date="2024-11-13T12:34:00Z" w16du:dateUtc="2024-11-13T17:34:00Z">
                <w:rPr>
                  <w:rFonts w:ascii="Cambria Math" w:eastAsiaTheme="minorEastAsia" w:hAnsi="Cambria Math" w:cs="Times New Roman"/>
                  <w:i/>
                </w:rPr>
              </w:ins>
            </m:ctrlPr>
          </m:naryPr>
          <m:sub>
            <m:r>
              <w:ins w:id="33" w:author="Emma Sophia Donnelly" w:date="2024-11-13T12:35:00Z" w16du:dateUtc="2024-11-13T17:35:00Z">
                <w:rPr>
                  <w:rFonts w:ascii="Cambria Math" w:eastAsiaTheme="minorEastAsia" w:hAnsi="Cambria Math" w:cs="Times New Roman"/>
                </w:rPr>
                <m:t>k</m:t>
              </w:ins>
            </m:r>
          </m:sub>
          <m:sup/>
          <m:e>
            <m:sSub>
              <m:sSubPr>
                <m:ctrlPr>
                  <w:ins w:id="34" w:author="Emma Sophia Donnelly" w:date="2024-11-13T12:35:00Z" w16du:dateUtc="2024-11-13T17:35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35" w:author="Emma Sophia Donnelly" w:date="2024-11-13T12:35:00Z" w16du:dateUtc="2024-11-13T17:35:00Z">
                    <w:rPr>
                      <w:rFonts w:ascii="Cambria Math" w:eastAsiaTheme="minorEastAsia" w:hAnsi="Cambria Math" w:cs="Times New Roman"/>
                    </w:rPr>
                    <m:t>a</m:t>
                  </w:ins>
                </m:r>
              </m:e>
              <m:sub>
                <m:r>
                  <w:ins w:id="36" w:author="Emma Sophia Donnelly" w:date="2024-11-13T12:35:00Z" w16du:dateUtc="2024-11-13T17:35:00Z">
                    <w:rPr>
                      <w:rFonts w:ascii="Cambria Math" w:eastAsiaTheme="minorEastAsia" w:hAnsi="Cambria Math" w:cs="Times New Roman"/>
                    </w:rPr>
                    <m:t>k,b</m:t>
                  </w:ins>
                </m:r>
              </m:sub>
            </m:sSub>
            <m:sSubSup>
              <m:sSubSupPr>
                <m:ctrlPr>
                  <w:ins w:id="37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SupPr>
              <m:e>
                <m:r>
                  <w:ins w:id="38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w</m:t>
                  </w:ins>
                </m:r>
              </m:e>
              <m:sub>
                <m:r>
                  <w:ins w:id="39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ij</m:t>
                  </w:ins>
                </m:r>
              </m:sub>
              <m:sup>
                <m:r>
                  <w:ins w:id="40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k</m:t>
                  </w:ins>
                </m:r>
              </m:sup>
            </m:sSubSup>
            <m:sSub>
              <m:sSubPr>
                <m:ctrlPr>
                  <w:ins w:id="41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42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b</m:t>
                  </w:ins>
                </m:r>
              </m:e>
              <m:sub>
                <m:r>
                  <w:ins w:id="43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jt</m:t>
                  </w:ins>
                </m:r>
              </m:sub>
            </m:sSub>
          </m:e>
        </m:nary>
        <m:r>
          <w:ins w:id="44" w:author="Emma Sophia Donnelly" w:date="2024-11-13T12:36:00Z" w16du:dateUtc="2024-11-13T17:36:00Z">
            <w:rPr>
              <w:rFonts w:ascii="Cambria Math" w:eastAsiaTheme="minorEastAsia" w:hAnsi="Cambria Math" w:cs="Times New Roman"/>
            </w:rPr>
            <m:t>+</m:t>
          </w:ins>
        </m:r>
        <m:nary>
          <m:naryPr>
            <m:chr m:val="∑"/>
            <m:limLoc m:val="undOvr"/>
            <m:supHide m:val="1"/>
            <m:ctrlPr>
              <w:ins w:id="45" w:author="Emma Sophia Donnelly" w:date="2024-11-13T12:36:00Z" w16du:dateUtc="2024-11-13T17:36:00Z">
                <w:rPr>
                  <w:rFonts w:ascii="Cambria Math" w:eastAsiaTheme="minorEastAsia" w:hAnsi="Cambria Math" w:cs="Times New Roman"/>
                  <w:i/>
                </w:rPr>
              </w:ins>
            </m:ctrlPr>
          </m:naryPr>
          <m:sub>
            <m:r>
              <w:ins w:id="46" w:author="Emma Sophia Donnelly" w:date="2024-11-13T12:36:00Z" w16du:dateUtc="2024-11-13T17:36:00Z">
                <w:rPr>
                  <w:rFonts w:ascii="Cambria Math" w:eastAsiaTheme="minorEastAsia" w:hAnsi="Cambria Math" w:cs="Times New Roman"/>
                </w:rPr>
                <m:t>k</m:t>
              </w:ins>
            </m:r>
          </m:sub>
          <m:sup/>
          <m:e>
            <m:sSub>
              <m:sSubPr>
                <m:ctrlPr>
                  <w:ins w:id="47" w:author="Emma Sophia Donnelly" w:date="2024-11-13T12:36:00Z" w16du:dateUtc="2024-11-13T17:36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48" w:author="Emma Sophia Donnelly" w:date="2024-11-13T12:36:00Z" w16du:dateUtc="2024-11-13T17:36:00Z">
                    <w:rPr>
                      <w:rFonts w:ascii="Cambria Math" w:eastAsiaTheme="minorEastAsia" w:hAnsi="Cambria Math" w:cs="Times New Roman"/>
                    </w:rPr>
                    <m:t>a</m:t>
                  </w:ins>
                </m:r>
              </m:e>
              <m:sub>
                <m:r>
                  <w:ins w:id="49" w:author="Emma Sophia Donnelly" w:date="2024-11-13T12:36:00Z" w16du:dateUtc="2024-11-13T17:36:00Z">
                    <w:rPr>
                      <w:rFonts w:ascii="Cambria Math" w:eastAsiaTheme="minorEastAsia" w:hAnsi="Cambria Math" w:cs="Times New Roman"/>
                    </w:rPr>
                    <m:t>k,</m:t>
                  </w:ins>
                </m:r>
                <m:r>
                  <w:ins w:id="50" w:author="Emma Sophia Donnelly" w:date="2024-11-13T12:38:00Z" w16du:dateUtc="2024-11-13T17:38:00Z">
                    <w:rPr>
                      <w:rFonts w:ascii="Cambria Math" w:eastAsiaTheme="minorEastAsia" w:hAnsi="Cambria Math" w:cs="Times New Roman"/>
                    </w:rPr>
                    <m:t>Z</m:t>
                  </w:ins>
                </m:r>
                <m:r>
                  <w:ins w:id="51" w:author="Emma Sophia Donnelly" w:date="2024-11-13T12:36:00Z" w16du:dateUtc="2024-11-13T17:36:00Z">
                    <w:rPr>
                      <w:rFonts w:ascii="Cambria Math" w:eastAsiaTheme="minorEastAsia" w:hAnsi="Cambria Math" w:cs="Times New Roman"/>
                    </w:rPr>
                    <m:t xml:space="preserve"> </m:t>
                  </w:ins>
                </m:r>
              </m:sub>
            </m:sSub>
            <m:sSubSup>
              <m:sSubSupPr>
                <m:ctrlPr>
                  <w:ins w:id="52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SupPr>
              <m:e>
                <m:r>
                  <w:ins w:id="53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w</m:t>
                  </w:ins>
                </m:r>
              </m:e>
              <m:sub>
                <m:r>
                  <w:ins w:id="54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ij</m:t>
                  </w:ins>
                </m:r>
              </m:sub>
              <m:sup>
                <m:r>
                  <w:ins w:id="55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k</m:t>
                  </w:ins>
                </m:r>
              </m:sup>
            </m:sSubSup>
            <m:sSub>
              <m:sSubPr>
                <m:ctrlPr>
                  <w:ins w:id="56" w:author="Emma Sophia Donnelly" w:date="2024-11-13T12:39:00Z" w16du:dateUtc="2024-11-13T17:39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57" w:author="Emma Sophia Donnelly" w:date="2024-11-13T12:39:00Z" w16du:dateUtc="2024-11-13T17:39:00Z">
                    <w:rPr>
                      <w:rFonts w:ascii="Cambria Math" w:eastAsiaTheme="minorEastAsia" w:hAnsi="Cambria Math" w:cs="Times New Roman"/>
                    </w:rPr>
                    <m:t>Z</m:t>
                  </w:ins>
                </m:r>
              </m:e>
              <m:sub>
                <m:r>
                  <w:ins w:id="58" w:author="Emma Sophia Donnelly" w:date="2024-11-13T12:39:00Z" w16du:dateUtc="2024-11-13T17:39:00Z">
                    <w:rPr>
                      <w:rFonts w:ascii="Cambria Math" w:eastAsiaTheme="minorEastAsia" w:hAnsi="Cambria Math" w:cs="Times New Roman"/>
                    </w:rPr>
                    <m:t>jt</m:t>
                  </w:ins>
                </m:r>
              </m:sub>
            </m:sSub>
            <m:sSub>
              <m:sSubPr>
                <m:ctrlPr>
                  <w:ins w:id="59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60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b</m:t>
                  </w:ins>
                </m:r>
              </m:e>
              <m:sub>
                <m:r>
                  <w:ins w:id="61" w:author="Emma Sophia Donnelly" w:date="2024-11-13T12:37:00Z" w16du:dateUtc="2024-11-13T17:37:00Z">
                    <w:rPr>
                      <w:rFonts w:ascii="Cambria Math" w:eastAsiaTheme="minorEastAsia" w:hAnsi="Cambria Math" w:cs="Times New Roman"/>
                    </w:rPr>
                    <m:t>jt</m:t>
                  </w:ins>
                </m:r>
              </m:sub>
            </m:sSub>
            <m:r>
              <w:ins w:id="62" w:author="Emma Sophia Donnelly" w:date="2024-11-13T12:39:00Z" w16du:dateUtc="2024-11-13T17:39:00Z">
                <w:rPr>
                  <w:rFonts w:ascii="Cambria Math" w:eastAsiaTheme="minorEastAsia" w:hAnsi="Cambria Math" w:cs="Times New Roman"/>
                </w:rPr>
                <m:t>+</m:t>
              </w:ins>
            </m:r>
            <m:sSub>
              <m:sSubPr>
                <m:ctrlPr>
                  <w:ins w:id="63" w:author="Emma Sophia Donnelly" w:date="2024-11-13T12:39:00Z" w16du:dateUtc="2024-11-13T17:39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64" w:author="Emma Sophia Donnelly" w:date="2024-11-13T12:39:00Z" w16du:dateUtc="2024-11-13T17:39:00Z">
                    <w:rPr>
                      <w:rFonts w:ascii="Cambria Math" w:eastAsiaTheme="minorEastAsia" w:hAnsi="Cambria Math" w:cs="Times New Roman"/>
                    </w:rPr>
                    <m:t>∈</m:t>
                  </w:ins>
                </m:r>
              </m:e>
              <m:sub>
                <m:r>
                  <w:ins w:id="65" w:author="Emma Sophia Donnelly" w:date="2024-11-13T12:39:00Z" w16du:dateUtc="2024-11-13T17:39:00Z">
                    <w:rPr>
                      <w:rFonts w:ascii="Cambria Math" w:eastAsiaTheme="minorEastAsia" w:hAnsi="Cambria Math" w:cs="Times New Roman"/>
                    </w:rPr>
                    <m:t>ijt</m:t>
                  </w:ins>
                </m:r>
              </m:sub>
            </m:sSub>
            <m:r>
              <w:ins w:id="66" w:author="Emma Sophia Donnelly" w:date="2024-11-13T12:39:00Z" w16du:dateUtc="2024-11-13T17:39:00Z">
                <w:rPr>
                  <w:rFonts w:ascii="Cambria Math" w:eastAsiaTheme="minorEastAsia" w:hAnsi="Cambria Math" w:cs="Times New Roman"/>
                </w:rPr>
                <m:t>.</m:t>
              </w:ins>
            </m:r>
          </m:e>
        </m:nary>
        <m:r>
          <w:del w:id="67" w:author="Emma Sophia Donnelly" w:date="2024-11-13T12:33:00Z" w16du:dateUtc="2024-11-13T17:33:00Z">
            <w:rPr>
              <w:rFonts w:ascii="Cambria Math" w:eastAsiaTheme="minorEastAsia" w:hAnsi="Cambria Math" w:cs="Times New Roman"/>
              <w:rPrChange w:id="68" w:author="Emma Sophia Donnelly" w:date="2024-11-13T12:40:00Z" w16du:dateUtc="2024-11-13T17:40:00Z">
                <w:rPr>
                  <w:rFonts w:ascii="Cambria Math" w:hAnsi="Cambria Math"/>
                </w:rPr>
              </w:rPrChange>
            </w:rPr>
            <m:t>=</m:t>
          </w:del>
        </m:r>
        <m:r>
          <w:del w:id="69" w:author="Emma Sophia Donnelly" w:date="2024-11-13T12:32:00Z" w16du:dateUtc="2024-11-13T17:32:00Z">
            <w:rPr>
              <w:rFonts w:ascii="Cambria Math" w:eastAsiaTheme="minorEastAsia" w:hAnsi="Cambria Math" w:cs="Times New Roman"/>
              <w:rPrChange w:id="70" w:author="Emma Sophia Donnelly" w:date="2024-11-13T12:40:00Z" w16du:dateUtc="2024-11-13T17:40:00Z">
                <w:rPr/>
              </w:rPrChange>
            </w:rPr>
            <m:t>++</m:t>
          </w:del>
        </m:r>
        <m:sSub>
          <m:sSubPr>
            <m:ctrlPr>
              <w:ins w:id="71" w:author="Emma Sophia Donnelly" w:date="2024-11-13T12:33:00Z" w16du:dateUtc="2024-11-13T17:33:00Z">
                <w:del w:id="72" w:author="Emma Sophia Donnelly" w:date="2024-11-13T12:32:00Z" w16du:dateUtc="2024-11-13T17:32:00Z">
                  <w:rPr>
                    <w:rFonts w:ascii="Cambria Math" w:eastAsiaTheme="minorEastAsia" w:hAnsi="Cambria Math" w:cs="Times New Roman"/>
                    <w:i/>
                    <w:rPrChange w:id="73" w:author="Emma Sophia Donnelly" w:date="2024-11-13T12:40:00Z" w16du:dateUtc="2024-11-13T17:40:00Z">
                      <w:rPr/>
                    </w:rPrChange>
                  </w:rPr>
                </w:del>
              </w:ins>
            </m:ctrlPr>
          </m:sSubPr>
          <m:e>
            <m:r>
              <w:del w:id="74" w:author="Emma Sophia Donnelly" w:date="2024-11-13T12:32:00Z" w16du:dateUtc="2024-11-13T17:32:00Z">
                <w:rPr>
                  <w:rFonts w:ascii="Cambria Math" w:eastAsiaTheme="minorEastAsia" w:hAnsi="Cambria Math" w:cs="Times New Roman"/>
                  <w:rPrChange w:id="75" w:author="Emma Sophia Donnelly" w:date="2024-11-13T12:40:00Z" w16du:dateUtc="2024-11-13T17:40:00Z">
                    <w:rPr/>
                  </w:rPrChange>
                </w:rPr>
                <m:t>Z</m:t>
              </w:del>
            </m:r>
          </m:e>
          <m:sub>
            <m:r>
              <w:del w:id="76" w:author="Emma Sophia Donnelly" w:date="2024-11-13T12:32:00Z" w16du:dateUtc="2024-11-13T17:32:00Z">
                <w:rPr>
                  <w:rFonts w:ascii="Cambria Math" w:eastAsiaTheme="minorEastAsia" w:hAnsi="Cambria Math" w:cs="Times New Roman"/>
                  <w:rPrChange w:id="77" w:author="Emma Sophia Donnelly" w:date="2024-11-13T12:40:00Z" w16du:dateUtc="2024-11-13T17:40:00Z">
                    <w:rPr/>
                  </w:rPrChange>
                </w:rPr>
                <m:t>jt</m:t>
              </w:del>
            </m:r>
          </m:sub>
        </m:sSub>
        <m:sSub>
          <m:sSubPr>
            <m:ctrlPr>
              <w:ins w:id="78" w:author="Emma Sophia Donnelly" w:date="2024-11-13T12:33:00Z" w16du:dateUtc="2024-11-13T17:33:00Z">
                <w:del w:id="79" w:author="Emma Sophia Donnelly" w:date="2024-11-13T12:32:00Z" w16du:dateUtc="2024-11-13T17:32:00Z">
                  <w:rPr>
                    <w:rFonts w:ascii="Cambria Math" w:eastAsiaTheme="minorEastAsia" w:hAnsi="Cambria Math" w:cs="Times New Roman"/>
                    <w:i/>
                    <w:rPrChange w:id="80" w:author="Emma Sophia Donnelly" w:date="2024-11-13T12:40:00Z" w16du:dateUtc="2024-11-13T17:40:00Z">
                      <w:rPr/>
                    </w:rPrChange>
                  </w:rPr>
                </w:del>
              </w:ins>
            </m:ctrlPr>
          </m:sSubPr>
          <m:e>
            <m:r>
              <w:del w:id="81" w:author="Emma Sophia Donnelly" w:date="2024-11-13T12:32:00Z" w16du:dateUtc="2024-11-13T17:32:00Z">
                <w:rPr>
                  <w:rFonts w:ascii="Cambria Math" w:eastAsiaTheme="minorEastAsia" w:hAnsi="Cambria Math" w:cs="Times New Roman"/>
                  <w:rPrChange w:id="82" w:author="Emma Sophia Donnelly" w:date="2024-11-13T12:40:00Z" w16du:dateUtc="2024-11-13T17:40:00Z">
                    <w:rPr/>
                  </w:rPrChange>
                </w:rPr>
                <m:t>b</m:t>
              </w:del>
            </m:r>
          </m:e>
          <m:sub>
            <m:r>
              <w:del w:id="83" w:author="Emma Sophia Donnelly" w:date="2024-11-13T12:32:00Z" w16du:dateUtc="2024-11-13T17:32:00Z">
                <w:rPr>
                  <w:rFonts w:ascii="Cambria Math" w:eastAsiaTheme="minorEastAsia" w:hAnsi="Cambria Math" w:cs="Times New Roman"/>
                  <w:rPrChange w:id="84" w:author="Emma Sophia Donnelly" w:date="2024-11-13T12:40:00Z" w16du:dateUtc="2024-11-13T17:40:00Z">
                    <w:rPr/>
                  </w:rPrChange>
                </w:rPr>
                <m:t>jt</m:t>
              </w:del>
            </m:r>
          </m:sub>
        </m:sSub>
        <m:r>
          <w:del w:id="85" w:author="Emma Sophia Donnelly" w:date="2024-11-13T12:09:00Z" w16du:dateUtc="2024-11-13T17:09:00Z">
            <w:rPr>
              <w:rFonts w:ascii="Cambria Math" w:eastAsiaTheme="minorEastAsia" w:hAnsi="Cambria Math" w:cs="Times New Roman"/>
              <w:rPrChange w:id="86" w:author="Emma Sophia Donnelly" w:date="2024-11-13T12:40:00Z" w16du:dateUtc="2024-11-13T17:40:00Z">
                <w:rPr/>
              </w:rPrChange>
            </w:rPr>
            <m:t>+</m:t>
          </w:del>
        </m:r>
        <m:sSub>
          <m:sSubPr>
            <m:ctrlPr>
              <w:ins w:id="87" w:author="Emma Sophia Donnelly" w:date="2024-11-13T12:33:00Z" w16du:dateUtc="2024-11-13T17:33:00Z">
                <w:del w:id="88" w:author="Emma Sophia Donnelly" w:date="2024-11-13T12:09:00Z" w16du:dateUtc="2024-11-13T17:09:00Z">
                  <w:rPr>
                    <w:rFonts w:ascii="Cambria Math" w:eastAsiaTheme="minorEastAsia" w:hAnsi="Cambria Math" w:cs="Times New Roman"/>
                    <w:i/>
                    <w:rPrChange w:id="89" w:author="Emma Sophia Donnelly" w:date="2024-11-13T12:40:00Z" w16du:dateUtc="2024-11-13T17:40:00Z">
                      <w:rPr/>
                    </w:rPrChange>
                  </w:rPr>
                </w:del>
              </w:ins>
            </m:ctrlPr>
          </m:sSubPr>
          <m:e>
            <m:r>
              <w:del w:id="90" w:author="Emma Sophia Donnelly" w:date="2024-11-13T12:09:00Z" w16du:dateUtc="2024-11-13T17:09:00Z">
                <w:rPr>
                  <w:rFonts w:ascii="Cambria Math" w:eastAsiaTheme="minorEastAsia" w:hAnsi="Cambria Math" w:cs="Times New Roman"/>
                  <w:rPrChange w:id="91" w:author="Emma Sophia Donnelly" w:date="2024-11-13T12:40:00Z" w16du:dateUtc="2024-11-13T17:40:00Z">
                    <w:rPr/>
                  </w:rPrChange>
                </w:rPr>
                <m:t>μp</m:t>
              </w:del>
            </m:r>
          </m:e>
          <m:sub>
            <m:r>
              <w:del w:id="92" w:author="Emma Sophia Donnelly" w:date="2024-11-13T12:09:00Z" w16du:dateUtc="2024-11-13T17:09:00Z">
                <w:rPr>
                  <w:rFonts w:ascii="Cambria Math" w:eastAsiaTheme="minorEastAsia" w:hAnsi="Cambria Math" w:cs="Times New Roman"/>
                  <w:rPrChange w:id="93" w:author="Emma Sophia Donnelly" w:date="2024-11-13T12:40:00Z" w16du:dateUtc="2024-11-13T17:40:00Z">
                    <w:rPr/>
                  </w:rPrChange>
                </w:rPr>
                <m:t>jt</m:t>
              </w:del>
            </m:r>
          </m:sub>
        </m:sSub>
        <m:sSub>
          <m:sSubPr>
            <m:ctrlPr>
              <w:ins w:id="94" w:author="Emma Sophia Donnelly" w:date="2024-11-13T12:33:00Z" w16du:dateUtc="2024-11-13T17:33:00Z">
                <w:del w:id="95" w:author="Emma Sophia Donnelly" w:date="2024-11-13T12:32:00Z" w16du:dateUtc="2024-11-13T17:32:00Z">
                  <w:rPr>
                    <w:rFonts w:ascii="Cambria Math" w:eastAsiaTheme="minorEastAsia" w:hAnsi="Cambria Math" w:cs="Times New Roman"/>
                    <w:i/>
                    <w:rPrChange w:id="96" w:author="Emma Sophia Donnelly" w:date="2024-11-13T12:40:00Z" w16du:dateUtc="2024-11-13T17:40:00Z">
                      <w:rPr/>
                    </w:rPrChange>
                  </w:rPr>
                </w:del>
              </w:ins>
            </m:ctrlPr>
          </m:sSubPr>
          <m:e>
            <m:r>
              <w:del w:id="97" w:author="Emma Sophia Donnelly" w:date="2024-11-13T12:32:00Z" w16du:dateUtc="2024-11-13T17:32:00Z">
                <w:rPr>
                  <w:rFonts w:ascii="Cambria Math" w:eastAsiaTheme="minorEastAsia" w:hAnsi="Cambria Math" w:cs="Times New Roman"/>
                  <w:rPrChange w:id="98" w:author="Emma Sophia Donnelly" w:date="2024-11-13T12:40:00Z" w16du:dateUtc="2024-11-13T17:40:00Z">
                    <w:rPr/>
                  </w:rPrChange>
                </w:rPr>
                <m:t>+ϵ</m:t>
              </w:del>
            </m:r>
          </m:e>
          <m:sub>
            <m:r>
              <w:del w:id="99" w:author="Emma Sophia Donnelly" w:date="2024-11-13T12:32:00Z" w16du:dateUtc="2024-11-13T17:32:00Z">
                <w:rPr>
                  <w:rFonts w:ascii="Cambria Math" w:eastAsiaTheme="minorEastAsia" w:hAnsi="Cambria Math" w:cs="Times New Roman"/>
                  <w:rPrChange w:id="100" w:author="Emma Sophia Donnelly" w:date="2024-11-13T12:40:00Z" w16du:dateUtc="2024-11-13T17:40:00Z">
                    <w:rPr/>
                  </w:rPrChange>
                </w:rPr>
                <m:t>ijt</m:t>
              </w:del>
            </m:r>
          </m:sub>
        </m:sSub>
        <m:r>
          <w:del w:id="101" w:author="Emma Sophia Donnelly" w:date="2024-11-13T12:32:00Z" w16du:dateUtc="2024-11-13T17:32:00Z">
            <w:rPr>
              <w:rFonts w:ascii="Cambria Math" w:eastAsiaTheme="minorEastAsia" w:hAnsi="Cambria Math" w:cs="Times New Roman"/>
              <w:rPrChange w:id="102" w:author="Emma Sophia Donnelly" w:date="2024-11-13T12:40:00Z" w16du:dateUtc="2024-11-13T17:40:00Z">
                <w:rPr/>
              </w:rPrChange>
            </w:rPr>
            <m:t>,</m:t>
          </w:del>
        </m:r>
      </m:oMath>
    </w:p>
    <w:p w14:paraId="158A6FF1" w14:textId="3599018E" w:rsidR="00981138" w:rsidRPr="00D50338" w:rsidDel="00C349B3" w:rsidRDefault="00000000">
      <w:pPr>
        <w:pStyle w:val="ListParagraph"/>
        <w:spacing w:line="480" w:lineRule="auto"/>
        <w:ind w:left="-90"/>
        <w:rPr>
          <w:del w:id="103" w:author="Emma Sophia Donnelly" w:date="2024-11-13T12:08:00Z" w16du:dateUtc="2024-11-13T17:08:00Z"/>
          <w:rFonts w:ascii="Times New Roman" w:eastAsiaTheme="minorEastAsia" w:hAnsi="Times New Roman" w:cs="Times New Roman"/>
        </w:rPr>
        <w:pPrChange w:id="104" w:author="Emma Sophia Donnelly" w:date="2024-11-13T11:29:00Z" w16du:dateUtc="2024-11-13T16:29:00Z">
          <w:pPr>
            <w:pStyle w:val="ListParagraph"/>
            <w:spacing w:line="480" w:lineRule="auto"/>
          </w:pPr>
        </w:pPrChange>
      </w:pPr>
      <m:oMath>
        <m:sSub>
          <m:sSubPr>
            <m:ctrlPr>
              <w:ins w:id="105" w:author="Emma Sophia Donnelly" w:date="2024-11-13T12:33:00Z" w16du:dateUtc="2024-11-13T17:33:00Z">
                <w:del w:id="106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07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δ</m:t>
              </w:del>
            </m:r>
          </m:e>
          <m:sub>
            <m:r>
              <w:del w:id="108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jt</m:t>
              </w:del>
            </m:r>
          </m:sub>
        </m:sSub>
        <m:r>
          <w:del w:id="109" w:author="Emma Sophia Donnelly" w:date="2024-11-13T12:08:00Z" w16du:dateUtc="2024-11-13T17:08:00Z">
            <w:rPr>
              <w:rFonts w:ascii="Cambria Math" w:eastAsiaTheme="minorEastAsia" w:hAnsi="Cambria Math" w:cs="Times New Roman"/>
            </w:rPr>
            <m:t>=</m:t>
          </w:del>
        </m:r>
        <m:sSub>
          <m:sSubPr>
            <m:ctrlPr>
              <w:ins w:id="110" w:author="Emma Sophia Donnelly" w:date="2024-11-13T12:33:00Z" w16du:dateUtc="2024-11-13T17:33:00Z">
                <w:del w:id="111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12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β</m:t>
              </w:del>
            </m:r>
          </m:e>
          <m:sub>
            <m:r>
              <w:del w:id="113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0</m:t>
              </w:del>
            </m:r>
          </m:sub>
        </m:sSub>
        <m:sSub>
          <m:sSubPr>
            <m:ctrlPr>
              <w:ins w:id="114" w:author="Emma Sophia Donnelly" w:date="2024-11-13T12:33:00Z" w16du:dateUtc="2024-11-13T17:33:00Z">
                <w:del w:id="115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16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X</m:t>
              </w:del>
            </m:r>
          </m:e>
          <m:sub>
            <m:r>
              <w:del w:id="117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jt</m:t>
              </w:del>
            </m:r>
          </m:sub>
        </m:sSub>
        <m:r>
          <w:del w:id="118" w:author="Emma Sophia Donnelly" w:date="2024-11-13T12:08:00Z" w16du:dateUtc="2024-11-13T17:08:00Z">
            <w:rPr>
              <w:rFonts w:ascii="Cambria Math" w:eastAsiaTheme="minorEastAsia" w:hAnsi="Cambria Math" w:cs="Times New Roman"/>
            </w:rPr>
            <m:t>+</m:t>
          </w:del>
        </m:r>
        <m:sSub>
          <m:sSubPr>
            <m:ctrlPr>
              <w:ins w:id="119" w:author="Emma Sophia Donnelly" w:date="2024-11-13T12:33:00Z" w16du:dateUtc="2024-11-13T17:33:00Z">
                <w:del w:id="120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21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γ</m:t>
              </w:del>
            </m:r>
          </m:e>
          <m:sub>
            <m:r>
              <w:del w:id="122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0</m:t>
              </w:del>
            </m:r>
          </m:sub>
        </m:sSub>
        <m:sSub>
          <m:sSubPr>
            <m:ctrlPr>
              <w:ins w:id="123" w:author="Emma Sophia Donnelly" w:date="2024-11-13T12:33:00Z" w16du:dateUtc="2024-11-13T17:33:00Z">
                <w:del w:id="124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25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Z</m:t>
              </w:del>
            </m:r>
          </m:e>
          <m:sub>
            <m:r>
              <w:del w:id="126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jt</m:t>
              </w:del>
            </m:r>
          </m:sub>
        </m:sSub>
        <m:r>
          <w:del w:id="127" w:author="Emma Sophia Donnelly" w:date="2024-11-13T12:08:00Z" w16du:dateUtc="2024-11-13T17:08:00Z">
            <w:rPr>
              <w:rFonts w:ascii="Cambria Math" w:eastAsiaTheme="minorEastAsia" w:hAnsi="Cambria Math" w:cs="Times New Roman"/>
            </w:rPr>
            <m:t>-</m:t>
          </w:del>
        </m:r>
        <m:sSub>
          <m:sSubPr>
            <m:ctrlPr>
              <w:ins w:id="128" w:author="Emma Sophia Donnelly" w:date="2024-11-13T12:33:00Z" w16du:dateUtc="2024-11-13T17:33:00Z">
                <w:del w:id="129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30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μp</m:t>
              </w:del>
            </m:r>
          </m:e>
          <m:sub>
            <m:r>
              <w:del w:id="131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jt</m:t>
              </w:del>
            </m:r>
          </m:sub>
        </m:sSub>
        <m:r>
          <w:del w:id="132" w:author="Emma Sophia Donnelly" w:date="2024-11-13T12:08:00Z" w16du:dateUtc="2024-11-13T17:08:00Z">
            <w:rPr>
              <w:rFonts w:ascii="Cambria Math" w:eastAsiaTheme="minorEastAsia" w:hAnsi="Cambria Math" w:cs="Times New Roman"/>
            </w:rPr>
            <m:t xml:space="preserve">+ </m:t>
          </w:del>
        </m:r>
        <m:sSub>
          <m:sSubPr>
            <m:ctrlPr>
              <w:ins w:id="133" w:author="Emma Sophia Donnelly" w:date="2024-11-13T12:33:00Z" w16du:dateUtc="2024-11-13T17:33:00Z">
                <w:del w:id="134" w:author="Emma Sophia Donnelly" w:date="2024-11-13T12:08:00Z" w16du:dateUtc="2024-11-13T17:08:00Z">
                  <w:rPr>
                    <w:rFonts w:ascii="Cambria Math" w:eastAsiaTheme="minorEastAsia" w:hAnsi="Cambria Math" w:cs="Times New Roman"/>
                    <w:i/>
                  </w:rPr>
                </w:del>
              </w:ins>
            </m:ctrlPr>
          </m:sSubPr>
          <m:e>
            <m:r>
              <w:del w:id="135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ϵ</m:t>
              </w:del>
            </m:r>
          </m:e>
          <m:sub>
            <m:r>
              <w:del w:id="136" w:author="Emma Sophia Donnelly" w:date="2024-11-13T12:08:00Z" w16du:dateUtc="2024-11-13T17:08:00Z">
                <w:rPr>
                  <w:rFonts w:ascii="Cambria Math" w:eastAsiaTheme="minorEastAsia" w:hAnsi="Cambria Math" w:cs="Times New Roman"/>
                </w:rPr>
                <m:t>jt</m:t>
              </w:del>
            </m:r>
          </m:sub>
        </m:sSub>
      </m:oMath>
      <w:del w:id="137" w:author="Emma Sophia Donnelly" w:date="2024-11-13T12:08:00Z" w16du:dateUtc="2024-11-13T17:08:00Z">
        <w:r w:rsidR="00AE58C6" w:rsidDel="00C349B3">
          <w:rPr>
            <w:rFonts w:ascii="Times New Roman" w:eastAsiaTheme="minorEastAsia" w:hAnsi="Times New Roman" w:cs="Times New Roman"/>
          </w:rPr>
          <w:delText>.</w:delText>
        </w:r>
      </w:del>
    </w:p>
    <w:p w14:paraId="77459F61" w14:textId="5E93ECEA" w:rsidR="001D2CBA" w:rsidRDefault="00AE58C6" w:rsidP="00B12988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Let</w:t>
      </w:r>
      <w:del w:id="138" w:author="Emma Sophia Donnelly" w:date="2024-11-13T12:42:00Z" w16du:dateUtc="2024-11-13T17:42:00Z">
        <w:r w:rsidR="00D50338" w:rsidDel="005E51A5">
          <w:rPr>
            <w:rFonts w:ascii="Times New Roman" w:hAnsi="Times New Roman" w:cs="Times New Roman"/>
          </w:rPr>
          <w:delText xml:space="preserve"> </w:delText>
        </w:r>
      </w:del>
      <m:oMath>
        <m:r>
          <w:del w:id="139" w:author="Emma Sophia Donnelly" w:date="2024-11-13T12:42:00Z" w16du:dateUtc="2024-11-13T17:42:00Z">
            <w:rPr>
              <w:rFonts w:ascii="Cambria Math" w:eastAsiaTheme="minorEastAsia" w:hAnsi="Cambria Math" w:cs="Times New Roman"/>
            </w:rPr>
            <m:t xml:space="preserve"> </m:t>
          </w:del>
        </m:r>
      </m:oMath>
      <w:del w:id="140" w:author="Emma Sophia Donnelly" w:date="2024-11-13T12:42:00Z" w16du:dateUtc="2024-11-13T17:42:00Z">
        <w:r w:rsidR="00D50338" w:rsidDel="005E51A5">
          <w:rPr>
            <w:rFonts w:ascii="Times New Roman" w:eastAsiaTheme="minorEastAsia" w:hAnsi="Times New Roman" w:cs="Times New Roman"/>
          </w:rPr>
          <w:delText>and</w:delText>
        </w:r>
      </w:del>
      <w:r w:rsidR="00D50338" w:rsidRPr="001135DA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ins w:id="141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jt</m:t>
            </m:r>
          </m:sub>
        </m:sSub>
        <m:r>
          <w:ins w:id="142" w:author="Emma Sophia Donnelly" w:date="2024-11-13T12:44:00Z" w16du:dateUtc="2024-11-13T17:44:00Z">
            <w:rPr>
              <w:rFonts w:ascii="Cambria Math" w:eastAsiaTheme="minorEastAsia" w:hAnsi="Cambria Math" w:cs="Times New Roman"/>
            </w:rPr>
            <m:t xml:space="preserve"> </m:t>
          </w:ins>
        </m:r>
      </m:oMath>
      <w:ins w:id="143" w:author="Emma Sophia Donnelly" w:date="2024-11-13T12:42:00Z" w16du:dateUtc="2024-11-13T17:42:00Z">
        <w:r w:rsidR="005E51A5">
          <w:rPr>
            <w:rFonts w:ascii="Times New Roman" w:eastAsiaTheme="minorEastAsia" w:hAnsi="Times New Roman" w:cs="Times New Roman"/>
          </w:rPr>
          <w:t>and</w:t>
        </w:r>
      </w:ins>
      <w:r w:rsidR="00D50338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ins w:id="144" w:author="Emma Sophia Donnelly" w:date="2024-11-13T12:42:00Z" w16du:dateUtc="2024-11-13T17:42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145" w:author="Emma Sophia Donnelly" w:date="2024-11-13T12:42:00Z" w16du:dateUtc="2024-11-13T17:42:00Z">
                <w:rPr>
                  <w:rFonts w:ascii="Cambria Math" w:eastAsiaTheme="minorEastAsia" w:hAnsi="Cambria Math" w:cs="Times New Roman"/>
                </w:rPr>
                <m:t>ϵ</m:t>
              </w:ins>
            </m:r>
          </m:e>
          <m:sub>
            <m:r>
              <w:ins w:id="146" w:author="Emma Sophia Donnelly" w:date="2024-11-13T12:42:00Z" w16du:dateUtc="2024-11-13T17:42:00Z">
                <w:rPr>
                  <w:rFonts w:ascii="Cambria Math" w:eastAsiaTheme="minorEastAsia" w:hAnsi="Cambria Math" w:cs="Times New Roman"/>
                </w:rPr>
                <m:t xml:space="preserve">jt </m:t>
              </w:ins>
            </m:r>
          </m:sub>
        </m:sSub>
      </m:oMath>
      <w:r w:rsidRPr="00AE58C6">
        <w:rPr>
          <w:rFonts w:ascii="Times New Roman" w:eastAsiaTheme="minorEastAsia" w:hAnsi="Times New Roman" w:cs="Times New Roman"/>
        </w:rPr>
        <w:t>represent observable</w:t>
      </w:r>
      <w:del w:id="147" w:author="Emma Sophia Donnelly" w:date="2024-11-13T12:42:00Z" w16du:dateUtc="2024-11-13T17:42:00Z">
        <w:r w:rsidRPr="00AE58C6" w:rsidDel="005E51A5">
          <w:rPr>
            <w:rFonts w:ascii="Times New Roman" w:eastAsiaTheme="minorEastAsia" w:hAnsi="Times New Roman" w:cs="Times New Roman"/>
          </w:rPr>
          <w:delText xml:space="preserve"> </w:delText>
        </w:r>
      </w:del>
      <w:ins w:id="148" w:author="Emma Sophia Donnelly" w:date="2024-11-13T12:42:00Z" w16du:dateUtc="2024-11-13T17:42:00Z">
        <w:r w:rsidR="005E51A5">
          <w:rPr>
            <w:rFonts w:ascii="Times New Roman" w:eastAsiaTheme="minorEastAsia" w:hAnsi="Times New Roman" w:cs="Times New Roman"/>
          </w:rPr>
          <w:t xml:space="preserve"> and </w:t>
        </w:r>
        <w:r w:rsidR="005E51A5">
          <w:rPr>
            <w:rFonts w:ascii="Times New Roman" w:eastAsiaTheme="minorEastAsia" w:hAnsi="Times New Roman" w:cs="Times New Roman"/>
          </w:rPr>
          <w:t>unobservable attributes</w:t>
        </w:r>
        <w:r w:rsidR="005E51A5" w:rsidRPr="00AE58C6" w:rsidDel="005E51A5">
          <w:rPr>
            <w:rFonts w:ascii="Times New Roman" w:eastAsiaTheme="minorEastAsia" w:hAnsi="Times New Roman" w:cs="Times New Roman"/>
          </w:rPr>
          <w:t xml:space="preserve"> </w:t>
        </w:r>
        <w:r w:rsidR="005E51A5">
          <w:rPr>
            <w:rFonts w:ascii="Times New Roman" w:eastAsiaTheme="minorEastAsia" w:hAnsi="Times New Roman" w:cs="Times New Roman"/>
          </w:rPr>
          <w:t>of a resident’s choice</w:t>
        </w:r>
      </w:ins>
      <w:del w:id="149" w:author="Emma Sophia Donnelly" w:date="2024-11-13T12:42:00Z" w16du:dateUtc="2024-11-13T17:42:00Z">
        <w:r w:rsidRPr="00AE58C6" w:rsidDel="005E51A5">
          <w:rPr>
            <w:rFonts w:ascii="Times New Roman" w:eastAsiaTheme="minorEastAsia" w:hAnsi="Times New Roman" w:cs="Times New Roman"/>
          </w:rPr>
          <w:delText>house and neighborhood characteristics</w:delText>
        </w:r>
      </w:del>
      <w:r w:rsidRPr="00AE58C6">
        <w:rPr>
          <w:rFonts w:ascii="Times New Roman" w:eastAsiaTheme="minorEastAsia" w:hAnsi="Times New Roman" w:cs="Times New Roman"/>
        </w:rPr>
        <w:t>, respectivel</w:t>
      </w:r>
      <w:r>
        <w:rPr>
          <w:rFonts w:ascii="Times New Roman" w:eastAsiaTheme="minorEastAsia" w:hAnsi="Times New Roman" w:cs="Times New Roman"/>
        </w:rPr>
        <w:t>y</w:t>
      </w:r>
      <w:del w:id="150" w:author="Emma Sophia Donnelly" w:date="2024-11-13T12:43:00Z" w16du:dateUtc="2024-11-13T17:43:00Z">
        <w:r w:rsidR="00981138" w:rsidDel="0047587D">
          <w:rPr>
            <w:rFonts w:ascii="Times New Roman" w:eastAsiaTheme="minorEastAsia" w:hAnsi="Times New Roman" w:cs="Times New Roman"/>
          </w:rPr>
          <w:delText xml:space="preserve">, and </w:delText>
        </w:r>
        <w:r w:rsidDel="0047587D">
          <w:rPr>
            <w:rFonts w:ascii="Times New Roman" w:eastAsiaTheme="minorEastAsia" w:hAnsi="Times New Roman" w:cs="Times New Roman"/>
          </w:rPr>
          <w:delText>captures</w:delText>
        </w:r>
        <w:r w:rsidR="00981138" w:rsidDel="0047587D">
          <w:rPr>
            <w:rFonts w:ascii="Times New Roman" w:eastAsiaTheme="minorEastAsia" w:hAnsi="Times New Roman" w:cs="Times New Roman"/>
          </w:rPr>
          <w:delText xml:space="preserve"> </w:delText>
        </w:r>
      </w:del>
      <w:del w:id="151" w:author="Emma Sophia Donnelly" w:date="2024-11-13T12:42:00Z" w16du:dateUtc="2024-11-13T17:42:00Z">
        <w:r w:rsidR="00981138" w:rsidDel="005E51A5">
          <w:rPr>
            <w:rFonts w:ascii="Times New Roman" w:eastAsiaTheme="minorEastAsia" w:hAnsi="Times New Roman" w:cs="Times New Roman"/>
          </w:rPr>
          <w:delText>unobservable attributes</w:delText>
        </w:r>
      </w:del>
      <w:r w:rsidR="00981138">
        <w:rPr>
          <w:rFonts w:ascii="Times New Roman" w:eastAsiaTheme="minorEastAsia" w:hAnsi="Times New Roman" w:cs="Times New Roman"/>
        </w:rPr>
        <w:t xml:space="preserve">. </w:t>
      </w:r>
      <m:oMath>
        <m:sSub>
          <m:sSubPr>
            <m:ctrlPr>
              <w:ins w:id="152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jt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is</w:t>
      </w:r>
      <w:r w:rsidR="00981138">
        <w:rPr>
          <w:rFonts w:ascii="Times New Roman" w:eastAsiaTheme="minorEastAsia" w:hAnsi="Times New Roman" w:cs="Times New Roman"/>
        </w:rPr>
        <w:t xml:space="preserve"> a dummy variable equal to </w:t>
      </w:r>
      <w:r w:rsidR="00FC47F9">
        <w:rPr>
          <w:rFonts w:ascii="Times New Roman" w:eastAsiaTheme="minorEastAsia" w:hAnsi="Times New Roman" w:cs="Times New Roman"/>
        </w:rPr>
        <w:t>1</w:t>
      </w:r>
      <w:r w:rsidR="00981138">
        <w:rPr>
          <w:rFonts w:ascii="Times New Roman" w:eastAsiaTheme="minorEastAsia" w:hAnsi="Times New Roman" w:cs="Times New Roman"/>
        </w:rPr>
        <w:t xml:space="preserve"> if property </w:t>
      </w:r>
      <w:r w:rsidR="00981138">
        <w:rPr>
          <w:rFonts w:ascii="Times New Roman" w:eastAsiaTheme="minorEastAsia" w:hAnsi="Times New Roman" w:cs="Times New Roman"/>
          <w:i/>
          <w:iCs/>
        </w:rPr>
        <w:t>j</w:t>
      </w:r>
      <w:r w:rsidR="00981138">
        <w:rPr>
          <w:rFonts w:ascii="Times New Roman" w:eastAsiaTheme="minorEastAsia" w:hAnsi="Times New Roman" w:cs="Times New Roman"/>
        </w:rPr>
        <w:t xml:space="preserve"> </w:t>
      </w:r>
      <w:r w:rsidR="00FC47F9">
        <w:rPr>
          <w:rFonts w:ascii="Times New Roman" w:eastAsiaTheme="minorEastAsia" w:hAnsi="Times New Roman" w:cs="Times New Roman"/>
        </w:rPr>
        <w:t>is</w:t>
      </w:r>
      <w:r w:rsidR="00981138">
        <w:rPr>
          <w:rFonts w:ascii="Times New Roman" w:eastAsiaTheme="minorEastAsia" w:hAnsi="Times New Roman" w:cs="Times New Roman"/>
        </w:rPr>
        <w:t xml:space="preserve"> part of a mandatory buyout at time </w:t>
      </w:r>
      <m:oMath>
        <m:r>
          <w:rPr>
            <w:rFonts w:ascii="Cambria Math" w:eastAsiaTheme="minorEastAsia" w:hAnsi="Cambria Math" w:cs="Times New Roman"/>
          </w:rPr>
          <m:t>t.</m:t>
        </m:r>
      </m:oMath>
      <w:r w:rsidR="008A634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ins w:id="153" w:author="Emma Sophia Donnelly" w:date="2024-11-13T12:56:00Z" w16du:dateUtc="2024-11-13T17:56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154" w:author="Emma Sophia Donnelly" w:date="2024-11-13T12:56:00Z" w16du:dateUtc="2024-11-13T17:56:00Z">
                <w:rPr>
                  <w:rFonts w:ascii="Cambria Math" w:eastAsiaTheme="minorEastAsia" w:hAnsi="Cambria Math" w:cs="Times New Roman"/>
                </w:rPr>
                <m:t>δ</m:t>
              </w:ins>
            </m:r>
          </m:e>
          <m:sub>
            <m:r>
              <w:ins w:id="155" w:author="Emma Sophia Donnelly" w:date="2024-11-13T12:56:00Z" w16du:dateUtc="2024-11-13T17:56:00Z">
                <w:rPr>
                  <w:rFonts w:ascii="Cambria Math" w:eastAsiaTheme="minorEastAsia" w:hAnsi="Cambria Math" w:cs="Times New Roman"/>
                </w:rPr>
                <m:t>jt</m:t>
              </w:ins>
            </m:r>
          </m:sub>
        </m:sSub>
      </m:oMath>
      <w:ins w:id="156" w:author="Emma Sophia Donnelly" w:date="2024-11-13T12:56:00Z" w16du:dateUtc="2024-11-13T17:56:00Z">
        <w:r w:rsidR="009D7B6C">
          <w:rPr>
            <w:rFonts w:ascii="Times New Roman" w:eastAsiaTheme="minorEastAsia" w:hAnsi="Times New Roman" w:cs="Times New Roman"/>
          </w:rPr>
          <w:t xml:space="preserve"> is the </w:t>
        </w:r>
      </w:ins>
      <w:ins w:id="157" w:author="Emma Sophia Donnelly" w:date="2024-11-13T12:57:00Z" w16du:dateUtc="2024-11-13T17:57:00Z">
        <w:r w:rsidR="00031846">
          <w:rPr>
            <w:rFonts w:ascii="Times New Roman" w:eastAsiaTheme="minorEastAsia" w:hAnsi="Times New Roman" w:cs="Times New Roman"/>
          </w:rPr>
          <w:t>mean</w:t>
        </w:r>
      </w:ins>
      <w:ins w:id="158" w:author="Emma Sophia Donnelly" w:date="2024-11-13T12:56:00Z" w16du:dateUtc="2024-11-13T17:56:00Z">
        <w:r w:rsidR="009D7B6C">
          <w:rPr>
            <w:rFonts w:ascii="Times New Roman" w:eastAsiaTheme="minorEastAsia" w:hAnsi="Times New Roman" w:cs="Times New Roman"/>
          </w:rPr>
          <w:t xml:space="preserve"> utility, which can be broken down further by the equation, </w:t>
        </w:r>
      </w:ins>
      <w:moveFromRangeStart w:id="159" w:author="Emma Sophia Donnelly" w:date="2024-11-13T12:09:00Z" w:name="move182392207"/>
      <w:moveFrom w:id="160" w:author="Emma Sophia Donnelly" w:date="2024-11-13T12:09:00Z" w16du:dateUtc="2024-11-13T17:09:00Z">
        <w:del w:id="161" w:author="Emma Sophia Donnelly" w:date="2024-11-13T12:46:00Z" w16du:dateUtc="2024-11-13T17:46:00Z">
          <w:r w:rsidR="00FC47F9" w:rsidDel="006C539F">
            <w:rPr>
              <w:rFonts w:ascii="Times New Roman" w:eastAsiaTheme="minorEastAsia" w:hAnsi="Times New Roman" w:cs="Times New Roman"/>
            </w:rPr>
            <w:delText>The parameter  on house price</w:delText>
          </w:r>
          <w:r w:rsidR="00DA7F5E" w:rsidDel="006C539F">
            <w:rPr>
              <w:rFonts w:ascii="Times New Roman" w:eastAsiaTheme="minorEastAsia" w:hAnsi="Times New Roman" w:cs="Times New Roman"/>
            </w:rPr>
            <w:delText xml:space="preserve"> </w:delText>
          </w:r>
        </w:del>
        <m:oMath>
          <m:r>
            <w:del w:id="162" w:author="Emma Sophia Donnelly" w:date="2024-11-13T12:46:00Z" w16du:dateUtc="2024-11-13T17:46:00Z">
              <w:rPr>
                <w:rFonts w:ascii="Cambria Math" w:eastAsiaTheme="minorEastAsia" w:hAnsi="Cambria Math" w:cs="Times New Roman"/>
              </w:rPr>
              <m:t xml:space="preserve"> </m:t>
            </w:del>
          </m:r>
        </m:oMath>
        <w:moveFrom w:id="163" w:author="Emma Sophia Donnelly" w:date="2024-11-13T12:09:00Z" w16du:dateUtc="2024-11-13T17:09:00Z">
          <w:del w:id="164" w:author="Emma Sophia Donnelly" w:date="2024-11-13T12:46:00Z" w16du:dateUtc="2024-11-13T17:46:00Z">
            <w:r w:rsidR="00DA7F5E" w:rsidDel="006C539F">
              <w:rPr>
                <w:rFonts w:ascii="Times New Roman" w:eastAsiaTheme="minorEastAsia" w:hAnsi="Times New Roman" w:cs="Times New Roman"/>
              </w:rPr>
              <w:delText xml:space="preserve">is the </w:delText>
            </w:r>
            <w:r w:rsidR="00FC47F9" w:rsidDel="006C539F">
              <w:rPr>
                <w:rFonts w:ascii="Times New Roman" w:eastAsiaTheme="minorEastAsia" w:hAnsi="Times New Roman" w:cs="Times New Roman"/>
              </w:rPr>
              <w:delText>marginal utility of</w:delText>
            </w:r>
            <w:r w:rsidR="00DA7F5E" w:rsidDel="006C539F">
              <w:rPr>
                <w:rFonts w:ascii="Times New Roman" w:eastAsiaTheme="minorEastAsia" w:hAnsi="Times New Roman" w:cs="Times New Roman"/>
              </w:rPr>
              <w:delText xml:space="preserve"> income</w:delText>
            </w:r>
            <w:r w:rsidR="00145B9B" w:rsidDel="006C539F">
              <w:rPr>
                <w:rFonts w:ascii="Times New Roman" w:eastAsiaTheme="minorEastAsia" w:hAnsi="Times New Roman" w:cs="Times New Roman"/>
              </w:rPr>
              <w:delText xml:space="preserve"> and</w:delText>
            </w:r>
            <w:r w:rsidR="00981138" w:rsidDel="006C539F">
              <w:rPr>
                <w:rFonts w:ascii="Times New Roman" w:eastAsiaTheme="minorEastAsia" w:hAnsi="Times New Roman" w:cs="Times New Roman"/>
              </w:rPr>
              <w:delText xml:space="preserve"> </w:delText>
            </w:r>
          </w:del>
        </w:moveFrom>
        <w:moveFromRangeEnd w:id="159"/>
        <w:del w:id="165" w:author="Emma Sophia Donnelly" w:date="2024-11-13T12:09:00Z" w16du:dateUtc="2024-11-13T17:09:00Z">
          <w:r w:rsidR="00DA7F5E">
            <w:rPr>
              <w:rFonts w:ascii="Times New Roman" w:eastAsiaTheme="minorEastAsia" w:hAnsi="Times New Roman" w:cs="Times New Roman"/>
            </w:rPr>
            <w:delText xml:space="preserve"> is the mean utility of the base group.</w:delText>
          </w:r>
          <w:r w:rsidR="00DA7F5E" w:rsidRPr="00DA7F5E">
            <w:rPr>
              <w:rFonts w:ascii="Cambria Math" w:eastAsiaTheme="minorEastAsia" w:hAnsi="Cambria Math" w:cs="Times New Roman"/>
              <w:i/>
            </w:rPr>
            <w:delText xml:space="preserve"> </w:delText>
          </w:r>
          <w:r w:rsidR="00DA7F5E">
            <w:rPr>
              <w:rFonts w:ascii="Times New Roman" w:eastAsiaTheme="minorEastAsia" w:hAnsi="Times New Roman" w:cs="Times New Roman"/>
            </w:rPr>
            <w:delText xml:space="preserve"> </w:delText>
          </w:r>
          <w:r w:rsidR="00145B9B">
            <w:rPr>
              <w:rFonts w:ascii="Times New Roman" w:eastAsiaTheme="minorEastAsia" w:hAnsi="Times New Roman" w:cs="Times New Roman"/>
            </w:rPr>
            <w:delText>captures</w:delText>
          </w:r>
          <w:r w:rsidR="00DA7F5E">
            <w:rPr>
              <w:rFonts w:ascii="Times New Roman" w:eastAsiaTheme="minorEastAsia" w:hAnsi="Times New Roman" w:cs="Times New Roman"/>
            </w:rPr>
            <w:delText xml:space="preserve"> the utility of </w:delText>
          </w:r>
          <w:r w:rsidR="00145B9B">
            <w:rPr>
              <w:rFonts w:ascii="Times New Roman" w:eastAsiaTheme="minorEastAsia" w:hAnsi="Times New Roman" w:cs="Times New Roman"/>
            </w:rPr>
            <w:delText>neighborhood</w:delText>
          </w:r>
          <w:r w:rsidR="00DA7F5E">
            <w:rPr>
              <w:rFonts w:ascii="Times New Roman" w:eastAsiaTheme="minorEastAsia" w:hAnsi="Times New Roman" w:cs="Times New Roman"/>
            </w:rPr>
            <w:delText xml:space="preserve"> attributes</w:delText>
          </w:r>
          <w:r w:rsidR="00145B9B">
            <w:rPr>
              <w:rFonts w:ascii="Times New Roman" w:eastAsiaTheme="minorEastAsia" w:hAnsi="Times New Roman" w:cs="Times New Roman"/>
            </w:rPr>
            <w:delText xml:space="preserve"> of </w:delText>
          </w:r>
          <w:r w:rsidR="001B45B7">
            <w:rPr>
              <w:rFonts w:ascii="Times New Roman" w:eastAsiaTheme="minorEastAsia" w:hAnsi="Times New Roman" w:cs="Times New Roman"/>
            </w:rPr>
            <w:delText xml:space="preserve">several demographic </w:delText>
          </w:r>
          <w:r w:rsidR="00145B9B">
            <w:rPr>
              <w:rFonts w:ascii="Times New Roman" w:eastAsiaTheme="minorEastAsia" w:hAnsi="Times New Roman" w:cs="Times New Roman"/>
            </w:rPr>
            <w:delText>group</w:delText>
          </w:r>
          <w:r w:rsidR="001B45B7">
            <w:rPr>
              <w:rFonts w:ascii="Times New Roman" w:eastAsiaTheme="minorEastAsia" w:hAnsi="Times New Roman" w:cs="Times New Roman"/>
            </w:rPr>
            <w:delText>s</w:delText>
          </w:r>
          <w:r w:rsidR="00145B9B">
            <w:rPr>
              <w:rFonts w:ascii="Times New Roman" w:eastAsiaTheme="minorEastAsia" w:hAnsi="Times New Roman" w:cs="Times New Roman"/>
            </w:rPr>
            <w:delText xml:space="preserve"> </w:delText>
          </w:r>
          <w:r w:rsidR="00A8005B">
            <w:rPr>
              <w:rFonts w:ascii="Times New Roman" w:eastAsiaTheme="minorEastAsia" w:hAnsi="Times New Roman" w:cs="Times New Roman"/>
            </w:rPr>
            <w:delText xml:space="preserve"> </w:delText>
          </w:r>
          <w:r w:rsidR="00145B9B">
            <w:rPr>
              <w:rFonts w:ascii="Times New Roman" w:eastAsiaTheme="minorEastAsia" w:hAnsi="Times New Roman" w:cs="Times New Roman"/>
            </w:rPr>
            <w:delText xml:space="preserve">relative </w:delText>
          </w:r>
          <w:r w:rsidR="00DA7F5E">
            <w:rPr>
              <w:rFonts w:ascii="Times New Roman" w:eastAsiaTheme="minorEastAsia" w:hAnsi="Times New Roman" w:cs="Times New Roman"/>
            </w:rPr>
            <w:delText xml:space="preserve">to the base group. </w:delText>
          </w:r>
          <w:r w:rsidR="00FB02D7">
            <w:rPr>
              <w:rFonts w:ascii="Times New Roman" w:eastAsiaTheme="minorEastAsia" w:hAnsi="Times New Roman" w:cs="Times New Roman"/>
            </w:rPr>
            <w:delText xml:space="preserve">We assume that a household chooses to move to the census tract that maximizes their utility, so we can recover the ’s and the ’s through maximum likelihood estimation (MLE). In </w:delText>
          </w:r>
          <w:r w:rsidR="00FB02D7" w:rsidRPr="00B12988">
            <w:rPr>
              <w:rFonts w:ascii="Times New Roman" w:eastAsiaTheme="minorEastAsia" w:hAnsi="Times New Roman" w:cs="Times New Roman"/>
            </w:rPr>
            <w:delText>stage</w:delText>
          </w:r>
          <w:r w:rsidR="001B45B7" w:rsidRPr="00B12988">
            <w:rPr>
              <w:rFonts w:ascii="Times New Roman" w:eastAsiaTheme="minorEastAsia" w:hAnsi="Times New Roman" w:cs="Times New Roman"/>
            </w:rPr>
            <w:delText xml:space="preserve"> </w:delText>
          </w:r>
          <w:r w:rsidR="00FB02D7" w:rsidRPr="00B12988">
            <w:rPr>
              <w:rFonts w:ascii="Times New Roman" w:eastAsiaTheme="minorEastAsia" w:hAnsi="Times New Roman" w:cs="Times New Roman"/>
            </w:rPr>
            <w:delText>2</w:delText>
          </w:r>
          <w:r w:rsidR="00FB02D7" w:rsidRPr="001B45B7">
            <w:rPr>
              <w:rFonts w:ascii="Times New Roman" w:eastAsiaTheme="minorEastAsia" w:hAnsi="Times New Roman" w:cs="Times New Roman"/>
            </w:rPr>
            <w:delText xml:space="preserve"> I r</w:delText>
          </w:r>
          <w:r w:rsidR="00FB02D7">
            <w:rPr>
              <w:rFonts w:ascii="Times New Roman" w:eastAsiaTheme="minorEastAsia" w:hAnsi="Times New Roman" w:cs="Times New Roman"/>
            </w:rPr>
            <w:delText>egress the estimated mean utilities from stage 1 on the tract level attributes to recover</w:delText>
          </w:r>
          <w:r w:rsidR="00FB02D7" w:rsidDel="00BB2535">
            <w:rPr>
              <w:rFonts w:ascii="Times New Roman" w:eastAsiaTheme="minorEastAsia" w:hAnsi="Times New Roman" w:cs="Times New Roman"/>
            </w:rPr>
            <w:delText xml:space="preserve"> </w:delText>
          </w:r>
        </w:del>
        <m:oMath>
          <m:r>
            <w:del w:id="166" w:author="Emma Sophia Donnelly" w:date="2024-11-13T12:09:00Z" w16du:dateUtc="2024-11-13T17:09:00Z">
              <w:rPr>
                <w:rFonts w:ascii="Cambria Math" w:eastAsiaTheme="minorEastAsia" w:hAnsi="Cambria Math" w:cs="Times New Roman"/>
              </w:rPr>
              <m:t xml:space="preserve">s </m:t>
            </w:del>
          </m:r>
        </m:oMath>
        <w:del w:id="167" w:author="Emma Sophia Donnelly" w:date="2024-11-13T12:09:00Z" w16du:dateUtc="2024-11-13T17:09:00Z">
          <w:r w:rsidR="00B31006" w:rsidDel="00BB2535">
            <w:rPr>
              <w:rFonts w:ascii="Times New Roman" w:eastAsiaTheme="minorEastAsia" w:hAnsi="Times New Roman" w:cs="Times New Roman"/>
            </w:rPr>
            <w:delText xml:space="preserve">and </w:delText>
          </w:r>
        </w:del>
        <m:oMath>
          <m:r>
            <w:del w:id="168" w:author="Emma Sophia Donnelly" w:date="2024-11-13T12:09:00Z" w16du:dateUtc="2024-11-13T17:09:00Z">
              <w:rPr>
                <w:rFonts w:ascii="Cambria Math" w:eastAsiaTheme="minorEastAsia" w:hAnsi="Cambria Math" w:cs="Times New Roman"/>
              </w:rPr>
              <m:t>,</m:t>
            </w:del>
          </m:r>
        </m:oMath>
      </w:moveFrom>
    </w:p>
    <w:p w14:paraId="5E85C2CD" w14:textId="60C8400E" w:rsidR="00D50338" w:rsidRPr="00C349B3" w:rsidRDefault="009D7B6C">
      <w:pPr>
        <w:pStyle w:val="ListParagraph"/>
        <w:numPr>
          <w:ilvl w:val="0"/>
          <w:numId w:val="2"/>
        </w:numPr>
        <w:spacing w:line="480" w:lineRule="auto"/>
        <w:rPr>
          <w:ins w:id="169" w:author="Emma Sophia Donnelly" w:date="2024-11-13T11:40:00Z" w16du:dateUtc="2024-11-13T16:40:00Z"/>
          <w:rFonts w:ascii="Times New Roman" w:eastAsiaTheme="minorEastAsia" w:hAnsi="Times New Roman" w:cs="Times New Roman"/>
          <w:rPrChange w:id="170" w:author="Emma Sophia Donnelly" w:date="2024-11-13T12:08:00Z" w16du:dateUtc="2024-11-13T17:08:00Z">
            <w:rPr>
              <w:ins w:id="171" w:author="Emma Sophia Donnelly" w:date="2024-11-13T11:40:00Z" w16du:dateUtc="2024-11-13T16:40:00Z"/>
              <w:rFonts w:ascii="Times New Roman" w:hAnsi="Times New Roman"/>
            </w:rPr>
          </w:rPrChange>
        </w:rPr>
        <w:pPrChange w:id="172" w:author="Emma Sophia Donnelly" w:date="2024-11-13T12:08:00Z" w16du:dateUtc="2024-11-13T17:08:00Z">
          <w:pPr>
            <w:spacing w:line="480" w:lineRule="auto"/>
          </w:pPr>
        </w:pPrChange>
      </w:pPr>
      <m:oMath>
        <m:sSub>
          <m:sSubPr>
            <m:ctrlPr>
              <w:ins w:id="173" w:author="Emma Sophia Donnelly" w:date="2024-11-13T12:56:00Z" w16du:dateUtc="2024-11-13T17:56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174" w:author="Emma Sophia Donnelly" w:date="2024-11-13T12:56:00Z" w16du:dateUtc="2024-11-13T17:56:00Z">
                <w:rPr>
                  <w:rFonts w:ascii="Cambria Math" w:eastAsiaTheme="minorEastAsia" w:hAnsi="Cambria Math" w:cs="Times New Roman"/>
                </w:rPr>
                <m:t>δ</m:t>
              </w:ins>
            </m:r>
          </m:e>
          <m:sub>
            <m:r>
              <w:ins w:id="175" w:author="Emma Sophia Donnelly" w:date="2024-11-13T12:56:00Z" w16du:dateUtc="2024-11-13T17:56:00Z">
                <w:rPr>
                  <w:rFonts w:ascii="Cambria Math" w:eastAsiaTheme="minorEastAsia" w:hAnsi="Cambria Math" w:cs="Times New Roman"/>
                </w:rPr>
                <m:t>jt</m:t>
              </w:ins>
            </m:r>
          </m:sub>
        </m:sSub>
        <m:r>
          <w:rPr>
            <w:rFonts w:ascii="Cambria Math" w:eastAsiaTheme="minorEastAsia" w:hAnsi="Cambria Math" w:cs="Times New Roman"/>
            <w:rPrChange w:id="176" w:author="Emma Sophia Donnelly" w:date="2024-11-13T12:08:00Z" w16du:dateUtc="2024-11-13T17:08:00Z">
              <w:rPr/>
            </w:rPrChange>
          </w:rPr>
          <m:t>=</m:t>
        </m:r>
        <m:sSub>
          <m:sSubPr>
            <m:ctrlPr>
              <w:ins w:id="177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del w:id="178" w:author="Emma Sophia Donnelly" w:date="2024-11-13T12:47:00Z" w16du:dateUtc="2024-11-13T17:47:00Z">
                <w:rPr>
                  <w:rFonts w:ascii="Cambria Math" w:eastAsiaTheme="minorEastAsia" w:hAnsi="Cambria Math" w:cs="Times New Roman"/>
                  <w:rPrChange w:id="179" w:author="Emma Sophia Donnelly" w:date="2024-11-13T12:08:00Z" w16du:dateUtc="2024-11-13T17:08:00Z">
                    <w:rPr/>
                  </w:rPrChange>
                </w:rPr>
                <m:t>β</m:t>
              </w:del>
            </m:r>
            <m:r>
              <w:ins w:id="180" w:author="Emma Sophia Donnelly" w:date="2024-11-13T12:46:00Z" w16du:dateUtc="2024-11-13T17:46:00Z">
                <w:rPr>
                  <w:rFonts w:ascii="Cambria Math" w:eastAsiaTheme="minorEastAsia" w:hAnsi="Cambria Math" w:cs="Times New Roman"/>
                </w:rPr>
                <m:t>α</m:t>
              </w:ins>
            </m:r>
          </m:e>
          <m:sub>
            <m:r>
              <w:ins w:id="181" w:author="Emma Sophia Donnelly" w:date="2024-11-13T12:47:00Z" w16du:dateUtc="2024-11-13T17:47:00Z">
                <w:rPr>
                  <w:rFonts w:ascii="Cambria Math" w:eastAsiaTheme="minorEastAsia" w:hAnsi="Cambria Math" w:cs="Times New Roman"/>
                </w:rPr>
                <m:t>1</m:t>
              </w:ins>
            </m:r>
            <m:r>
              <w:del w:id="182" w:author="Emma Sophia Donnelly" w:date="2024-11-13T12:47:00Z" w16du:dateUtc="2024-11-13T17:47:00Z">
                <w:rPr>
                  <w:rFonts w:ascii="Cambria Math" w:eastAsiaTheme="minorEastAsia" w:hAnsi="Cambria Math" w:cs="Times New Roman"/>
                  <w:rPrChange w:id="183" w:author="Emma Sophia Donnelly" w:date="2024-11-13T12:08:00Z" w16du:dateUtc="2024-11-13T17:08:00Z">
                    <w:rPr/>
                  </w:rPrChange>
                </w:rPr>
                <m:t>0</m:t>
              </w:del>
            </m:r>
          </m:sub>
        </m:sSub>
        <m:sSub>
          <m:sSubPr>
            <m:ctrlPr>
              <w:ins w:id="184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rPrChange w:id="185" w:author="Emma Sophia Donnelly" w:date="2024-11-13T12:08:00Z" w16du:dateUtc="2024-11-13T17:08:00Z">
                  <w:rPr/>
                </w:rPrChange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rPrChange w:id="186" w:author="Emma Sophia Donnelly" w:date="2024-11-13T12:08:00Z" w16du:dateUtc="2024-11-13T17:08:00Z">
                  <w:rPr/>
                </w:rPrChange>
              </w:rPr>
              <m:t>jt</m:t>
            </m:r>
          </m:sub>
        </m:sSub>
        <m:r>
          <w:ins w:id="187" w:author="Emma Sophia Donnelly" w:date="2024-11-13T12:48:00Z" w16du:dateUtc="2024-11-13T17:48:00Z">
            <w:rPr>
              <w:rFonts w:ascii="Cambria Math" w:eastAsiaTheme="minorEastAsia" w:hAnsi="Cambria Math" w:cs="Times New Roman"/>
            </w:rPr>
            <m:t>-</m:t>
          </w:ins>
        </m:r>
        <m:sSub>
          <m:sSubPr>
            <m:ctrlPr>
              <w:ins w:id="188" w:author="Emma Sophia Donnelly" w:date="2024-11-13T12:48:00Z" w16du:dateUtc="2024-11-13T17:48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sSub>
              <m:sSubPr>
                <m:ctrlPr>
                  <w:ins w:id="189" w:author="Emma Sophia Donnelly" w:date="2024-11-13T12:48:00Z" w16du:dateUtc="2024-11-13T17:48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190" w:author="Emma Sophia Donnelly" w:date="2024-11-13T12:48:00Z" w16du:dateUtc="2024-11-13T17:48:00Z">
                    <w:rPr>
                      <w:rFonts w:ascii="Cambria Math" w:eastAsiaTheme="minorEastAsia" w:hAnsi="Cambria Math" w:cs="Times New Roman"/>
                    </w:rPr>
                    <m:t>α</m:t>
                  </w:ins>
                </m:r>
              </m:e>
              <m:sub>
                <m:r>
                  <w:ins w:id="191" w:author="Emma Sophia Donnelly" w:date="2024-11-13T12:48:00Z" w16du:dateUtc="2024-11-13T17:48:00Z">
                    <w:rPr>
                      <w:rFonts w:ascii="Cambria Math" w:eastAsiaTheme="minorEastAsia" w:hAnsi="Cambria Math" w:cs="Times New Roman"/>
                    </w:rPr>
                    <m:t>p</m:t>
                  </w:ins>
                </m:r>
              </m:sub>
            </m:sSub>
            <m:r>
              <w:ins w:id="192" w:author="Emma Sophia Donnelly" w:date="2024-11-13T12:48:00Z" w16du:dateUtc="2024-11-13T17:48:00Z">
                <w:rPr>
                  <w:rFonts w:ascii="Cambria Math" w:eastAsiaTheme="minorEastAsia" w:hAnsi="Cambria Math" w:cs="Times New Roman"/>
                </w:rPr>
                <m:t>P</m:t>
              </w:ins>
            </m:r>
          </m:e>
          <m:sub>
            <m:r>
              <w:ins w:id="193" w:author="Emma Sophia Donnelly" w:date="2024-11-13T12:48:00Z" w16du:dateUtc="2024-11-13T17:48:00Z">
                <w:rPr>
                  <w:rFonts w:ascii="Cambria Math" w:eastAsiaTheme="minorEastAsia" w:hAnsi="Cambria Math" w:cs="Times New Roman"/>
                </w:rPr>
                <m:t>jt</m:t>
              </w:ins>
            </m:r>
          </m:sub>
        </m:sSub>
        <m:r>
          <w:ins w:id="194" w:author="Emma Sophia Donnelly" w:date="2024-11-13T12:49:00Z" w16du:dateUtc="2024-11-13T17:49:00Z">
            <w:rPr>
              <w:rFonts w:ascii="Cambria Math" w:eastAsiaTheme="minorEastAsia" w:hAnsi="Cambria Math" w:cs="Times New Roman"/>
            </w:rPr>
            <m:t>+</m:t>
          </w:ins>
        </m:r>
        <m:sSub>
          <m:sSubPr>
            <m:ctrlPr>
              <w:ins w:id="195" w:author="Emma Sophia Donnelly" w:date="2024-11-13T12:49:00Z" w16du:dateUtc="2024-11-13T17:49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sSub>
              <m:sSubPr>
                <m:ctrlPr>
                  <w:ins w:id="196" w:author="Emma Sophia Donnelly" w:date="2024-11-13T12:49:00Z" w16du:dateUtc="2024-11-13T17:49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197" w:author="Emma Sophia Donnelly" w:date="2024-11-13T12:49:00Z" w16du:dateUtc="2024-11-13T17:49:00Z">
                    <w:rPr>
                      <w:rFonts w:ascii="Cambria Math" w:eastAsiaTheme="minorEastAsia" w:hAnsi="Cambria Math" w:cs="Times New Roman"/>
                    </w:rPr>
                    <m:t>α</m:t>
                  </w:ins>
                </m:r>
              </m:e>
              <m:sub>
                <m:r>
                  <w:ins w:id="198" w:author="Emma Sophia Donnelly" w:date="2024-11-13T12:49:00Z" w16du:dateUtc="2024-11-13T17:49:00Z">
                    <w:rPr>
                      <w:rFonts w:ascii="Cambria Math" w:eastAsiaTheme="minorEastAsia" w:hAnsi="Cambria Math" w:cs="Times New Roman"/>
                    </w:rPr>
                    <m:t>0,</m:t>
                  </w:ins>
                </m:r>
                <m:r>
                  <w:ins w:id="199" w:author="Emma Sophia Donnelly" w:date="2024-11-13T12:49:00Z" w16du:dateUtc="2024-11-13T17:49:00Z">
                    <w:rPr>
                      <w:rFonts w:ascii="Cambria Math" w:eastAsiaTheme="minorEastAsia" w:hAnsi="Cambria Math" w:cs="Times New Roman"/>
                    </w:rPr>
                    <m:t>b</m:t>
                  </w:ins>
                </m:r>
              </m:sub>
            </m:sSub>
            <m:r>
              <w:ins w:id="200" w:author="Emma Sophia Donnelly" w:date="2024-11-13T12:49:00Z" w16du:dateUtc="2024-11-13T17:49:00Z">
                <w:rPr>
                  <w:rFonts w:ascii="Cambria Math" w:eastAsiaTheme="minorEastAsia" w:hAnsi="Cambria Math" w:cs="Times New Roman"/>
                </w:rPr>
                <m:t>b</m:t>
              </w:ins>
            </m:r>
          </m:e>
          <m:sub>
            <m:r>
              <w:ins w:id="201" w:author="Emma Sophia Donnelly" w:date="2024-11-13T12:49:00Z" w16du:dateUtc="2024-11-13T17:49:00Z">
                <w:rPr>
                  <w:rFonts w:ascii="Cambria Math" w:eastAsiaTheme="minorEastAsia" w:hAnsi="Cambria Math" w:cs="Times New Roman"/>
                </w:rPr>
                <m:t>jt</m:t>
              </w:ins>
            </m:r>
          </m:sub>
        </m:sSub>
        <m:r>
          <w:rPr>
            <w:rFonts w:ascii="Cambria Math" w:eastAsiaTheme="minorEastAsia" w:hAnsi="Cambria Math" w:cs="Times New Roman"/>
            <w:rPrChange w:id="202" w:author="Emma Sophia Donnelly" w:date="2024-11-13T12:08:00Z" w16du:dateUtc="2024-11-13T17:08:00Z">
              <w:rPr/>
            </w:rPrChange>
          </w:rPr>
          <m:t>+</m:t>
        </m:r>
        <m:r>
          <w:del w:id="203" w:author="Emma Sophia Donnelly" w:date="2024-11-13T12:47:00Z" w16du:dateUtc="2024-11-13T17:47:00Z">
            <w:rPr>
              <w:rFonts w:ascii="Cambria Math" w:eastAsiaTheme="minorEastAsia" w:hAnsi="Cambria Math" w:cs="Times New Roman"/>
              <w:rPrChange w:id="204" w:author="Emma Sophia Donnelly" w:date="2024-11-13T12:08:00Z" w16du:dateUtc="2024-11-13T17:08:00Z">
                <w:rPr/>
              </w:rPrChange>
            </w:rPr>
            <m:t xml:space="preserve">  </m:t>
          </w:del>
        </m:r>
        <m:sSub>
          <m:sSubPr>
            <m:ctrlPr>
              <w:ins w:id="205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del w:id="206" w:author="Emma Sophia Donnelly" w:date="2024-11-13T12:47:00Z" w16du:dateUtc="2024-11-13T17:47:00Z">
                <w:rPr>
                  <w:rFonts w:ascii="Cambria Math" w:eastAsiaTheme="minorEastAsia" w:hAnsi="Cambria Math" w:cs="Times New Roman"/>
                  <w:rPrChange w:id="207" w:author="Emma Sophia Donnelly" w:date="2024-11-13T12:08:00Z" w16du:dateUtc="2024-11-13T17:08:00Z">
                    <w:rPr/>
                  </w:rPrChange>
                </w:rPr>
                <m:t>γ</m:t>
              </w:del>
            </m:r>
            <m:r>
              <w:ins w:id="208" w:author="Emma Sophia Donnelly" w:date="2024-11-13T12:47:00Z" w16du:dateUtc="2024-11-13T17:47:00Z">
                <w:rPr>
                  <w:rFonts w:ascii="Cambria Math" w:eastAsiaTheme="minorEastAsia" w:hAnsi="Cambria Math" w:cs="Times New Roman"/>
                </w:rPr>
                <m:t>α</m:t>
              </w:ins>
            </m:r>
          </m:e>
          <m:sub>
            <m:r>
              <w:rPr>
                <w:rFonts w:ascii="Cambria Math" w:eastAsiaTheme="minorEastAsia" w:hAnsi="Cambria Math" w:cs="Times New Roman"/>
                <w:rPrChange w:id="209" w:author="Emma Sophia Donnelly" w:date="2024-11-13T12:08:00Z" w16du:dateUtc="2024-11-13T17:08:00Z">
                  <w:rPr/>
                </w:rPrChange>
              </w:rPr>
              <m:t>0</m:t>
            </m:r>
            <m:r>
              <w:ins w:id="210" w:author="Emma Sophia Donnelly" w:date="2024-11-13T12:47:00Z" w16du:dateUtc="2024-11-13T17:47:00Z">
                <w:rPr>
                  <w:rFonts w:ascii="Cambria Math" w:eastAsiaTheme="minorEastAsia" w:hAnsi="Cambria Math" w:cs="Times New Roman"/>
                </w:rPr>
                <m:t>,Z</m:t>
              </w:ins>
            </m:r>
          </m:sub>
        </m:sSub>
        <m:sSub>
          <m:sSubPr>
            <m:ctrlPr>
              <w:ins w:id="211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rPr>
                <w:rFonts w:ascii="Cambria Math" w:eastAsiaTheme="minorEastAsia" w:hAnsi="Cambria Math" w:cs="Times New Roman"/>
                <w:rPrChange w:id="212" w:author="Emma Sophia Donnelly" w:date="2024-11-13T12:08:00Z" w16du:dateUtc="2024-11-13T17:08:00Z">
                  <w:rPr/>
                </w:rPrChange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rPrChange w:id="213" w:author="Emma Sophia Donnelly" w:date="2024-11-13T12:08:00Z" w16du:dateUtc="2024-11-13T17:08:00Z">
                  <w:rPr/>
                </w:rPrChange>
              </w:rPr>
              <m:t>jt</m:t>
            </m:r>
          </m:sub>
        </m:sSub>
      </m:oMath>
      <w:r w:rsidR="008A6340" w:rsidRPr="00C349B3">
        <w:rPr>
          <w:rFonts w:ascii="Times New Roman" w:eastAsiaTheme="minorEastAsia" w:hAnsi="Times New Roman" w:cs="Times New Roman"/>
          <w:rPrChange w:id="214" w:author="Emma Sophia Donnelly" w:date="2024-11-13T12:08:00Z" w16du:dateUtc="2024-11-13T17:08:00Z">
            <w:rPr>
              <w:rFonts w:ascii="Times New Roman" w:hAnsi="Times New Roman"/>
            </w:rPr>
          </w:rPrChange>
        </w:rPr>
        <w:t xml:space="preserve"> </w:t>
      </w:r>
      <m:oMath>
        <m:r>
          <w:del w:id="215" w:author="Emma Sophia Donnelly" w:date="2024-11-13T12:48:00Z" w16du:dateUtc="2024-11-13T17:48:00Z">
            <w:rPr>
              <w:rFonts w:ascii="Cambria Math" w:eastAsiaTheme="minorEastAsia" w:hAnsi="Cambria Math" w:cs="Times New Roman"/>
              <w:rPrChange w:id="216" w:author="Emma Sophia Donnelly" w:date="2024-11-13T12:08:00Z" w16du:dateUtc="2024-11-13T17:08:00Z">
                <w:rPr/>
              </w:rPrChange>
            </w:rPr>
            <m:t>-</m:t>
          </w:del>
        </m:r>
        <m:r>
          <w:rPr>
            <w:rFonts w:ascii="Cambria Math" w:eastAsiaTheme="minorEastAsia" w:hAnsi="Cambria Math" w:cs="Times New Roman"/>
            <w:rPrChange w:id="217" w:author="Emma Sophia Donnelly" w:date="2024-11-13T12:08:00Z" w16du:dateUtc="2024-11-13T17:08:00Z">
              <w:rPr/>
            </w:rPrChange>
          </w:rPr>
          <m:t xml:space="preserve">+ </m:t>
        </m:r>
        <m:sSub>
          <m:sSubPr>
            <m:ctrlPr>
              <w:ins w:id="218" w:author="Emma Sophia Donnelly" w:date="2024-11-13T12:33:00Z" w16du:dateUtc="2024-11-13T17:33:00Z">
                <w:rPr>
                  <w:rFonts w:ascii="Cambria Math" w:eastAsiaTheme="minorEastAsia" w:hAnsi="Cambria Math" w:cs="Times New Roman"/>
                  <w:i/>
                </w:rPr>
              </w:ins>
            </m:ctrlPr>
          </m:sSubPr>
          <m:e>
            <m:r>
              <w:ins w:id="219" w:author="Emma Sophia Donnelly" w:date="2024-11-13T12:56:00Z" w16du:dateUtc="2024-11-13T17:56:00Z">
                <w:rPr>
                  <w:rFonts w:ascii="Cambria Math" w:eastAsiaTheme="minorEastAsia" w:hAnsi="Cambria Math" w:cs="Times New Roman"/>
                </w:rPr>
                <m:t>ε</m:t>
              </w:ins>
            </m:r>
            <m:r>
              <w:del w:id="220" w:author="Emma Sophia Donnelly" w:date="2024-11-13T12:55:00Z" w16du:dateUtc="2024-11-13T17:55:00Z">
                <w:rPr>
                  <w:rFonts w:ascii="Cambria Math" w:eastAsiaTheme="minorEastAsia" w:hAnsi="Cambria Math" w:cs="Times New Roman"/>
                  <w:rPrChange w:id="221" w:author="Emma Sophia Donnelly" w:date="2024-11-13T12:08:00Z" w16du:dateUtc="2024-11-13T17:08:00Z">
                    <w:rPr/>
                  </w:rPrChange>
                </w:rPr>
                <m:t>ϵ</m:t>
              </w:del>
            </m:r>
          </m:e>
          <m:sub>
            <m:r>
              <w:rPr>
                <w:rFonts w:ascii="Cambria Math" w:eastAsiaTheme="minorEastAsia" w:hAnsi="Cambria Math" w:cs="Times New Roman"/>
                <w:rPrChange w:id="222" w:author="Emma Sophia Donnelly" w:date="2024-11-13T12:08:00Z" w16du:dateUtc="2024-11-13T17:08:00Z">
                  <w:rPr/>
                </w:rPrChange>
              </w:rPr>
              <m:t>jt</m:t>
            </m:r>
          </m:sub>
        </m:sSub>
      </m:oMath>
      <w:r w:rsidR="008A6340" w:rsidRPr="00C349B3">
        <w:rPr>
          <w:rFonts w:ascii="Times New Roman" w:eastAsiaTheme="minorEastAsia" w:hAnsi="Times New Roman" w:cs="Times New Roman"/>
          <w:rPrChange w:id="223" w:author="Emma Sophia Donnelly" w:date="2024-11-13T12:08:00Z" w16du:dateUtc="2024-11-13T17:08:00Z">
            <w:rPr>
              <w:rFonts w:ascii="Times New Roman" w:hAnsi="Times New Roman"/>
            </w:rPr>
          </w:rPrChange>
        </w:rPr>
        <w:t>.</w:t>
      </w:r>
    </w:p>
    <w:p w14:paraId="119730F8" w14:textId="745EDADE" w:rsidR="00BB2535" w:rsidRPr="002013D6" w:rsidRDefault="00BB2535" w:rsidP="00B12988">
      <w:pPr>
        <w:spacing w:line="480" w:lineRule="auto"/>
        <w:rPr>
          <w:rFonts w:ascii="Times New Roman" w:eastAsiaTheme="minorEastAsia" w:hAnsi="Times New Roman" w:cs="Times New Roman"/>
          <w:rPrChange w:id="224" w:author="Emma Sophia Donnelly" w:date="2024-11-13T12:58:00Z" w16du:dateUtc="2024-11-13T17:58:00Z">
            <w:rPr/>
          </w:rPrChange>
        </w:rPr>
      </w:pPr>
      <w:ins w:id="225" w:author="Emma Sophia Donnelly" w:date="2024-11-13T11:41:00Z" w16du:dateUtc="2024-11-13T16:41:00Z">
        <w:r>
          <w:lastRenderedPageBreak/>
          <w:tab/>
        </w:r>
      </w:ins>
      <w:moveToRangeStart w:id="226" w:author="Emma Sophia Donnelly" w:date="2024-11-13T12:09:00Z" w:name="move182392207"/>
      <w:moveTo w:id="227" w:author="Emma Sophia Donnelly" w:date="2024-11-13T12:09:00Z" w16du:dateUtc="2024-11-13T17:09:00Z">
        <w:r w:rsidR="00325474">
          <w:rPr>
            <w:rFonts w:ascii="Times New Roman" w:eastAsiaTheme="minorEastAsia" w:hAnsi="Times New Roman" w:cs="Times New Roman"/>
          </w:rPr>
          <w:t xml:space="preserve">The parameter </w:t>
        </w:r>
        <m:oMath>
          <m:sSub>
            <m:sSubPr>
              <m:ctrlPr>
                <w:ins w:id="228" w:author="Emma Sophia Donnelly" w:date="2024-11-13T12:57:00Z" w16du:dateUtc="2024-11-13T17:57:00Z">
                  <w:rPr>
                    <w:rFonts w:ascii="Cambria Math" w:eastAsiaTheme="minorEastAsia" w:hAnsi="Cambria Math" w:cs="Times New Roman"/>
                    <w:i/>
                  </w:rPr>
                </w:ins>
              </m:ctrlPr>
            </m:sSubPr>
            <m:e>
              <m:r>
                <w:ins w:id="229" w:author="Emma Sophia Donnelly" w:date="2024-11-13T12:57:00Z" w16du:dateUtc="2024-11-13T17:57:00Z">
                  <w:rPr>
                    <w:rFonts w:ascii="Cambria Math" w:eastAsiaTheme="minorEastAsia" w:hAnsi="Cambria Math" w:cs="Times New Roman"/>
                  </w:rPr>
                  <m:t>α</m:t>
                </w:ins>
              </m:r>
            </m:e>
            <m:sub>
              <m:r>
                <w:ins w:id="230" w:author="Emma Sophia Donnelly" w:date="2024-11-13T12:57:00Z" w16du:dateUtc="2024-11-13T17:57:00Z">
                  <w:rPr>
                    <w:rFonts w:ascii="Cambria Math" w:eastAsiaTheme="minorEastAsia" w:hAnsi="Cambria Math" w:cs="Times New Roman"/>
                  </w:rPr>
                  <m:t>p</m:t>
                </w:ins>
              </m:r>
            </m:sub>
          </m:sSub>
        </m:oMath>
        <w:moveTo w:id="231" w:author="Emma Sophia Donnelly" w:date="2024-11-13T12:09:00Z" w16du:dateUtc="2024-11-13T17:09:00Z">
          <w:r w:rsidR="00325474">
            <w:rPr>
              <w:rFonts w:ascii="Times New Roman" w:eastAsiaTheme="minorEastAsia" w:hAnsi="Times New Roman" w:cs="Times New Roman"/>
            </w:rPr>
            <w:t xml:space="preserve"> on house price </w:t>
          </w:r>
          <m:oMath>
            <m:sSub>
              <m:sSubPr>
                <m:ctrlPr>
                  <w:ins w:id="232" w:author="Emma Sophia Donnelly" w:date="2024-11-13T12:33:00Z" w16du:dateUtc="2024-11-13T17:33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jt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 xml:space="preserve"> </m:t>
            </m:r>
          </m:oMath>
          <w:moveTo w:id="233" w:author="Emma Sophia Donnelly" w:date="2024-11-13T12:09:00Z" w16du:dateUtc="2024-11-13T17:09:00Z">
            <w:r w:rsidR="00325474">
              <w:rPr>
                <w:rFonts w:ascii="Times New Roman" w:eastAsiaTheme="minorEastAsia" w:hAnsi="Times New Roman" w:cs="Times New Roman"/>
              </w:rPr>
              <w:t>is the marginal utility of income</w:t>
            </w:r>
          </w:moveTo>
          <w:ins w:id="234" w:author="Emma Sophia Donnelly" w:date="2024-11-13T12:09:00Z" w16du:dateUtc="2024-11-13T17:09:00Z">
            <w:r w:rsidR="00325474">
              <w:rPr>
                <w:rFonts w:ascii="Times New Roman" w:eastAsiaTheme="minorEastAsia" w:hAnsi="Times New Roman" w:cs="Times New Roman"/>
              </w:rPr>
              <w:t>.</w:t>
            </w:r>
          </w:ins>
          <w:moveTo w:id="235" w:author="Emma Sophia Donnelly" w:date="2024-11-13T12:09:00Z" w16du:dateUtc="2024-11-13T17:09:00Z">
            <w:del w:id="236" w:author="Emma Sophia Donnelly" w:date="2024-11-13T12:09:00Z" w16du:dateUtc="2024-11-13T17:09:00Z">
              <w:r w:rsidR="00325474" w:rsidDel="00325474">
                <w:rPr>
                  <w:rFonts w:ascii="Times New Roman" w:eastAsiaTheme="minorEastAsia" w:hAnsi="Times New Roman" w:cs="Times New Roman"/>
                </w:rPr>
                <w:delText xml:space="preserve"> and</w:delText>
              </w:r>
            </w:del>
          </w:moveTo>
          <w:moveToRangeEnd w:id="226"/>
          <w:ins w:id="237" w:author="Emma Sophia Donnelly" w:date="2024-11-13T12:09:00Z" w16du:dateUtc="2024-11-13T17:09:00Z">
            <w:r w:rsidR="00325474">
              <w:rPr>
                <w:rFonts w:ascii="Times New Roman" w:hAnsi="Times New Roman" w:cs="Times New Roman"/>
              </w:rPr>
              <w:t xml:space="preserve"> </w:t>
            </w:r>
          </w:ins>
          <w:ins w:id="238" w:author="Emma Sophia Donnelly" w:date="2024-11-13T12:46:00Z" w16du:dateUtc="2024-11-13T17:46:00Z">
            <w:r w:rsidR="006C539F">
              <w:rPr>
                <w:rFonts w:ascii="Times New Roman" w:hAnsi="Times New Roman" w:cs="Times New Roman"/>
              </w:rPr>
              <w:t xml:space="preserve">The parameter </w:t>
            </w:r>
          </w:ins>
          <m:oMath>
            <m:sSub>
              <m:sSubPr>
                <m:ctrlPr>
                  <w:ins w:id="239" w:author="Emma Sophia Donnelly" w:date="2024-11-13T12:46:00Z" w16du:dateUtc="2024-11-13T17:46:00Z">
                    <w:rPr>
                      <w:rFonts w:ascii="Cambria Math" w:eastAsiaTheme="minorEastAsia" w:hAnsi="Cambria Math" w:cs="Times New Roman"/>
                      <w:i/>
                    </w:rPr>
                  </w:ins>
                </m:ctrlPr>
              </m:sSubPr>
              <m:e>
                <m:r>
                  <w:ins w:id="240" w:author="Emma Sophia Donnelly" w:date="2024-11-13T12:46:00Z" w16du:dateUtc="2024-11-13T17:46:00Z">
                    <w:rPr>
                      <w:rFonts w:ascii="Cambria Math" w:eastAsiaTheme="minorEastAsia" w:hAnsi="Cambria Math" w:cs="Times New Roman"/>
                    </w:rPr>
                    <m:t>a</m:t>
                  </w:ins>
                </m:r>
              </m:e>
              <m:sub>
                <m:r>
                  <w:ins w:id="241" w:author="Emma Sophia Donnelly" w:date="2024-11-13T12:58:00Z" w16du:dateUtc="2024-11-13T17:58:00Z">
                    <w:rPr>
                      <w:rFonts w:ascii="Cambria Math" w:eastAsiaTheme="minorEastAsia" w:hAnsi="Cambria Math" w:cs="Times New Roman"/>
                    </w:rPr>
                    <m:t>0</m:t>
                  </w:ins>
                </m:r>
                <m:r>
                  <w:ins w:id="242" w:author="Emma Sophia Donnelly" w:date="2024-11-13T12:46:00Z" w16du:dateUtc="2024-11-13T17:46:00Z">
                    <w:rPr>
                      <w:rFonts w:ascii="Cambria Math" w:eastAsiaTheme="minorEastAsia" w:hAnsi="Cambria Math" w:cs="Times New Roman"/>
                    </w:rPr>
                    <m:t>,b</m:t>
                  </w:ins>
                </m:r>
              </m:sub>
            </m:sSub>
          </m:oMath>
          <w:ins w:id="243" w:author="Emma Sophia Donnelly" w:date="2024-11-13T12:46:00Z" w16du:dateUtc="2024-11-13T17:46:00Z">
            <w:r w:rsidR="006C539F">
              <w:rPr>
                <w:rFonts w:ascii="Times New Roman" w:eastAsiaTheme="minorEastAsia" w:hAnsi="Times New Roman" w:cs="Times New Roman"/>
              </w:rPr>
              <w:t xml:space="preserve"> can be interpreted as the marginal willingness to pay for participation in the mandatory buyout program. </w:t>
            </w:r>
          </w:ins>
          <w:ins w:id="244" w:author="Emma Sophia Donnelly" w:date="2024-11-13T12:10:00Z" w16du:dateUtc="2024-11-13T17:10:00Z">
            <w:r w:rsidR="00DC57AF">
              <w:rPr>
                <w:rFonts w:ascii="Times New Roman" w:eastAsiaTheme="minorEastAsia" w:hAnsi="Times New Roman" w:cs="Times New Roman"/>
              </w:rPr>
              <w:t>I hypothesize that residents benefit from participation in the</w:t>
            </w:r>
          </w:ins>
          <w:ins w:id="245" w:author="Emma Sophia Donnelly" w:date="2024-11-13T12:11:00Z" w16du:dateUtc="2024-11-13T17:11:00Z">
            <w:r w:rsidR="00DC57AF">
              <w:rPr>
                <w:rFonts w:ascii="Times New Roman" w:eastAsiaTheme="minorEastAsia" w:hAnsi="Times New Roman" w:cs="Times New Roman"/>
              </w:rPr>
              <w:t xml:space="preserve"> mandatory</w:t>
            </w:r>
          </w:ins>
          <w:ins w:id="246" w:author="Emma Sophia Donnelly" w:date="2024-11-13T12:10:00Z" w16du:dateUtc="2024-11-13T17:10:00Z">
            <w:r w:rsidR="00DC57AF">
              <w:rPr>
                <w:rFonts w:ascii="Times New Roman" w:eastAsiaTheme="minorEastAsia" w:hAnsi="Times New Roman" w:cs="Times New Roman"/>
              </w:rPr>
              <w:t xml:space="preserve"> buyout program</w:t>
            </w:r>
          </w:ins>
          <w:ins w:id="247" w:author="Emma Sophia Donnelly" w:date="2024-11-13T12:11:00Z" w16du:dateUtc="2024-11-13T17:11:00Z">
            <w:r w:rsidR="00DC57AF">
              <w:rPr>
                <w:rFonts w:ascii="Times New Roman" w:eastAsiaTheme="minorEastAsia" w:hAnsi="Times New Roman" w:cs="Times New Roman"/>
              </w:rPr>
              <w:t xml:space="preserve">, as it moves them out of </w:t>
            </w:r>
            <w:proofErr w:type="gramStart"/>
            <w:r w:rsidR="00DC57AF">
              <w:rPr>
                <w:rFonts w:ascii="Times New Roman" w:eastAsiaTheme="minorEastAsia" w:hAnsi="Times New Roman" w:cs="Times New Roman"/>
              </w:rPr>
              <w:t>harms</w:t>
            </w:r>
            <w:proofErr w:type="gramEnd"/>
            <w:r w:rsidR="00DC57AF">
              <w:rPr>
                <w:rFonts w:ascii="Times New Roman" w:eastAsiaTheme="minorEastAsia" w:hAnsi="Times New Roman" w:cs="Times New Roman"/>
              </w:rPr>
              <w:t xml:space="preserve"> way. </w:t>
            </w:r>
            <w:r w:rsidR="007A7489">
              <w:rPr>
                <w:rFonts w:ascii="Times New Roman" w:eastAsiaTheme="minorEastAsia" w:hAnsi="Times New Roman" w:cs="Times New Roman"/>
              </w:rPr>
              <w:t xml:space="preserve">Furthermore, I can decompose this by race, tenure, income, and </w:t>
            </w:r>
          </w:ins>
          <w:ins w:id="248" w:author="Emma Sophia Donnelly" w:date="2024-11-13T12:12:00Z" w16du:dateUtc="2024-11-13T17:12:00Z">
            <w:r w:rsidR="007A7489">
              <w:rPr>
                <w:rFonts w:ascii="Times New Roman" w:eastAsiaTheme="minorEastAsia" w:hAnsi="Times New Roman" w:cs="Times New Roman"/>
              </w:rPr>
              <w:t>primary language spoken to examine distributional effects of the program. Primary language spoken is of primary interest in this study, as there is a l</w:t>
            </w:r>
          </w:ins>
          <w:ins w:id="249" w:author="Emma Sophia Donnelly" w:date="2024-11-13T12:13:00Z" w16du:dateUtc="2024-11-13T17:13:00Z">
            <w:r w:rsidR="007A7489">
              <w:rPr>
                <w:rFonts w:ascii="Times New Roman" w:eastAsiaTheme="minorEastAsia" w:hAnsi="Times New Roman" w:cs="Times New Roman"/>
              </w:rPr>
              <w:t xml:space="preserve">arge Spanish speaking population in </w:t>
            </w:r>
          </w:ins>
          <w:ins w:id="250" w:author="Emma Sophia Donnelly" w:date="2024-11-13T16:11:00Z" w16du:dateUtc="2024-11-13T21:11:00Z">
            <w:r w:rsidR="008031C8">
              <w:rPr>
                <w:rFonts w:ascii="Times New Roman" w:eastAsiaTheme="minorEastAsia" w:hAnsi="Times New Roman" w:cs="Times New Roman"/>
              </w:rPr>
              <w:t>Harris County</w:t>
            </w:r>
          </w:ins>
        </w:moveTo>
      </w:moveTo>
    </w:p>
    <w:p w14:paraId="662ADF05" w14:textId="693107DB" w:rsidR="00D41C63" w:rsidRDefault="00CE4B93" w:rsidP="004D704A">
      <w:pPr>
        <w:pStyle w:val="ListParagraph"/>
        <w:spacing w:line="480" w:lineRule="auto"/>
        <w:ind w:left="0"/>
        <w:rPr>
          <w:ins w:id="251" w:author="Emma Sophia Donnelly" w:date="2024-11-13T12:05:00Z" w16du:dateUtc="2024-11-13T17:0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E4B93">
        <w:rPr>
          <w:rFonts w:ascii="Times New Roman" w:hAnsi="Times New Roman" w:cs="Times New Roman"/>
        </w:rPr>
        <w:t xml:space="preserve">Prior research shows the economic benefits of flood buyout programs </w:t>
      </w:r>
      <w:r w:rsidR="00FB3B31">
        <w:rPr>
          <w:rFonts w:ascii="Times New Roman" w:hAnsi="Times New Roman" w:cs="Times New Roman"/>
        </w:rPr>
        <w:t xml:space="preserve">using hedonic analysis or contingent valuation methods </w:t>
      </w:r>
      <w:r w:rsidRPr="00CE4B93">
        <w:rPr>
          <w:rFonts w:ascii="Times New Roman" w:hAnsi="Times New Roman" w:cs="Times New Roman"/>
        </w:rPr>
        <w:t>(Guo et al., 2023; Nelson &amp; Camp</w:t>
      </w:r>
      <w:r>
        <w:rPr>
          <w:rFonts w:ascii="Times New Roman" w:hAnsi="Times New Roman" w:cs="Times New Roman"/>
        </w:rPr>
        <w:t>,</w:t>
      </w:r>
      <w:r w:rsidRPr="00CE4B93">
        <w:rPr>
          <w:rFonts w:ascii="Times New Roman" w:hAnsi="Times New Roman" w:cs="Times New Roman"/>
        </w:rPr>
        <w:t xml:space="preserve"> 2020; Ando &amp; Reeser</w:t>
      </w:r>
      <w:r>
        <w:rPr>
          <w:rFonts w:ascii="Times New Roman" w:hAnsi="Times New Roman" w:cs="Times New Roman"/>
        </w:rPr>
        <w:t xml:space="preserve">, </w:t>
      </w:r>
      <w:r w:rsidRPr="00CE4B93">
        <w:rPr>
          <w:rFonts w:ascii="Times New Roman" w:hAnsi="Times New Roman" w:cs="Times New Roman"/>
        </w:rPr>
        <w:t>2022; Jowers et al.</w:t>
      </w:r>
      <w:r>
        <w:rPr>
          <w:rFonts w:ascii="Times New Roman" w:hAnsi="Times New Roman" w:cs="Times New Roman"/>
        </w:rPr>
        <w:t xml:space="preserve">, </w:t>
      </w:r>
      <w:r w:rsidRPr="00CE4B93">
        <w:rPr>
          <w:rFonts w:ascii="Times New Roman" w:hAnsi="Times New Roman" w:cs="Times New Roman"/>
        </w:rPr>
        <w:t>2023; Schoder</w:t>
      </w:r>
      <w:r>
        <w:rPr>
          <w:rFonts w:ascii="Times New Roman" w:hAnsi="Times New Roman" w:cs="Times New Roman"/>
        </w:rPr>
        <w:t xml:space="preserve">; </w:t>
      </w:r>
      <w:r w:rsidRPr="00CE4B93">
        <w:rPr>
          <w:rFonts w:ascii="Times New Roman" w:hAnsi="Times New Roman" w:cs="Times New Roman"/>
        </w:rPr>
        <w:t>2024; Holloway</w:t>
      </w:r>
      <w:r w:rsidR="00FB3B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 </w:t>
      </w:r>
      <w:proofErr w:type="spellStart"/>
      <w:r w:rsidRPr="00CE4B93">
        <w:rPr>
          <w:rFonts w:ascii="Times New Roman" w:hAnsi="Times New Roman" w:cs="Times New Roman"/>
        </w:rPr>
        <w:t>BenDor</w:t>
      </w:r>
      <w:proofErr w:type="spellEnd"/>
      <w:r w:rsidRPr="00CE4B93">
        <w:rPr>
          <w:rFonts w:ascii="Times New Roman" w:hAnsi="Times New Roman" w:cs="Times New Roman"/>
        </w:rPr>
        <w:t xml:space="preserve"> 2023; </w:t>
      </w:r>
      <w:proofErr w:type="spellStart"/>
      <w:r w:rsidRPr="00CE4B93">
        <w:rPr>
          <w:rFonts w:ascii="Times New Roman" w:hAnsi="Times New Roman" w:cs="Times New Roman"/>
        </w:rPr>
        <w:t>Hashida</w:t>
      </w:r>
      <w:proofErr w:type="spellEnd"/>
      <w:r w:rsidRPr="00CE4B93">
        <w:rPr>
          <w:rFonts w:ascii="Times New Roman" w:hAnsi="Times New Roman" w:cs="Times New Roman"/>
        </w:rPr>
        <w:t xml:space="preserve"> &amp; Dundas, 2023).</w:t>
      </w:r>
      <w:ins w:id="252" w:author="Emma Sophia Donnelly" w:date="2024-11-13T16:14:00Z" w16du:dateUtc="2024-11-13T21:14:00Z">
        <w:r w:rsidR="004D704A">
          <w:rPr>
            <w:rFonts w:ascii="Times New Roman" w:hAnsi="Times New Roman" w:cs="Times New Roman"/>
          </w:rPr>
          <w:t xml:space="preserve"> </w:t>
        </w:r>
      </w:ins>
      <w:moveToRangeStart w:id="253" w:author="Emma Sophia Donnelly" w:date="2024-11-13T16:15:00Z" w:name="move182406963"/>
      <w:moveTo w:id="254" w:author="Emma Sophia Donnelly" w:date="2024-11-13T16:15:00Z" w16du:dateUtc="2024-11-13T21:15:00Z">
        <w:r w:rsidR="004D704A">
          <w:rPr>
            <w:rFonts w:ascii="Times New Roman" w:hAnsi="Times New Roman" w:cs="Times New Roman"/>
          </w:rPr>
          <w:t>This is the first study I know of to apply a residential sorting model to a buyout program, which is important because it can be used to disentangle the amenity values associated with living near a coast and the disamenity of living in a flood prone area.</w:t>
        </w:r>
      </w:moveTo>
      <w:ins w:id="255" w:author="Emma Sophia Donnelly" w:date="2024-11-13T16:16:00Z" w16du:dateUtc="2024-11-13T21:16:00Z">
        <w:r w:rsidR="004D704A">
          <w:rPr>
            <w:rFonts w:ascii="Times New Roman" w:hAnsi="Times New Roman" w:cs="Times New Roman"/>
          </w:rPr>
          <w:t xml:space="preserve"> </w:t>
        </w:r>
      </w:ins>
      <w:moveTo w:id="256" w:author="Emma Sophia Donnelly" w:date="2024-11-13T16:15:00Z" w16du:dateUtc="2024-11-13T21:15:00Z">
        <w:del w:id="257" w:author="Emma Sophia Donnelly" w:date="2024-11-13T16:16:00Z" w16du:dateUtc="2024-11-13T21:16:00Z">
          <w:r w:rsidR="004D704A" w:rsidDel="004D704A">
            <w:rPr>
              <w:rFonts w:ascii="Times New Roman" w:hAnsi="Times New Roman" w:cs="Times New Roman"/>
            </w:rPr>
            <w:delText xml:space="preserve"> </w:delText>
          </w:r>
        </w:del>
      </w:moveTo>
      <w:moveToRangeEnd w:id="253"/>
      <w:del w:id="258" w:author="Emma Sophia Donnelly" w:date="2024-11-13T16:14:00Z" w16du:dateUtc="2024-11-13T21:14:00Z">
        <w:r w:rsidR="00FB3B31" w:rsidDel="004D704A">
          <w:rPr>
            <w:rFonts w:ascii="Times New Roman" w:hAnsi="Times New Roman" w:cs="Times New Roman"/>
          </w:rPr>
          <w:delText xml:space="preserve"> </w:delText>
        </w:r>
      </w:del>
      <w:moveFromRangeStart w:id="259" w:author="Emma Sophia Donnelly" w:date="2024-11-13T16:15:00Z" w:name="move182406963"/>
      <w:moveFrom w:id="260" w:author="Emma Sophia Donnelly" w:date="2024-11-13T16:15:00Z" w16du:dateUtc="2024-11-13T21:15:00Z">
        <w:del w:id="261" w:author="Emma Sophia Donnelly" w:date="2024-11-13T16:16:00Z" w16du:dateUtc="2024-11-13T21:16:00Z">
          <w:r w:rsidR="00FB3B31" w:rsidDel="004D704A">
            <w:rPr>
              <w:rFonts w:ascii="Times New Roman" w:hAnsi="Times New Roman" w:cs="Times New Roman"/>
            </w:rPr>
            <w:delText xml:space="preserve">This is the first study </w:delText>
          </w:r>
          <w:r w:rsidR="00F578E5" w:rsidDel="004D704A">
            <w:rPr>
              <w:rFonts w:ascii="Times New Roman" w:hAnsi="Times New Roman" w:cs="Times New Roman"/>
            </w:rPr>
            <w:delText>I know of</w:delText>
          </w:r>
          <w:r w:rsidR="00FB3B31" w:rsidDel="004D704A">
            <w:rPr>
              <w:rFonts w:ascii="Times New Roman" w:hAnsi="Times New Roman" w:cs="Times New Roman"/>
            </w:rPr>
            <w:delText xml:space="preserve"> to apply a residential sorting model to a buyout program, which is important because it can be used to disentangle the amenity values associated with living near a coast and the disamenity of living in a flood prone area. </w:delText>
          </w:r>
        </w:del>
      </w:moveFrom>
      <w:moveFromRangeEnd w:id="259"/>
      <w:del w:id="262" w:author="Emma Sophia Donnelly" w:date="2024-11-13T16:16:00Z" w16du:dateUtc="2024-11-13T21:16:00Z">
        <w:r w:rsidR="00FB3B31" w:rsidDel="004D704A">
          <w:rPr>
            <w:rFonts w:ascii="Times New Roman" w:hAnsi="Times New Roman" w:cs="Times New Roman"/>
          </w:rPr>
          <w:delText xml:space="preserve">Furthermore, </w:delText>
        </w:r>
      </w:del>
      <w:ins w:id="263" w:author="Emma Sophia Donnelly" w:date="2024-11-13T16:16:00Z" w16du:dateUtc="2024-11-13T21:16:00Z">
        <w:r w:rsidR="004D704A">
          <w:rPr>
            <w:rFonts w:ascii="Times New Roman" w:hAnsi="Times New Roman" w:cs="Times New Roman"/>
          </w:rPr>
          <w:t xml:space="preserve">Furthermore, </w:t>
        </w:r>
      </w:ins>
      <w:ins w:id="264" w:author="Emma Sophia Donnelly" w:date="2024-11-13T16:17:00Z" w16du:dateUtc="2024-11-13T21:17:00Z">
        <w:r w:rsidR="004D704A">
          <w:rPr>
            <w:rFonts w:ascii="Times New Roman" w:hAnsi="Times New Roman" w:cs="Times New Roman"/>
          </w:rPr>
          <w:t xml:space="preserve">I can use the sorting model to investigate the consequences of policy reform. It is also the first study I am aware of to </w:t>
        </w:r>
      </w:ins>
      <w:ins w:id="265" w:author="Emma Sophia Donnelly" w:date="2024-11-13T16:18:00Z" w16du:dateUtc="2024-11-13T21:18:00Z">
        <w:r w:rsidR="004D704A">
          <w:rPr>
            <w:rFonts w:ascii="Times New Roman" w:hAnsi="Times New Roman" w:cs="Times New Roman"/>
          </w:rPr>
          <w:t>estimate the differences in WTP among different groups of residents</w:t>
        </w:r>
      </w:ins>
      <w:ins w:id="266" w:author="Emma Sophia Donnelly" w:date="2024-11-13T16:19:00Z" w16du:dateUtc="2024-11-13T21:19:00Z">
        <w:r w:rsidR="004D704A">
          <w:rPr>
            <w:rFonts w:ascii="Times New Roman" w:hAnsi="Times New Roman" w:cs="Times New Roman"/>
          </w:rPr>
          <w:t>.</w:t>
        </w:r>
      </w:ins>
      <w:del w:id="267" w:author="Emma Sophia Donnelly" w:date="2024-11-13T16:16:00Z" w16du:dateUtc="2024-11-13T21:16:00Z">
        <w:r w:rsidR="00FB3B31" w:rsidDel="004D704A">
          <w:rPr>
            <w:rFonts w:ascii="Times New Roman" w:hAnsi="Times New Roman" w:cs="Times New Roman"/>
          </w:rPr>
          <w:delText>i</w:delText>
        </w:r>
      </w:del>
      <w:del w:id="268" w:author="Emma Sophia Donnelly" w:date="2024-11-13T16:17:00Z" w16du:dateUtc="2024-11-13T21:17:00Z">
        <w:r w:rsidR="00FB3B31" w:rsidDel="004D704A">
          <w:rPr>
            <w:rFonts w:ascii="Times New Roman" w:hAnsi="Times New Roman" w:cs="Times New Roman"/>
          </w:rPr>
          <w:delText>t allows for counterfactual analyses</w:delText>
        </w:r>
      </w:del>
      <w:del w:id="269" w:author="Emma Sophia Donnelly" w:date="2024-11-13T16:16:00Z" w16du:dateUtc="2024-11-13T21:16:00Z">
        <w:r w:rsidR="00FB3B31" w:rsidDel="004D704A">
          <w:rPr>
            <w:rFonts w:ascii="Times New Roman" w:hAnsi="Times New Roman" w:cs="Times New Roman"/>
          </w:rPr>
          <w:delText xml:space="preserve"> that could not be done in a restricted hedonic analysis</w:delText>
        </w:r>
      </w:del>
      <w:del w:id="270" w:author="Emma Sophia Donnelly" w:date="2024-11-13T16:17:00Z" w16du:dateUtc="2024-11-13T21:17:00Z">
        <w:r w:rsidR="00FB3B31" w:rsidDel="004D704A">
          <w:rPr>
            <w:rFonts w:ascii="Times New Roman" w:hAnsi="Times New Roman" w:cs="Times New Roman"/>
          </w:rPr>
          <w:delText>.</w:delText>
        </w:r>
      </w:del>
      <w:del w:id="271" w:author="Emma Sophia Donnelly" w:date="2024-11-13T16:19:00Z" w16du:dateUtc="2024-11-13T21:19:00Z">
        <w:r w:rsidR="00FB3B31" w:rsidDel="004D704A">
          <w:rPr>
            <w:rFonts w:ascii="Times New Roman" w:hAnsi="Times New Roman" w:cs="Times New Roman"/>
          </w:rPr>
          <w:delText xml:space="preserve"> </w:delText>
        </w:r>
        <w:r w:rsidR="00F578E5" w:rsidDel="004D704A">
          <w:rPr>
            <w:rFonts w:ascii="Times New Roman" w:hAnsi="Times New Roman" w:cs="Times New Roman"/>
          </w:rPr>
          <w:delText>The model can also decompose my sorting model to estimate the distributional consequences of the program.</w:delText>
        </w:r>
      </w:del>
      <w:r w:rsidR="00F578E5">
        <w:rPr>
          <w:rFonts w:ascii="Times New Roman" w:hAnsi="Times New Roman" w:cs="Times New Roman"/>
        </w:rPr>
        <w:t xml:space="preserve"> </w:t>
      </w:r>
      <w:r w:rsidR="005229F7" w:rsidRPr="005229F7">
        <w:rPr>
          <w:rFonts w:ascii="Times New Roman" w:hAnsi="Times New Roman" w:cs="Times New Roman"/>
        </w:rPr>
        <w:t xml:space="preserve">Minority groups often receive </w:t>
      </w:r>
      <w:r w:rsidR="00047546">
        <w:rPr>
          <w:rFonts w:ascii="Times New Roman" w:hAnsi="Times New Roman" w:cs="Times New Roman"/>
        </w:rPr>
        <w:t>fewer</w:t>
      </w:r>
      <w:r w:rsidR="005229F7" w:rsidRPr="005229F7">
        <w:rPr>
          <w:rFonts w:ascii="Times New Roman" w:hAnsi="Times New Roman" w:cs="Times New Roman"/>
        </w:rPr>
        <w:t xml:space="preserve"> benefits</w:t>
      </w:r>
      <w:r w:rsidR="00437595">
        <w:rPr>
          <w:rFonts w:ascii="Times New Roman" w:hAnsi="Times New Roman" w:cs="Times New Roman"/>
        </w:rPr>
        <w:t xml:space="preserve"> </w:t>
      </w:r>
      <w:r w:rsidR="005229F7" w:rsidRPr="005229F7">
        <w:rPr>
          <w:rFonts w:ascii="Times New Roman" w:hAnsi="Times New Roman" w:cs="Times New Roman"/>
        </w:rPr>
        <w:t>from environmental amenities</w:t>
      </w:r>
      <w:r w:rsidR="005229F7">
        <w:rPr>
          <w:rFonts w:ascii="Times New Roman" w:hAnsi="Times New Roman" w:cs="Times New Roman"/>
        </w:rPr>
        <w:t xml:space="preserve"> </w:t>
      </w:r>
      <w:r w:rsidR="005229F7" w:rsidRPr="005229F7">
        <w:rPr>
          <w:rFonts w:ascii="Times New Roman" w:hAnsi="Times New Roman" w:cs="Times New Roman"/>
        </w:rPr>
        <w:t xml:space="preserve">compared to high income, white </w:t>
      </w:r>
      <w:r w:rsidR="00047546">
        <w:rPr>
          <w:rFonts w:ascii="Times New Roman" w:hAnsi="Times New Roman" w:cs="Times New Roman"/>
        </w:rPr>
        <w:t>residents, due to</w:t>
      </w:r>
      <w:r w:rsidR="00437595" w:rsidRPr="005229F7">
        <w:rPr>
          <w:rFonts w:ascii="Times New Roman" w:hAnsi="Times New Roman" w:cs="Times New Roman"/>
        </w:rPr>
        <w:t xml:space="preserve"> historical </w:t>
      </w:r>
      <w:r w:rsidR="00047546">
        <w:rPr>
          <w:rFonts w:ascii="Times New Roman" w:hAnsi="Times New Roman" w:cs="Times New Roman"/>
        </w:rPr>
        <w:t xml:space="preserve">housing </w:t>
      </w:r>
      <w:r w:rsidR="00437595" w:rsidRPr="005229F7">
        <w:rPr>
          <w:rFonts w:ascii="Times New Roman" w:hAnsi="Times New Roman" w:cs="Times New Roman"/>
        </w:rPr>
        <w:t>discriminatio</w:t>
      </w:r>
      <w:r w:rsidR="00047546">
        <w:rPr>
          <w:rFonts w:ascii="Times New Roman" w:hAnsi="Times New Roman" w:cs="Times New Roman"/>
        </w:rPr>
        <w:t>n.</w:t>
      </w:r>
      <w:r w:rsidR="00437595" w:rsidRPr="005229F7">
        <w:rPr>
          <w:rFonts w:ascii="Times New Roman" w:hAnsi="Times New Roman" w:cs="Times New Roman"/>
        </w:rPr>
        <w:t xml:space="preserve"> </w:t>
      </w:r>
      <w:r w:rsidR="00437595">
        <w:rPr>
          <w:rFonts w:ascii="Times New Roman" w:hAnsi="Times New Roman" w:cs="Times New Roman"/>
        </w:rPr>
        <w:t>The mandatory program targets neighborhoods</w:t>
      </w:r>
      <w:r w:rsidR="00047546">
        <w:rPr>
          <w:rFonts w:ascii="Times New Roman" w:hAnsi="Times New Roman" w:cs="Times New Roman"/>
        </w:rPr>
        <w:t xml:space="preserve"> with residents who a</w:t>
      </w:r>
      <w:r w:rsidR="00437595">
        <w:rPr>
          <w:rFonts w:ascii="Times New Roman" w:hAnsi="Times New Roman" w:cs="Times New Roman"/>
        </w:rPr>
        <w:t xml:space="preserve">re primarily Hispanic or Latino, have low or moderate income, and many have no or mixed citizenship status </w:t>
      </w:r>
      <w:r w:rsidR="00437595" w:rsidRPr="0016763B">
        <w:rPr>
          <w:rFonts w:ascii="Times New Roman" w:hAnsi="Times New Roman" w:cs="Times New Roman"/>
        </w:rPr>
        <w:t>(</w:t>
      </w:r>
      <w:proofErr w:type="spellStart"/>
      <w:r w:rsidR="00437595" w:rsidRPr="0016763B">
        <w:rPr>
          <w:rFonts w:ascii="Times New Roman" w:hAnsi="Times New Roman" w:cs="Times New Roman"/>
        </w:rPr>
        <w:t>Bonnyman</w:t>
      </w:r>
      <w:proofErr w:type="spellEnd"/>
      <w:r w:rsidR="00437595" w:rsidRPr="0016763B">
        <w:rPr>
          <w:rFonts w:ascii="Times New Roman" w:hAnsi="Times New Roman" w:cs="Times New Roman"/>
        </w:rPr>
        <w:t>, 2024)</w:t>
      </w:r>
      <w:r w:rsidR="00437595">
        <w:rPr>
          <w:rFonts w:ascii="Times New Roman" w:hAnsi="Times New Roman" w:cs="Times New Roman"/>
        </w:rPr>
        <w:t xml:space="preserve">. </w:t>
      </w:r>
      <w:r w:rsidR="005229F7" w:rsidRPr="005229F7">
        <w:rPr>
          <w:rFonts w:ascii="Times New Roman" w:hAnsi="Times New Roman" w:cs="Times New Roman"/>
        </w:rPr>
        <w:t xml:space="preserve">Welfare estimates produced by economists are crucial for designing policies that minimize this gap and contribute to </w:t>
      </w:r>
      <w:r w:rsidR="00047546">
        <w:rPr>
          <w:rFonts w:ascii="Times New Roman" w:hAnsi="Times New Roman" w:cs="Times New Roman"/>
        </w:rPr>
        <w:t xml:space="preserve">greater </w:t>
      </w:r>
      <w:r w:rsidR="005229F7" w:rsidRPr="005229F7">
        <w:rPr>
          <w:rFonts w:ascii="Times New Roman" w:hAnsi="Times New Roman" w:cs="Times New Roman"/>
        </w:rPr>
        <w:t>equity</w:t>
      </w:r>
      <w:r w:rsidR="00437595">
        <w:rPr>
          <w:rFonts w:ascii="Times New Roman" w:hAnsi="Times New Roman" w:cs="Times New Roman"/>
        </w:rPr>
        <w:t xml:space="preserve">. </w:t>
      </w:r>
      <w:r w:rsidR="005229F7" w:rsidRPr="005229F7">
        <w:rPr>
          <w:rFonts w:ascii="Times New Roman" w:hAnsi="Times New Roman" w:cs="Times New Roman"/>
        </w:rPr>
        <w:t xml:space="preserve">Thus, studying the distributional consequences of buyout programs is a </w:t>
      </w:r>
      <w:r w:rsidR="00047546">
        <w:rPr>
          <w:rFonts w:ascii="Times New Roman" w:hAnsi="Times New Roman" w:cs="Times New Roman"/>
        </w:rPr>
        <w:t xml:space="preserve">critical issue </w:t>
      </w:r>
      <w:r w:rsidR="00437595" w:rsidRPr="005229F7">
        <w:rPr>
          <w:rFonts w:ascii="Times New Roman" w:hAnsi="Times New Roman" w:cs="Times New Roman"/>
        </w:rPr>
        <w:t>(Cain et al., 2024</w:t>
      </w:r>
      <w:r w:rsidR="00437595">
        <w:rPr>
          <w:rFonts w:ascii="Times New Roman" w:hAnsi="Times New Roman" w:cs="Times New Roman"/>
        </w:rPr>
        <w:t xml:space="preserve">; </w:t>
      </w:r>
      <w:r w:rsidR="005229F7" w:rsidRPr="005229F7">
        <w:rPr>
          <w:rFonts w:ascii="Times New Roman" w:hAnsi="Times New Roman" w:cs="Times New Roman"/>
        </w:rPr>
        <w:t>Elliott et al., 2023).</w:t>
      </w:r>
      <w:ins w:id="272" w:author="Emma Sophia Donnelly" w:date="2024-11-13T12:01:00Z" w16du:dateUtc="2024-11-13T17:01:00Z">
        <w:r w:rsidR="004A2546">
          <w:rPr>
            <w:rFonts w:ascii="Times New Roman" w:hAnsi="Times New Roman" w:cs="Times New Roman"/>
          </w:rPr>
          <w:t xml:space="preserve"> </w:t>
        </w:r>
      </w:ins>
      <w:ins w:id="273" w:author="Emma Sophia Donnelly" w:date="2024-11-13T12:05:00Z" w16du:dateUtc="2024-11-13T17:05:00Z">
        <w:r w:rsidR="00D41C63">
          <w:rPr>
            <w:rFonts w:ascii="Times New Roman" w:hAnsi="Times New Roman" w:cs="Times New Roman"/>
          </w:rPr>
          <w:t>While public opinion shows a lack of support for mandatory buyouts</w:t>
        </w:r>
      </w:ins>
      <w:ins w:id="274" w:author="Emma Sophia Donnelly" w:date="2024-11-13T12:06:00Z" w16du:dateUtc="2024-11-13T17:06:00Z">
        <w:r w:rsidR="00D41C63">
          <w:rPr>
            <w:rFonts w:ascii="Times New Roman" w:hAnsi="Times New Roman" w:cs="Times New Roman"/>
          </w:rPr>
          <w:t xml:space="preserve"> (Raikes, et al., 2020)</w:t>
        </w:r>
      </w:ins>
      <w:ins w:id="275" w:author="Emma Sophia Donnelly" w:date="2024-11-13T12:05:00Z" w16du:dateUtc="2024-11-13T17:05:00Z">
        <w:r w:rsidR="00D41C63">
          <w:rPr>
            <w:rFonts w:ascii="Times New Roman" w:hAnsi="Times New Roman" w:cs="Times New Roman"/>
          </w:rPr>
          <w:t xml:space="preserve">, </w:t>
        </w:r>
      </w:ins>
      <w:ins w:id="276" w:author="Emma Sophia Donnelly" w:date="2024-11-13T12:06:00Z" w16du:dateUtc="2024-11-13T17:06:00Z">
        <w:r w:rsidR="00AB76AF">
          <w:rPr>
            <w:rFonts w:ascii="Times New Roman" w:hAnsi="Times New Roman" w:cs="Times New Roman"/>
          </w:rPr>
          <w:t xml:space="preserve">they are a viable option to </w:t>
        </w:r>
      </w:ins>
      <w:ins w:id="277" w:author="Emma Sophia Donnelly" w:date="2024-11-13T12:07:00Z" w16du:dateUtc="2024-11-13T17:07:00Z">
        <w:r w:rsidR="00723060">
          <w:rPr>
            <w:rFonts w:ascii="Times New Roman" w:hAnsi="Times New Roman" w:cs="Times New Roman"/>
          </w:rPr>
          <w:t>minimize</w:t>
        </w:r>
      </w:ins>
      <w:ins w:id="278" w:author="Emma Sophia Donnelly" w:date="2024-11-13T12:06:00Z" w16du:dateUtc="2024-11-13T17:06:00Z">
        <w:r w:rsidR="00AB76AF">
          <w:rPr>
            <w:rFonts w:ascii="Times New Roman" w:hAnsi="Times New Roman" w:cs="Times New Roman"/>
          </w:rPr>
          <w:t xml:space="preserve"> flood </w:t>
        </w:r>
        <w:proofErr w:type="gramStart"/>
        <w:r w:rsidR="00AB76AF">
          <w:rPr>
            <w:rFonts w:ascii="Times New Roman" w:hAnsi="Times New Roman" w:cs="Times New Roman"/>
          </w:rPr>
          <w:t>harms</w:t>
        </w:r>
        <w:proofErr w:type="gramEnd"/>
        <w:r w:rsidR="00AB76AF">
          <w:rPr>
            <w:rFonts w:ascii="Times New Roman" w:hAnsi="Times New Roman" w:cs="Times New Roman"/>
          </w:rPr>
          <w:t>.</w:t>
        </w:r>
      </w:ins>
    </w:p>
    <w:p w14:paraId="27224664" w14:textId="3B8FE5FA" w:rsidR="005229F7" w:rsidRPr="005229F7" w:rsidDel="00AB76AF" w:rsidRDefault="005229F7" w:rsidP="00B12988">
      <w:pPr>
        <w:pStyle w:val="ListParagraph"/>
        <w:spacing w:line="480" w:lineRule="auto"/>
        <w:ind w:left="0"/>
        <w:rPr>
          <w:del w:id="279" w:author="Emma Sophia Donnelly" w:date="2024-11-13T12:06:00Z" w16du:dateUtc="2024-11-13T17:06:00Z"/>
          <w:rFonts w:ascii="Times New Roman" w:hAnsi="Times New Roman" w:cs="Times New Roman"/>
        </w:rPr>
      </w:pPr>
    </w:p>
    <w:p w14:paraId="43DC62F9" w14:textId="1A768003" w:rsidR="002E7526" w:rsidRPr="00CE4B93" w:rsidDel="00AB76AF" w:rsidRDefault="002E7526" w:rsidP="00B12988">
      <w:pPr>
        <w:spacing w:line="480" w:lineRule="auto"/>
        <w:rPr>
          <w:del w:id="280" w:author="Emma Sophia Donnelly" w:date="2024-11-13T12:06:00Z" w16du:dateUtc="2024-11-13T17:06:00Z"/>
          <w:rFonts w:ascii="Times New Roman" w:hAnsi="Times New Roman" w:cs="Times New Roman"/>
        </w:rPr>
      </w:pPr>
    </w:p>
    <w:p w14:paraId="3716A076" w14:textId="4F19C4E9" w:rsidR="00F83793" w:rsidDel="00AB76AF" w:rsidRDefault="00F83793" w:rsidP="00625111">
      <w:pPr>
        <w:spacing w:line="480" w:lineRule="auto"/>
        <w:rPr>
          <w:del w:id="281" w:author="Emma Sophia Donnelly" w:date="2024-11-13T12:06:00Z" w16du:dateUtc="2024-11-13T17:06:00Z"/>
          <w:rFonts w:ascii="Times New Roman" w:hAnsi="Times New Roman" w:cs="Times New Roman"/>
        </w:rPr>
      </w:pPr>
    </w:p>
    <w:p w14:paraId="52B68B84" w14:textId="77777777" w:rsidR="00F83793" w:rsidDel="00383E50" w:rsidRDefault="00F83793" w:rsidP="00625111">
      <w:pPr>
        <w:spacing w:line="480" w:lineRule="auto"/>
        <w:rPr>
          <w:del w:id="282" w:author="Emma Sophia Donnelly" w:date="2024-11-13T10:25:00Z" w16du:dateUtc="2024-11-13T15:25:00Z"/>
          <w:rFonts w:ascii="Times New Roman" w:hAnsi="Times New Roman" w:cs="Times New Roman"/>
        </w:rPr>
      </w:pPr>
    </w:p>
    <w:p w14:paraId="271144B5" w14:textId="77777777" w:rsidR="00F83793" w:rsidDel="00383E50" w:rsidRDefault="00F83793" w:rsidP="00625111">
      <w:pPr>
        <w:spacing w:line="480" w:lineRule="auto"/>
        <w:rPr>
          <w:del w:id="283" w:author="Emma Sophia Donnelly" w:date="2024-11-13T10:25:00Z" w16du:dateUtc="2024-11-13T15:25:00Z"/>
          <w:rFonts w:ascii="Times New Roman" w:hAnsi="Times New Roman" w:cs="Times New Roman"/>
        </w:rPr>
      </w:pPr>
    </w:p>
    <w:p w14:paraId="26E621D2" w14:textId="77777777" w:rsidR="00F83793" w:rsidDel="00383E50" w:rsidRDefault="00F83793" w:rsidP="00625111">
      <w:pPr>
        <w:spacing w:line="480" w:lineRule="auto"/>
        <w:rPr>
          <w:del w:id="284" w:author="Emma Sophia Donnelly" w:date="2024-11-13T10:25:00Z" w16du:dateUtc="2024-11-13T15:25:00Z"/>
          <w:rFonts w:ascii="Times New Roman" w:hAnsi="Times New Roman" w:cs="Times New Roman"/>
        </w:rPr>
      </w:pPr>
    </w:p>
    <w:p w14:paraId="46033A0A" w14:textId="77777777" w:rsidR="007D354C" w:rsidDel="00383E50" w:rsidRDefault="007D354C" w:rsidP="00625111">
      <w:pPr>
        <w:spacing w:line="480" w:lineRule="auto"/>
        <w:rPr>
          <w:del w:id="285" w:author="Emma Sophia Donnelly" w:date="2024-11-13T10:25:00Z" w16du:dateUtc="2024-11-13T15:25:00Z"/>
          <w:rFonts w:ascii="Times New Roman" w:hAnsi="Times New Roman" w:cs="Times New Roman"/>
        </w:rPr>
      </w:pPr>
    </w:p>
    <w:p w14:paraId="30BAB492" w14:textId="77777777" w:rsidR="007D354C" w:rsidDel="004D704A" w:rsidRDefault="007D354C" w:rsidP="00625111">
      <w:pPr>
        <w:spacing w:line="480" w:lineRule="auto"/>
        <w:rPr>
          <w:del w:id="286" w:author="Emma Sophia Donnelly" w:date="2024-11-13T16:19:00Z" w16du:dateUtc="2024-11-13T21:19:00Z"/>
          <w:rFonts w:ascii="Times New Roman" w:hAnsi="Times New Roman" w:cs="Times New Roman"/>
        </w:rPr>
      </w:pPr>
    </w:p>
    <w:p w14:paraId="261EF7C8" w14:textId="77777777" w:rsidR="00B10E2E" w:rsidDel="004D704A" w:rsidRDefault="00B10E2E" w:rsidP="00625111">
      <w:pPr>
        <w:spacing w:line="480" w:lineRule="auto"/>
        <w:rPr>
          <w:del w:id="287" w:author="Emma Sophia Donnelly" w:date="2024-11-13T16:19:00Z" w16du:dateUtc="2024-11-13T21:19:00Z"/>
          <w:rFonts w:ascii="Times New Roman" w:hAnsi="Times New Roman" w:cs="Times New Roman"/>
        </w:rPr>
      </w:pPr>
    </w:p>
    <w:p w14:paraId="019629ED" w14:textId="0F8441EA" w:rsidR="007D354C" w:rsidRPr="007D354C" w:rsidRDefault="007D354C" w:rsidP="00625111">
      <w:pPr>
        <w:spacing w:line="480" w:lineRule="auto"/>
        <w:rPr>
          <w:rFonts w:ascii="Times New Roman" w:hAnsi="Times New Roman" w:cs="Times New Roman"/>
          <w:b/>
          <w:bCs/>
        </w:rPr>
      </w:pPr>
      <w:r w:rsidRPr="007D354C">
        <w:rPr>
          <w:rFonts w:ascii="Times New Roman" w:hAnsi="Times New Roman" w:cs="Times New Roman"/>
          <w:b/>
          <w:bCs/>
        </w:rPr>
        <w:t>References</w:t>
      </w:r>
    </w:p>
    <w:p w14:paraId="578F9595" w14:textId="23C072C8" w:rsidR="00DC7138" w:rsidRPr="00DC7138" w:rsidRDefault="00DC7138" w:rsidP="00DC7138">
      <w:pPr>
        <w:pStyle w:val="ListParagraph"/>
        <w:numPr>
          <w:ilvl w:val="0"/>
          <w:numId w:val="1"/>
        </w:numPr>
        <w:spacing w:line="240" w:lineRule="auto"/>
        <w:rPr>
          <w:ins w:id="288" w:author="Emma Sophia Donnelly" w:date="2024-11-13T11:27:00Z" w16du:dateUtc="2024-11-13T16:27:00Z"/>
          <w:rFonts w:ascii="Times New Roman" w:hAnsi="Times New Roman" w:cs="Times New Roman"/>
          <w:rPrChange w:id="289" w:author="Emma Sophia Donnelly" w:date="2024-11-13T11:27:00Z" w16du:dateUtc="2024-11-13T16:27:00Z">
            <w:rPr>
              <w:ins w:id="290" w:author="Emma Sophia Donnelly" w:date="2024-11-13T11:27:00Z" w16du:dateUtc="2024-11-13T16:27:00Z"/>
            </w:rPr>
          </w:rPrChange>
        </w:rPr>
      </w:pPr>
      <w:ins w:id="291" w:author="Emma Sophia Donnelly" w:date="2024-11-13T11:27:00Z" w16du:dateUtc="2024-11-13T16:27:00Z">
        <w:r w:rsidRPr="00E3393F">
          <w:rPr>
            <w:rFonts w:ascii="Times New Roman" w:hAnsi="Times New Roman" w:cs="Times New Roman"/>
          </w:rPr>
          <w:t xml:space="preserve">Ando, A. W., &amp; Reeser, C. (2022). </w:t>
        </w:r>
        <w:proofErr w:type="gramStart"/>
        <w:r w:rsidRPr="00E3393F">
          <w:rPr>
            <w:rFonts w:ascii="Times New Roman" w:hAnsi="Times New Roman" w:cs="Times New Roman"/>
          </w:rPr>
          <w:t>Homeowner</w:t>
        </w:r>
        <w:proofErr w:type="gramEnd"/>
        <w:r w:rsidRPr="00E3393F">
          <w:rPr>
            <w:rFonts w:ascii="Times New Roman" w:hAnsi="Times New Roman" w:cs="Times New Roman"/>
          </w:rPr>
          <w:t xml:space="preserve"> willingness to pay for a pre-flood agreement for a post-flood buyout. </w:t>
        </w:r>
        <w:r w:rsidRPr="00E3393F">
          <w:rPr>
            <w:rFonts w:ascii="Times New Roman" w:hAnsi="Times New Roman" w:cs="Times New Roman"/>
            <w:i/>
            <w:iCs/>
          </w:rPr>
          <w:t>Land Economics, 98</w:t>
        </w:r>
        <w:r w:rsidRPr="00E3393F">
          <w:rPr>
            <w:rFonts w:ascii="Times New Roman" w:hAnsi="Times New Roman" w:cs="Times New Roman"/>
          </w:rPr>
          <w:t xml:space="preserve">(4), 560–578. </w:t>
        </w:r>
        <w:r w:rsidRPr="00E3393F">
          <w:rPr>
            <w:rFonts w:ascii="Times New Roman" w:hAnsi="Times New Roman" w:cs="Times New Roman"/>
          </w:rPr>
          <w:fldChar w:fldCharType="begin"/>
        </w:r>
        <w:r w:rsidRPr="00E3393F">
          <w:rPr>
            <w:rFonts w:ascii="Times New Roman" w:hAnsi="Times New Roman" w:cs="Times New Roman"/>
          </w:rPr>
          <w:instrText>HYPERLINK "https://doi.org/10.3368/le.98.4.052721-0056" \t "_new"</w:instrText>
        </w:r>
        <w:r w:rsidRPr="00E3393F">
          <w:rPr>
            <w:rFonts w:ascii="Times New Roman" w:hAnsi="Times New Roman" w:cs="Times New Roman"/>
          </w:rPr>
        </w:r>
        <w:r w:rsidRPr="00E3393F">
          <w:rPr>
            <w:rFonts w:ascii="Times New Roman" w:hAnsi="Times New Roman" w:cs="Times New Roman"/>
          </w:rPr>
          <w:fldChar w:fldCharType="separate"/>
        </w:r>
        <w:r w:rsidRPr="00E3393F">
          <w:rPr>
            <w:rStyle w:val="Hyperlink"/>
            <w:rFonts w:ascii="Times New Roman" w:hAnsi="Times New Roman" w:cs="Times New Roman"/>
          </w:rPr>
          <w:t>https://doi.org/10.3368/le.98.4.052721-0056</w:t>
        </w:r>
        <w:r w:rsidRPr="00E3393F">
          <w:rPr>
            <w:rFonts w:ascii="Times New Roman" w:hAnsi="Times New Roman" w:cs="Times New Roman"/>
          </w:rPr>
          <w:fldChar w:fldCharType="end"/>
        </w:r>
      </w:ins>
    </w:p>
    <w:p w14:paraId="38590066" w14:textId="273C838E" w:rsidR="005738D4" w:rsidRDefault="005738D4" w:rsidP="005738D4">
      <w:pPr>
        <w:pStyle w:val="ListParagraph"/>
        <w:numPr>
          <w:ilvl w:val="0"/>
          <w:numId w:val="1"/>
        </w:numPr>
        <w:spacing w:line="240" w:lineRule="auto"/>
        <w:rPr>
          <w:ins w:id="292" w:author="Emma Sophia Donnelly" w:date="2024-11-13T11:17:00Z" w16du:dateUtc="2024-11-13T16:17:00Z"/>
          <w:rFonts w:ascii="Times New Roman" w:hAnsi="Times New Roman" w:cs="Times New Roman"/>
        </w:rPr>
      </w:pPr>
      <w:proofErr w:type="spellStart"/>
      <w:ins w:id="293" w:author="Emma Sophia Donnelly" w:date="2024-11-13T11:17:00Z">
        <w:r w:rsidRPr="005738D4">
          <w:rPr>
            <w:rFonts w:ascii="Times New Roman" w:hAnsi="Times New Roman" w:cs="Times New Roman"/>
          </w:rPr>
          <w:t>Bakkensen</w:t>
        </w:r>
        <w:proofErr w:type="spellEnd"/>
        <w:r w:rsidRPr="005738D4">
          <w:rPr>
            <w:rFonts w:ascii="Times New Roman" w:hAnsi="Times New Roman" w:cs="Times New Roman"/>
          </w:rPr>
          <w:t xml:space="preserve">, L. A., &amp; Ma, L. (2020). Sorting over flood risk and implications for policy reform. </w:t>
        </w:r>
        <w:r w:rsidRPr="005738D4">
          <w:rPr>
            <w:rFonts w:ascii="Times New Roman" w:hAnsi="Times New Roman" w:cs="Times New Roman"/>
            <w:i/>
            <w:iCs/>
          </w:rPr>
          <w:t>Journal of Environmental Economics and Management, 104</w:t>
        </w:r>
        <w:r w:rsidRPr="005738D4">
          <w:rPr>
            <w:rFonts w:ascii="Times New Roman" w:hAnsi="Times New Roman" w:cs="Times New Roman"/>
          </w:rPr>
          <w:t xml:space="preserve">, 102362. </w:t>
        </w:r>
      </w:ins>
    </w:p>
    <w:p w14:paraId="39310DA8" w14:textId="5CCA1B6C" w:rsidR="00136274" w:rsidRPr="00F247FF" w:rsidDel="00F247FF" w:rsidRDefault="00823F1A" w:rsidP="005738D4">
      <w:pPr>
        <w:pStyle w:val="ListParagraph"/>
        <w:numPr>
          <w:ilvl w:val="0"/>
          <w:numId w:val="1"/>
        </w:numPr>
        <w:spacing w:line="240" w:lineRule="auto"/>
        <w:rPr>
          <w:moveFrom w:id="294" w:author="Emma Sophia Donnelly" w:date="2024-11-13T11:27:00Z" w16du:dateUtc="2024-11-13T16:27:00Z"/>
          <w:rStyle w:val="Hyperlink"/>
          <w:rFonts w:ascii="Times New Roman" w:hAnsi="Times New Roman" w:cs="Times New Roman"/>
          <w:color w:val="auto"/>
          <w:u w:val="none"/>
          <w:rPrChange w:id="295" w:author="Emma Sophia Donnelly" w:date="2024-11-13T11:18:00Z" w16du:dateUtc="2024-11-13T16:18:00Z">
            <w:rPr>
              <w:moveFrom w:id="296" w:author="Emma Sophia Donnelly" w:date="2024-11-13T11:27:00Z" w16du:dateUtc="2024-11-13T16:27:00Z"/>
              <w:rStyle w:val="Hyperlink"/>
              <w:rFonts w:ascii="Times New Roman" w:hAnsi="Times New Roman" w:cs="Times New Roman"/>
            </w:rPr>
          </w:rPrChange>
        </w:rPr>
      </w:pPr>
      <w:moveFromRangeStart w:id="297" w:author="Emma Sophia Donnelly" w:date="2024-11-13T11:27:00Z" w:name="move182389685"/>
      <w:moveFrom w:id="298" w:author="Emma Sophia Donnelly" w:date="2024-11-13T11:27:00Z" w16du:dateUtc="2024-11-13T16:27:00Z">
        <w:r w:rsidRPr="00823F1A" w:rsidDel="0019517E">
          <w:rPr>
            <w:rFonts w:ascii="Times New Roman" w:hAnsi="Times New Roman" w:cs="Times New Roman"/>
          </w:rPr>
          <w:t xml:space="preserve">Siders, A. R., &amp; Gerber-Chavez, L. (2021). </w:t>
        </w:r>
        <w:r w:rsidRPr="00823F1A" w:rsidDel="0019517E">
          <w:rPr>
            <w:rFonts w:ascii="Times New Roman" w:hAnsi="Times New Roman" w:cs="Times New Roman"/>
            <w:i/>
            <w:iCs/>
          </w:rPr>
          <w:t>Floodplain buyouts: Challenges, practices, and lessons learned</w:t>
        </w:r>
        <w:r w:rsidRPr="00823F1A" w:rsidDel="0019517E">
          <w:rPr>
            <w:rFonts w:ascii="Times New Roman" w:hAnsi="Times New Roman" w:cs="Times New Roman"/>
          </w:rPr>
          <w:t xml:space="preserve"> [PDF]. University of Delaware. </w:t>
        </w:r>
        <w:r w:rsidDel="0019517E">
          <w:fldChar w:fldCharType="begin"/>
        </w:r>
        <w:r w:rsidDel="0019517E">
          <w:instrText>HYPERLINK "https://udspace.udel.edu/handle/19716/30164" \t "_new"</w:instrText>
        </w:r>
      </w:moveFrom>
      <w:del w:id="299" w:author="Emma Sophia Donnelly" w:date="2024-11-13T11:27:00Z" w16du:dateUtc="2024-11-13T16:27:00Z"/>
      <w:moveFrom w:id="300" w:author="Emma Sophia Donnelly" w:date="2024-11-13T11:27:00Z" w16du:dateUtc="2024-11-13T16:27:00Z">
        <w:r w:rsidDel="0019517E">
          <w:fldChar w:fldCharType="separate"/>
        </w:r>
        <w:r w:rsidRPr="00823F1A" w:rsidDel="0019517E">
          <w:rPr>
            <w:rStyle w:val="Hyperlink"/>
            <w:rFonts w:ascii="Times New Roman" w:hAnsi="Times New Roman" w:cs="Times New Roman"/>
          </w:rPr>
          <w:t>https://udspace.udel.edu/handle/19716/30164</w:t>
        </w:r>
        <w:r w:rsidDel="0019517E">
          <w:rPr>
            <w:rStyle w:val="Hyperlink"/>
            <w:rFonts w:ascii="Times New Roman" w:hAnsi="Times New Roman" w:cs="Times New Roman"/>
          </w:rPr>
          <w:fldChar w:fldCharType="end"/>
        </w:r>
      </w:moveFrom>
    </w:p>
    <w:moveFromRangeEnd w:id="297"/>
    <w:p w14:paraId="233746FC" w14:textId="77777777" w:rsidR="00F247FF" w:rsidRPr="00292C04" w:rsidRDefault="00F247FF" w:rsidP="00F247FF">
      <w:pPr>
        <w:pStyle w:val="ListParagraph"/>
        <w:numPr>
          <w:ilvl w:val="0"/>
          <w:numId w:val="1"/>
        </w:numPr>
        <w:spacing w:line="240" w:lineRule="auto"/>
        <w:rPr>
          <w:ins w:id="301" w:author="Emma Sophia Donnelly" w:date="2024-11-13T11:18:00Z" w16du:dateUtc="2024-11-13T16:18:00Z"/>
          <w:rFonts w:ascii="Times New Roman" w:hAnsi="Times New Roman" w:cs="Times New Roman"/>
        </w:rPr>
      </w:pPr>
      <w:proofErr w:type="spellStart"/>
      <w:ins w:id="302" w:author="Emma Sophia Donnelly" w:date="2024-11-13T11:18:00Z" w16du:dateUtc="2024-11-13T16:18:00Z">
        <w:r w:rsidRPr="0016763B">
          <w:rPr>
            <w:rFonts w:ascii="Times New Roman" w:hAnsi="Times New Roman" w:cs="Times New Roman"/>
          </w:rPr>
          <w:t>Bonnyman</w:t>
        </w:r>
        <w:proofErr w:type="spellEnd"/>
        <w:r w:rsidRPr="0016763B">
          <w:rPr>
            <w:rFonts w:ascii="Times New Roman" w:hAnsi="Times New Roman" w:cs="Times New Roman"/>
          </w:rPr>
          <w:t xml:space="preserve">, H. (2024, September 12). Mandatory home buyouts in Houston, Texas: Program overview and lessons learned. New America. </w:t>
        </w:r>
        <w:r>
          <w:fldChar w:fldCharType="begin"/>
        </w:r>
        <w:r>
          <w:instrText>HYPERLINK "https://www.newamerica.org/future-land-housing/briefs/mandatory-home-buyouts-in-houston/" \t "_new"</w:instrText>
        </w:r>
        <w:r>
          <w:fldChar w:fldCharType="separate"/>
        </w:r>
        <w:r w:rsidRPr="0016763B">
          <w:rPr>
            <w:rStyle w:val="Hyperlink"/>
            <w:rFonts w:ascii="Times New Roman" w:hAnsi="Times New Roman" w:cs="Times New Roman"/>
          </w:rPr>
          <w:t>https://www.newamerica.org/future-land-housing/briefs/mandatory-home-buyouts-in-houston/</w:t>
        </w:r>
        <w:r>
          <w:rPr>
            <w:rStyle w:val="Hyperlink"/>
            <w:rFonts w:ascii="Times New Roman" w:hAnsi="Times New Roman" w:cs="Times New Roman"/>
          </w:rPr>
          <w:fldChar w:fldCharType="end"/>
        </w:r>
      </w:ins>
    </w:p>
    <w:p w14:paraId="33ECEF93" w14:textId="77777777" w:rsidR="00E3393F" w:rsidRDefault="00E3393F" w:rsidP="00E3393F">
      <w:pPr>
        <w:pStyle w:val="ListParagraph"/>
        <w:numPr>
          <w:ilvl w:val="0"/>
          <w:numId w:val="1"/>
        </w:numPr>
        <w:spacing w:line="240" w:lineRule="auto"/>
        <w:rPr>
          <w:ins w:id="303" w:author="Emma Sophia Donnelly" w:date="2024-11-13T11:18:00Z" w16du:dateUtc="2024-11-13T16:18:00Z"/>
          <w:rFonts w:ascii="Times New Roman" w:hAnsi="Times New Roman" w:cs="Times New Roman"/>
        </w:rPr>
      </w:pPr>
      <w:ins w:id="304" w:author="Emma Sophia Donnelly" w:date="2024-11-13T11:18:00Z" w16du:dateUtc="2024-11-13T16:18:00Z">
        <w:r w:rsidRPr="00F71DCA">
          <w:rPr>
            <w:rFonts w:ascii="Times New Roman" w:hAnsi="Times New Roman" w:cs="Times New Roman"/>
          </w:rPr>
          <w:t>Cain, L., Hernandez-Cortes, D., Timmins, C., &amp; Weber, P. (2024). Recent findings and methodologies in economics research in environmental justice. Review of Environmental Economics and Policy, 18(1), 116–142. The University of Chicago Press.</w:t>
        </w:r>
      </w:ins>
    </w:p>
    <w:p w14:paraId="16322DFF" w14:textId="77777777" w:rsidR="00E3393F" w:rsidRDefault="00E3393F" w:rsidP="00E3393F">
      <w:pPr>
        <w:pStyle w:val="ListParagraph"/>
        <w:numPr>
          <w:ilvl w:val="0"/>
          <w:numId w:val="1"/>
        </w:numPr>
        <w:spacing w:line="240" w:lineRule="auto"/>
        <w:rPr>
          <w:ins w:id="305" w:author="Emma Sophia Donnelly" w:date="2024-11-13T11:18:00Z" w16du:dateUtc="2024-11-13T16:18:00Z"/>
          <w:rFonts w:ascii="Times New Roman" w:hAnsi="Times New Roman" w:cs="Times New Roman"/>
        </w:rPr>
      </w:pPr>
      <w:ins w:id="306" w:author="Emma Sophia Donnelly" w:date="2024-11-13T11:18:00Z" w16du:dateUtc="2024-11-13T16:18:00Z">
        <w:r w:rsidRPr="00F86228">
          <w:rPr>
            <w:rFonts w:ascii="Times New Roman" w:hAnsi="Times New Roman" w:cs="Times New Roman"/>
          </w:rPr>
          <w:t xml:space="preserve">Elliott, J. R., &amp; Wang, Z. (2023). Managed retreat: A nationwide study of the local, racially segmented resettlement of homeowners from rising flood risks. </w:t>
        </w:r>
        <w:r w:rsidRPr="00F86228">
          <w:rPr>
            <w:rFonts w:ascii="Times New Roman" w:hAnsi="Times New Roman" w:cs="Times New Roman"/>
            <w:i/>
            <w:iCs/>
          </w:rPr>
          <w:t>Environmental Research Letters, 18</w:t>
        </w:r>
        <w:r w:rsidRPr="00F86228">
          <w:rPr>
            <w:rFonts w:ascii="Times New Roman" w:hAnsi="Times New Roman" w:cs="Times New Roman"/>
          </w:rPr>
          <w:t xml:space="preserve">(6), 06405. </w:t>
        </w:r>
        <w:r>
          <w:fldChar w:fldCharType="begin"/>
        </w:r>
        <w:r>
          <w:instrText>HYPERLINK "https://doi.org/10.1088/1748-9326/accfd6"</w:instrText>
        </w:r>
        <w:r>
          <w:fldChar w:fldCharType="separate"/>
        </w:r>
        <w:r w:rsidRPr="007D3F9F">
          <w:rPr>
            <w:rStyle w:val="Hyperlink"/>
            <w:rFonts w:ascii="Times New Roman" w:hAnsi="Times New Roman" w:cs="Times New Roman"/>
          </w:rPr>
          <w:t>https://doi.org/10.1088/1748-9326/accfd6</w:t>
        </w:r>
        <w:r>
          <w:rPr>
            <w:rStyle w:val="Hyperlink"/>
            <w:rFonts w:ascii="Times New Roman" w:hAnsi="Times New Roman" w:cs="Times New Roman"/>
          </w:rPr>
          <w:fldChar w:fldCharType="end"/>
        </w:r>
      </w:ins>
    </w:p>
    <w:p w14:paraId="1B7FEC0B" w14:textId="1D8F459D" w:rsidR="00625111" w:rsidRDefault="00E3393F" w:rsidP="005738D4">
      <w:pPr>
        <w:pStyle w:val="ListParagraph"/>
        <w:numPr>
          <w:ilvl w:val="0"/>
          <w:numId w:val="1"/>
        </w:numPr>
        <w:spacing w:line="240" w:lineRule="auto"/>
        <w:rPr>
          <w:ins w:id="307" w:author="Emma Sophia Donnelly" w:date="2024-11-13T11:20:00Z" w16du:dateUtc="2024-11-13T16:20:00Z"/>
          <w:rFonts w:ascii="Times New Roman" w:hAnsi="Times New Roman" w:cs="Times New Roman"/>
        </w:rPr>
      </w:pPr>
      <w:ins w:id="308" w:author="Emma Sophia Donnelly" w:date="2024-11-13T11:20:00Z">
        <w:r w:rsidRPr="00E3393F">
          <w:rPr>
            <w:rFonts w:ascii="Times New Roman" w:hAnsi="Times New Roman" w:cs="Times New Roman"/>
          </w:rPr>
          <w:t xml:space="preserve">Guo, W., Liao, Y. (P.), &amp; Miao, Q. (2023). </w:t>
        </w:r>
        <w:r w:rsidRPr="00E3393F">
          <w:rPr>
            <w:rFonts w:ascii="Times New Roman" w:hAnsi="Times New Roman" w:cs="Times New Roman"/>
            <w:i/>
            <w:iCs/>
          </w:rPr>
          <w:t>Managed retreat and flood recovery: The local economic impacts of a buyout and acquisition program</w:t>
        </w:r>
        <w:r w:rsidRPr="00E3393F">
          <w:rPr>
            <w:rFonts w:ascii="Times New Roman" w:hAnsi="Times New Roman" w:cs="Times New Roman"/>
          </w:rPr>
          <w:t xml:space="preserve"> (Working Paper 23-44). Resources for the Future.</w:t>
        </w:r>
      </w:ins>
      <w:del w:id="309" w:author="Emma Sophia Donnelly" w:date="2024-11-13T11:17:00Z" w16du:dateUtc="2024-11-13T16:17:00Z">
        <w:r w:rsidR="00136274" w:rsidRPr="005738D4" w:rsidDel="005738D4">
          <w:rPr>
            <w:rFonts w:ascii="Times New Roman" w:hAnsi="Times New Roman" w:cs="Times New Roman"/>
            <w:rPrChange w:id="310" w:author="Emma Sophia Donnelly" w:date="2024-11-13T11:17:00Z" w16du:dateUtc="2024-11-13T16:17:00Z">
              <w:rPr/>
            </w:rPrChange>
          </w:rPr>
          <w:delText xml:space="preserve"> </w:delText>
        </w:r>
      </w:del>
    </w:p>
    <w:p w14:paraId="41316487" w14:textId="72A56A77" w:rsidR="003B23EA" w:rsidRDefault="003B23EA" w:rsidP="005738D4">
      <w:pPr>
        <w:pStyle w:val="ListParagraph"/>
        <w:numPr>
          <w:ilvl w:val="0"/>
          <w:numId w:val="1"/>
        </w:numPr>
        <w:spacing w:line="240" w:lineRule="auto"/>
        <w:rPr>
          <w:ins w:id="311" w:author="Emma Sophia Donnelly" w:date="2024-11-13T11:27:00Z" w16du:dateUtc="2024-11-13T16:27:00Z"/>
          <w:rFonts w:ascii="Times New Roman" w:hAnsi="Times New Roman" w:cs="Times New Roman"/>
        </w:rPr>
      </w:pPr>
      <w:ins w:id="312" w:author="Emma Sophia Donnelly" w:date="2024-11-13T11:26:00Z">
        <w:r w:rsidRPr="003B23EA">
          <w:rPr>
            <w:rFonts w:ascii="Times New Roman" w:hAnsi="Times New Roman" w:cs="Times New Roman"/>
          </w:rPr>
          <w:t xml:space="preserve">Holloway, W. P., &amp; </w:t>
        </w:r>
        <w:proofErr w:type="spellStart"/>
        <w:r w:rsidRPr="003B23EA">
          <w:rPr>
            <w:rFonts w:ascii="Times New Roman" w:hAnsi="Times New Roman" w:cs="Times New Roman"/>
          </w:rPr>
          <w:t>BenDor</w:t>
        </w:r>
        <w:proofErr w:type="spellEnd"/>
        <w:r w:rsidRPr="003B23EA">
          <w:rPr>
            <w:rFonts w:ascii="Times New Roman" w:hAnsi="Times New Roman" w:cs="Times New Roman"/>
          </w:rPr>
          <w:t xml:space="preserve">, T. K. (2023). Residential property value impacts of floodplain buyouts in Charlotte, North Carolina. </w:t>
        </w:r>
        <w:r w:rsidRPr="003B23EA">
          <w:rPr>
            <w:rFonts w:ascii="Times New Roman" w:hAnsi="Times New Roman" w:cs="Times New Roman"/>
            <w:i/>
            <w:iCs/>
          </w:rPr>
          <w:t>Journal of Environmental Management, 347</w:t>
        </w:r>
        <w:r w:rsidRPr="003B23EA">
          <w:rPr>
            <w:rFonts w:ascii="Times New Roman" w:hAnsi="Times New Roman" w:cs="Times New Roman"/>
          </w:rPr>
          <w:t xml:space="preserve">, 119165. </w:t>
        </w:r>
      </w:ins>
      <w:ins w:id="313" w:author="Emma Sophia Donnelly" w:date="2024-11-13T11:27:00Z" w16du:dateUtc="2024-11-13T16:27:00Z"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</w:instrText>
        </w:r>
      </w:ins>
      <w:ins w:id="314" w:author="Emma Sophia Donnelly" w:date="2024-11-13T11:26:00Z">
        <w:r w:rsidRPr="003B23EA">
          <w:rPr>
            <w:rFonts w:ascii="Times New Roman" w:hAnsi="Times New Roman" w:cs="Times New Roman"/>
          </w:rPr>
          <w:instrText>https://doi.org/10.1016/j.jenvman.2023.119165</w:instrText>
        </w:r>
      </w:ins>
      <w:ins w:id="315" w:author="Emma Sophia Donnelly" w:date="2024-11-13T11:27:00Z" w16du:dateUtc="2024-11-13T16:27:00Z">
        <w:r>
          <w:rPr>
            <w:rFonts w:ascii="Times New Roman" w:hAnsi="Times New Roman" w:cs="Times New Roman"/>
          </w:rPr>
          <w:instrText>"</w:instrText>
        </w:r>
        <w:r>
          <w:rPr>
            <w:rFonts w:ascii="Times New Roman" w:hAnsi="Times New Roman" w:cs="Times New Roman"/>
          </w:rPr>
        </w:r>
        <w:r>
          <w:rPr>
            <w:rFonts w:ascii="Times New Roman" w:hAnsi="Times New Roman" w:cs="Times New Roman"/>
          </w:rPr>
          <w:fldChar w:fldCharType="separate"/>
        </w:r>
      </w:ins>
      <w:ins w:id="316" w:author="Emma Sophia Donnelly" w:date="2024-11-13T11:26:00Z">
        <w:r w:rsidRPr="00EE4BA6">
          <w:rPr>
            <w:rStyle w:val="Hyperlink"/>
            <w:rFonts w:ascii="Times New Roman" w:hAnsi="Times New Roman" w:cs="Times New Roman"/>
          </w:rPr>
          <w:t>https://doi.org/10.1016/j.jenvman.2023.119165</w:t>
        </w:r>
      </w:ins>
      <w:ins w:id="317" w:author="Emma Sophia Donnelly" w:date="2024-11-13T11:27:00Z" w16du:dateUtc="2024-11-13T16:27:00Z">
        <w:r>
          <w:rPr>
            <w:rFonts w:ascii="Times New Roman" w:hAnsi="Times New Roman" w:cs="Times New Roman"/>
          </w:rPr>
          <w:fldChar w:fldCharType="end"/>
        </w:r>
      </w:ins>
    </w:p>
    <w:p w14:paraId="66F974AF" w14:textId="09C39B0B" w:rsidR="003B23EA" w:rsidRDefault="003B23EA" w:rsidP="005738D4">
      <w:pPr>
        <w:pStyle w:val="ListParagraph"/>
        <w:numPr>
          <w:ilvl w:val="0"/>
          <w:numId w:val="1"/>
        </w:numPr>
        <w:spacing w:line="240" w:lineRule="auto"/>
        <w:rPr>
          <w:ins w:id="318" w:author="Emma Sophia Donnelly" w:date="2024-11-13T11:28:00Z" w16du:dateUtc="2024-11-13T16:28:00Z"/>
          <w:rFonts w:ascii="Times New Roman" w:hAnsi="Times New Roman" w:cs="Times New Roman"/>
        </w:rPr>
      </w:pPr>
      <w:proofErr w:type="spellStart"/>
      <w:ins w:id="319" w:author="Emma Sophia Donnelly" w:date="2024-11-13T11:27:00Z">
        <w:r w:rsidRPr="003B23EA">
          <w:rPr>
            <w:rFonts w:ascii="Times New Roman" w:hAnsi="Times New Roman" w:cs="Times New Roman"/>
          </w:rPr>
          <w:t>Hashida</w:t>
        </w:r>
        <w:proofErr w:type="spellEnd"/>
        <w:r w:rsidRPr="003B23EA">
          <w:rPr>
            <w:rFonts w:ascii="Times New Roman" w:hAnsi="Times New Roman" w:cs="Times New Roman"/>
          </w:rPr>
          <w:t xml:space="preserve">, Y., &amp; Dundas, S. (2023). The effects of a voluntary property buyout and acquisition program on coastal housing markets: Evidence from New York. </w:t>
        </w:r>
        <w:r w:rsidRPr="003B23EA">
          <w:rPr>
            <w:rFonts w:ascii="Times New Roman" w:hAnsi="Times New Roman" w:cs="Times New Roman"/>
            <w:i/>
            <w:iCs/>
          </w:rPr>
          <w:t>Journal of Environmental Economics and Management, 121</w:t>
        </w:r>
        <w:r w:rsidRPr="003B23EA">
          <w:rPr>
            <w:rFonts w:ascii="Times New Roman" w:hAnsi="Times New Roman" w:cs="Times New Roman"/>
          </w:rPr>
          <w:t xml:space="preserve">, 102376. </w:t>
        </w:r>
      </w:ins>
      <w:ins w:id="320" w:author="Emma Sophia Donnelly" w:date="2024-11-13T11:27:00Z" w16du:dateUtc="2024-11-13T16:27:00Z">
        <w:r w:rsidR="0019517E">
          <w:rPr>
            <w:rFonts w:ascii="Times New Roman" w:hAnsi="Times New Roman" w:cs="Times New Roman"/>
          </w:rPr>
          <w:fldChar w:fldCharType="begin"/>
        </w:r>
        <w:r w:rsidR="0019517E">
          <w:rPr>
            <w:rFonts w:ascii="Times New Roman" w:hAnsi="Times New Roman" w:cs="Times New Roman"/>
          </w:rPr>
          <w:instrText>HYPERLINK "</w:instrText>
        </w:r>
      </w:ins>
      <w:ins w:id="321" w:author="Emma Sophia Donnelly" w:date="2024-11-13T11:27:00Z">
        <w:r w:rsidR="0019517E" w:rsidRPr="003B23EA">
          <w:rPr>
            <w:rFonts w:ascii="Times New Roman" w:hAnsi="Times New Roman" w:cs="Times New Roman"/>
          </w:rPr>
          <w:instrText>https://doi.org/10.1016/j.jeem.2023.102376</w:instrText>
        </w:r>
      </w:ins>
      <w:ins w:id="322" w:author="Emma Sophia Donnelly" w:date="2024-11-13T11:27:00Z" w16du:dateUtc="2024-11-13T16:27:00Z">
        <w:r w:rsidR="0019517E">
          <w:rPr>
            <w:rFonts w:ascii="Times New Roman" w:hAnsi="Times New Roman" w:cs="Times New Roman"/>
          </w:rPr>
          <w:instrText>"</w:instrText>
        </w:r>
        <w:r w:rsidR="0019517E">
          <w:rPr>
            <w:rFonts w:ascii="Times New Roman" w:hAnsi="Times New Roman" w:cs="Times New Roman"/>
          </w:rPr>
        </w:r>
        <w:r w:rsidR="0019517E">
          <w:rPr>
            <w:rFonts w:ascii="Times New Roman" w:hAnsi="Times New Roman" w:cs="Times New Roman"/>
          </w:rPr>
          <w:fldChar w:fldCharType="separate"/>
        </w:r>
      </w:ins>
      <w:ins w:id="323" w:author="Emma Sophia Donnelly" w:date="2024-11-13T11:27:00Z">
        <w:r w:rsidR="0019517E" w:rsidRPr="00EE4BA6">
          <w:rPr>
            <w:rStyle w:val="Hyperlink"/>
            <w:rFonts w:ascii="Times New Roman" w:hAnsi="Times New Roman" w:cs="Times New Roman"/>
          </w:rPr>
          <w:t>https://doi.org/10.1016/j.jeem.2023.102376</w:t>
        </w:r>
      </w:ins>
      <w:ins w:id="324" w:author="Emma Sophia Donnelly" w:date="2024-11-13T11:27:00Z" w16du:dateUtc="2024-11-13T16:27:00Z">
        <w:r w:rsidR="0019517E">
          <w:rPr>
            <w:rFonts w:ascii="Times New Roman" w:hAnsi="Times New Roman" w:cs="Times New Roman"/>
          </w:rPr>
          <w:fldChar w:fldCharType="end"/>
        </w:r>
      </w:ins>
    </w:p>
    <w:p w14:paraId="061D7235" w14:textId="1F970FF2" w:rsidR="008502CD" w:rsidRPr="008502CD" w:rsidRDefault="008502CD" w:rsidP="008502CD">
      <w:pPr>
        <w:pStyle w:val="ListParagraph"/>
        <w:numPr>
          <w:ilvl w:val="0"/>
          <w:numId w:val="1"/>
        </w:numPr>
        <w:spacing w:line="240" w:lineRule="auto"/>
        <w:rPr>
          <w:ins w:id="325" w:author="Emma Sophia Donnelly" w:date="2024-11-13T11:27:00Z" w16du:dateUtc="2024-11-13T16:27:00Z"/>
          <w:rFonts w:ascii="Times New Roman" w:hAnsi="Times New Roman" w:cs="Times New Roman"/>
          <w:rPrChange w:id="326" w:author="Emma Sophia Donnelly" w:date="2024-11-13T11:28:00Z" w16du:dateUtc="2024-11-13T16:28:00Z">
            <w:rPr>
              <w:ins w:id="327" w:author="Emma Sophia Donnelly" w:date="2024-11-13T11:27:00Z" w16du:dateUtc="2024-11-13T16:27:00Z"/>
            </w:rPr>
          </w:rPrChange>
        </w:rPr>
      </w:pPr>
      <w:ins w:id="328" w:author="Emma Sophia Donnelly" w:date="2024-11-13T11:28:00Z" w16du:dateUtc="2024-11-13T16:28:00Z">
        <w:r w:rsidRPr="00E3393F">
          <w:rPr>
            <w:rFonts w:ascii="Times New Roman" w:hAnsi="Times New Roman" w:cs="Times New Roman"/>
          </w:rPr>
          <w:t>Jowers, K., Ma, L., &amp; Timmins, C. D. (</w:t>
        </w:r>
        <w:r>
          <w:rPr>
            <w:rFonts w:ascii="Times New Roman" w:hAnsi="Times New Roman" w:cs="Times New Roman"/>
          </w:rPr>
          <w:t>2023</w:t>
        </w:r>
        <w:r w:rsidRPr="00E3393F">
          <w:rPr>
            <w:rFonts w:ascii="Times New Roman" w:hAnsi="Times New Roman" w:cs="Times New Roman"/>
          </w:rPr>
          <w:t xml:space="preserve">). Racial gaps in federal flood buyout compensations. </w:t>
        </w:r>
        <w:r w:rsidRPr="00E3393F">
          <w:rPr>
            <w:rFonts w:ascii="Times New Roman" w:hAnsi="Times New Roman" w:cs="Times New Roman"/>
            <w:i/>
            <w:iCs/>
          </w:rPr>
          <w:t>A</w:t>
        </w:r>
        <w:r>
          <w:rPr>
            <w:rFonts w:ascii="Times New Roman" w:hAnsi="Times New Roman" w:cs="Times New Roman"/>
            <w:i/>
            <w:iCs/>
          </w:rPr>
          <w:t>merican Economic Association</w:t>
        </w:r>
        <w:r w:rsidRPr="00E3393F">
          <w:rPr>
            <w:rFonts w:ascii="Times New Roman" w:hAnsi="Times New Roman" w:cs="Times New Roman"/>
          </w:rPr>
          <w:t>.</w:t>
        </w:r>
      </w:ins>
    </w:p>
    <w:p w14:paraId="03EEB6B9" w14:textId="0D745200" w:rsidR="0019517E" w:rsidRDefault="0019517E" w:rsidP="0019517E">
      <w:pPr>
        <w:pStyle w:val="ListParagraph"/>
        <w:numPr>
          <w:ilvl w:val="0"/>
          <w:numId w:val="1"/>
        </w:numPr>
        <w:spacing w:line="240" w:lineRule="auto"/>
        <w:rPr>
          <w:ins w:id="329" w:author="Emma Sophia Donnelly" w:date="2024-11-13T12:04:00Z" w16du:dateUtc="2024-11-13T17:04:00Z"/>
          <w:rFonts w:ascii="Times New Roman" w:hAnsi="Times New Roman" w:cs="Times New Roman"/>
        </w:rPr>
      </w:pPr>
      <w:ins w:id="330" w:author="Emma Sophia Donnelly" w:date="2024-11-13T11:28:00Z" w16du:dateUtc="2024-11-13T16:28:00Z">
        <w:r w:rsidRPr="00E3393F">
          <w:rPr>
            <w:rFonts w:ascii="Times New Roman" w:hAnsi="Times New Roman" w:cs="Times New Roman"/>
          </w:rPr>
          <w:t xml:space="preserve">Nelson, K. S., &amp; Camp, J. (2020). Quantifying the benefits of home buyouts for mitigating flood </w:t>
        </w:r>
        <w:proofErr w:type="gramStart"/>
        <w:r w:rsidRPr="00E3393F">
          <w:rPr>
            <w:rFonts w:ascii="Times New Roman" w:hAnsi="Times New Roman" w:cs="Times New Roman"/>
          </w:rPr>
          <w:t>damages</w:t>
        </w:r>
        <w:proofErr w:type="gramEnd"/>
        <w:r w:rsidRPr="00E3393F">
          <w:rPr>
            <w:rFonts w:ascii="Times New Roman" w:hAnsi="Times New Roman" w:cs="Times New Roman"/>
          </w:rPr>
          <w:t xml:space="preserve">. </w:t>
        </w:r>
        <w:r w:rsidRPr="00E3393F">
          <w:rPr>
            <w:rFonts w:ascii="Times New Roman" w:hAnsi="Times New Roman" w:cs="Times New Roman"/>
            <w:i/>
            <w:iCs/>
          </w:rPr>
          <w:t>Anthropocene, 31</w:t>
        </w:r>
        <w:r w:rsidRPr="00E3393F">
          <w:rPr>
            <w:rFonts w:ascii="Times New Roman" w:hAnsi="Times New Roman" w:cs="Times New Roman"/>
          </w:rPr>
          <w:t>, 100246.</w:t>
        </w:r>
      </w:ins>
    </w:p>
    <w:p w14:paraId="3260E768" w14:textId="6FE2CA7B" w:rsidR="004A2546" w:rsidRPr="0019517E" w:rsidRDefault="004A2546" w:rsidP="0019517E">
      <w:pPr>
        <w:pStyle w:val="ListParagraph"/>
        <w:numPr>
          <w:ilvl w:val="0"/>
          <w:numId w:val="1"/>
        </w:numPr>
        <w:spacing w:line="240" w:lineRule="auto"/>
        <w:rPr>
          <w:ins w:id="331" w:author="Emma Sophia Donnelly" w:date="2024-11-13T11:28:00Z" w16du:dateUtc="2024-11-13T16:28:00Z"/>
          <w:rFonts w:ascii="Times New Roman" w:hAnsi="Times New Roman" w:cs="Times New Roman"/>
          <w:rPrChange w:id="332" w:author="Emma Sophia Donnelly" w:date="2024-11-13T11:28:00Z" w16du:dateUtc="2024-11-13T16:28:00Z">
            <w:rPr>
              <w:ins w:id="333" w:author="Emma Sophia Donnelly" w:date="2024-11-13T11:28:00Z" w16du:dateUtc="2024-11-13T16:28:00Z"/>
            </w:rPr>
          </w:rPrChange>
        </w:rPr>
      </w:pPr>
      <w:ins w:id="334" w:author="Emma Sophia Donnelly" w:date="2024-11-13T12:04:00Z">
        <w:r w:rsidRPr="004A2546">
          <w:rPr>
            <w:rFonts w:ascii="Times New Roman" w:hAnsi="Times New Roman" w:cs="Times New Roman"/>
          </w:rPr>
          <w:t xml:space="preserve">Raikes, J., </w:t>
        </w:r>
        <w:proofErr w:type="spellStart"/>
        <w:r w:rsidRPr="004A2546">
          <w:rPr>
            <w:rFonts w:ascii="Times New Roman" w:hAnsi="Times New Roman" w:cs="Times New Roman"/>
          </w:rPr>
          <w:t>Henstra</w:t>
        </w:r>
        <w:proofErr w:type="spellEnd"/>
        <w:r w:rsidRPr="004A2546">
          <w:rPr>
            <w:rFonts w:ascii="Times New Roman" w:hAnsi="Times New Roman" w:cs="Times New Roman"/>
          </w:rPr>
          <w:t xml:space="preserve">, D., &amp; Thistlethwaite, J. (2020). Managed retreat from high-risk flood areas: Exploring public attitudes and expectations about property buyouts. </w:t>
        </w:r>
        <w:r w:rsidRPr="004A2546">
          <w:rPr>
            <w:rFonts w:ascii="Times New Roman" w:hAnsi="Times New Roman" w:cs="Times New Roman"/>
            <w:i/>
            <w:iCs/>
          </w:rPr>
          <w:t>Environmental Hazards</w:t>
        </w:r>
        <w:r w:rsidRPr="004A2546">
          <w:rPr>
            <w:rFonts w:ascii="Times New Roman" w:hAnsi="Times New Roman" w:cs="Times New Roman"/>
          </w:rPr>
          <w:t xml:space="preserve">, </w:t>
        </w:r>
        <w:r w:rsidRPr="004A2546">
          <w:rPr>
            <w:rFonts w:ascii="Times New Roman" w:hAnsi="Times New Roman" w:cs="Times New Roman"/>
            <w:i/>
            <w:iCs/>
          </w:rPr>
          <w:t>19</w:t>
        </w:r>
        <w:r w:rsidRPr="004A2546">
          <w:rPr>
            <w:rFonts w:ascii="Times New Roman" w:hAnsi="Times New Roman" w:cs="Times New Roman"/>
          </w:rPr>
          <w:t>(1), 45-68. https://doi.org/10.1080/17477891.2019.1680406</w:t>
        </w:r>
      </w:ins>
    </w:p>
    <w:p w14:paraId="0D6221C5" w14:textId="42099039" w:rsidR="0019517E" w:rsidRPr="00823F1A" w:rsidDel="00904CB7" w:rsidRDefault="0019517E" w:rsidP="0019517E">
      <w:pPr>
        <w:pStyle w:val="ListParagraph"/>
        <w:numPr>
          <w:ilvl w:val="0"/>
          <w:numId w:val="1"/>
        </w:numPr>
        <w:spacing w:line="240" w:lineRule="auto"/>
        <w:rPr>
          <w:del w:id="335" w:author="Emma Sophia Donnelly" w:date="2024-11-13T11:28:00Z" w16du:dateUtc="2024-11-13T16:28:00Z"/>
          <w:moveTo w:id="336" w:author="Emma Sophia Donnelly" w:date="2024-11-13T11:27:00Z" w16du:dateUtc="2024-11-13T16:27:00Z"/>
          <w:rFonts w:ascii="Times New Roman" w:hAnsi="Times New Roman" w:cs="Times New Roman"/>
        </w:rPr>
      </w:pPr>
      <w:moveToRangeStart w:id="337" w:author="Emma Sophia Donnelly" w:date="2024-11-13T11:27:00Z" w:name="move182389685"/>
      <w:moveTo w:id="338" w:author="Emma Sophia Donnelly" w:date="2024-11-13T11:27:00Z" w16du:dateUtc="2024-11-13T16:27:00Z">
        <w:r w:rsidRPr="00823F1A">
          <w:rPr>
            <w:rFonts w:ascii="Times New Roman" w:hAnsi="Times New Roman" w:cs="Times New Roman"/>
          </w:rPr>
          <w:t xml:space="preserve">Siders, A. R., &amp; Gerber-Chavez, L. (2021). </w:t>
        </w:r>
        <w:r w:rsidRPr="00823F1A">
          <w:rPr>
            <w:rFonts w:ascii="Times New Roman" w:hAnsi="Times New Roman" w:cs="Times New Roman"/>
            <w:i/>
            <w:iCs/>
          </w:rPr>
          <w:t>Floodplain buyouts: Challenges, practices, and lessons learned</w:t>
        </w:r>
        <w:r w:rsidRPr="00823F1A">
          <w:rPr>
            <w:rFonts w:ascii="Times New Roman" w:hAnsi="Times New Roman" w:cs="Times New Roman"/>
          </w:rPr>
          <w:t xml:space="preserve"> [PDF]. University of Delaware. </w:t>
        </w:r>
        <w:r>
          <w:fldChar w:fldCharType="begin"/>
        </w:r>
        <w:r>
          <w:instrText>HYPERLINK "https://udspace.udel.edu/handle/19716/30164" \t "_new"</w:instrText>
        </w:r>
      </w:moveTo>
      <w:ins w:id="339" w:author="Emma Sophia Donnelly" w:date="2024-11-13T11:27:00Z" w16du:dateUtc="2024-11-13T16:27:00Z"/>
      <w:moveTo w:id="340" w:author="Emma Sophia Donnelly" w:date="2024-11-13T11:27:00Z" w16du:dateUtc="2024-11-13T16:27:00Z">
        <w:r>
          <w:fldChar w:fldCharType="separate"/>
        </w:r>
        <w:r w:rsidRPr="00823F1A">
          <w:rPr>
            <w:rStyle w:val="Hyperlink"/>
            <w:rFonts w:ascii="Times New Roman" w:hAnsi="Times New Roman" w:cs="Times New Roman"/>
          </w:rPr>
          <w:t>https://udspace.udel.edu/handle/19716/30164</w:t>
        </w:r>
        <w:r>
          <w:rPr>
            <w:rStyle w:val="Hyperlink"/>
            <w:rFonts w:ascii="Times New Roman" w:hAnsi="Times New Roman" w:cs="Times New Roman"/>
          </w:rPr>
          <w:fldChar w:fldCharType="end"/>
        </w:r>
      </w:moveTo>
    </w:p>
    <w:moveToRangeEnd w:id="337"/>
    <w:p w14:paraId="09DE6162" w14:textId="77777777" w:rsidR="0019517E" w:rsidRPr="00904CB7" w:rsidRDefault="0019517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rPrChange w:id="341" w:author="Emma Sophia Donnelly" w:date="2024-11-13T11:28:00Z" w16du:dateUtc="2024-11-13T16:28:00Z">
            <w:rPr/>
          </w:rPrChange>
        </w:rPr>
        <w:pPrChange w:id="342" w:author="Emma Sophia Donnelly" w:date="2024-11-13T11:28:00Z" w16du:dateUtc="2024-11-13T16:28:00Z">
          <w:pPr>
            <w:spacing w:line="480" w:lineRule="auto"/>
          </w:pPr>
        </w:pPrChange>
      </w:pPr>
    </w:p>
    <w:sectPr w:rsidR="0019517E" w:rsidRPr="0090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9" w:author="Emma Sophia Donnelly" w:date="2024-11-12T21:20:00Z" w:initials="ED">
    <w:p w14:paraId="1208285D" w14:textId="77777777" w:rsidR="00AD1D6C" w:rsidRDefault="00AD1D6C" w:rsidP="00AD1D6C">
      <w:pPr>
        <w:pStyle w:val="CommentText"/>
      </w:pPr>
      <w:r>
        <w:rPr>
          <w:rStyle w:val="CommentReference"/>
        </w:rPr>
        <w:annotationRef/>
      </w:r>
      <w:r>
        <w:t>Maybe instead have a statistic that shows how big the benefits 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0828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D3B747B" w16cex:dateUtc="2024-11-13T0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08285D" w16cid:durableId="4D3B747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4D10"/>
    <w:multiLevelType w:val="hybridMultilevel"/>
    <w:tmpl w:val="8A72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D74F2"/>
    <w:multiLevelType w:val="hybridMultilevel"/>
    <w:tmpl w:val="0E8C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2622"/>
    <w:multiLevelType w:val="hybridMultilevel"/>
    <w:tmpl w:val="62386736"/>
    <w:lvl w:ilvl="0" w:tplc="20D4A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93366">
    <w:abstractNumId w:val="1"/>
  </w:num>
  <w:num w:numId="2" w16cid:durableId="1530410944">
    <w:abstractNumId w:val="2"/>
  </w:num>
  <w:num w:numId="3" w16cid:durableId="19788038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Emma Sophia Donnelly">
    <w15:presenceInfo w15:providerId="AD" w15:userId="S::donnel26@purdue.edu::f25d1d3f-f93b-45af-87ea-3bd1a81d8f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11"/>
    <w:rsid w:val="00017DDA"/>
    <w:rsid w:val="00031846"/>
    <w:rsid w:val="00047546"/>
    <w:rsid w:val="0005040E"/>
    <w:rsid w:val="000803D7"/>
    <w:rsid w:val="000E2B4D"/>
    <w:rsid w:val="00102893"/>
    <w:rsid w:val="00136274"/>
    <w:rsid w:val="00145B9B"/>
    <w:rsid w:val="001852A2"/>
    <w:rsid w:val="0019517E"/>
    <w:rsid w:val="001B45B7"/>
    <w:rsid w:val="001C27AA"/>
    <w:rsid w:val="001D2CBA"/>
    <w:rsid w:val="001F5A6A"/>
    <w:rsid w:val="002013D6"/>
    <w:rsid w:val="00242A07"/>
    <w:rsid w:val="002B69A4"/>
    <w:rsid w:val="002E18C2"/>
    <w:rsid w:val="002E7526"/>
    <w:rsid w:val="002F481F"/>
    <w:rsid w:val="00325474"/>
    <w:rsid w:val="003544A8"/>
    <w:rsid w:val="00366D05"/>
    <w:rsid w:val="00383E50"/>
    <w:rsid w:val="003B23EA"/>
    <w:rsid w:val="003C04AF"/>
    <w:rsid w:val="003D740B"/>
    <w:rsid w:val="004017D4"/>
    <w:rsid w:val="00425136"/>
    <w:rsid w:val="00437595"/>
    <w:rsid w:val="0044771B"/>
    <w:rsid w:val="0047587D"/>
    <w:rsid w:val="004A2546"/>
    <w:rsid w:val="004D704A"/>
    <w:rsid w:val="004E5539"/>
    <w:rsid w:val="005101C8"/>
    <w:rsid w:val="005229F7"/>
    <w:rsid w:val="00525596"/>
    <w:rsid w:val="00527C07"/>
    <w:rsid w:val="005738D4"/>
    <w:rsid w:val="005E51A5"/>
    <w:rsid w:val="00617D89"/>
    <w:rsid w:val="00625111"/>
    <w:rsid w:val="006511D2"/>
    <w:rsid w:val="006570B7"/>
    <w:rsid w:val="00691412"/>
    <w:rsid w:val="006A40C1"/>
    <w:rsid w:val="006C539F"/>
    <w:rsid w:val="006E0DE9"/>
    <w:rsid w:val="00700F85"/>
    <w:rsid w:val="00723060"/>
    <w:rsid w:val="00766543"/>
    <w:rsid w:val="00786D89"/>
    <w:rsid w:val="007A54B1"/>
    <w:rsid w:val="007A7489"/>
    <w:rsid w:val="007B1E6F"/>
    <w:rsid w:val="007D354C"/>
    <w:rsid w:val="008031C8"/>
    <w:rsid w:val="00806149"/>
    <w:rsid w:val="00823F1A"/>
    <w:rsid w:val="008317EE"/>
    <w:rsid w:val="008502CD"/>
    <w:rsid w:val="0086603F"/>
    <w:rsid w:val="008A6340"/>
    <w:rsid w:val="008E3D65"/>
    <w:rsid w:val="00904257"/>
    <w:rsid w:val="00904CB7"/>
    <w:rsid w:val="00915AAC"/>
    <w:rsid w:val="0093253E"/>
    <w:rsid w:val="00952CF6"/>
    <w:rsid w:val="00981138"/>
    <w:rsid w:val="009D7B6C"/>
    <w:rsid w:val="009D7EC0"/>
    <w:rsid w:val="009E29F0"/>
    <w:rsid w:val="00A04E72"/>
    <w:rsid w:val="00A309B4"/>
    <w:rsid w:val="00A8005B"/>
    <w:rsid w:val="00AB76AF"/>
    <w:rsid w:val="00AD1D6C"/>
    <w:rsid w:val="00AD6E62"/>
    <w:rsid w:val="00AE58C6"/>
    <w:rsid w:val="00B10E2E"/>
    <w:rsid w:val="00B12988"/>
    <w:rsid w:val="00B31006"/>
    <w:rsid w:val="00B6369E"/>
    <w:rsid w:val="00BA4BE2"/>
    <w:rsid w:val="00BB2535"/>
    <w:rsid w:val="00C13515"/>
    <w:rsid w:val="00C17A1B"/>
    <w:rsid w:val="00C301AD"/>
    <w:rsid w:val="00C349B3"/>
    <w:rsid w:val="00C411EA"/>
    <w:rsid w:val="00C73401"/>
    <w:rsid w:val="00CB0475"/>
    <w:rsid w:val="00CE4B93"/>
    <w:rsid w:val="00D15494"/>
    <w:rsid w:val="00D41C63"/>
    <w:rsid w:val="00D50338"/>
    <w:rsid w:val="00D60566"/>
    <w:rsid w:val="00D62D57"/>
    <w:rsid w:val="00D65D82"/>
    <w:rsid w:val="00DA7F5E"/>
    <w:rsid w:val="00DC57AF"/>
    <w:rsid w:val="00DC7138"/>
    <w:rsid w:val="00E02A02"/>
    <w:rsid w:val="00E3393F"/>
    <w:rsid w:val="00E3625D"/>
    <w:rsid w:val="00E95846"/>
    <w:rsid w:val="00EE0599"/>
    <w:rsid w:val="00EE16A3"/>
    <w:rsid w:val="00F20473"/>
    <w:rsid w:val="00F247FF"/>
    <w:rsid w:val="00F578E5"/>
    <w:rsid w:val="00F83793"/>
    <w:rsid w:val="00F87C2E"/>
    <w:rsid w:val="00FB02D7"/>
    <w:rsid w:val="00FB3B31"/>
    <w:rsid w:val="00FC47F9"/>
    <w:rsid w:val="00FD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F02B"/>
  <w15:chartTrackingRefBased/>
  <w15:docId w15:val="{6B8D409E-8271-412F-9179-90AF23DD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1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F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F1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66D05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81138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AD1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D1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D1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Sophia Donnelly</dc:creator>
  <cp:keywords/>
  <dc:description/>
  <cp:lastModifiedBy>Emma Sophia Donnelly</cp:lastModifiedBy>
  <cp:revision>117</cp:revision>
  <dcterms:created xsi:type="dcterms:W3CDTF">2024-11-13T00:40:00Z</dcterms:created>
  <dcterms:modified xsi:type="dcterms:W3CDTF">2024-11-13T21:19:00Z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2024-11-13T00:47:26Z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7845edba-a465-42cd-99fe-6d803328f362</vt:lpwstr>
  </property>
  <property fmtid="{D5CDD505-2E9C-101B-9397-08002B2CF9AE}" pid="8" name="MSIP_Label_4044bd30-2ed7-4c9d-9d12-46200872a97b_ContentBits">
    <vt:lpwstr>0</vt:lpwstr>
  </property>
</Properties>
</file>