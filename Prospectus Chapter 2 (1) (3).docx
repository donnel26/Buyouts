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D7BC" w14:textId="4B3FD0A8" w:rsidR="00DF7E59" w:rsidRDefault="004818B1" w:rsidP="004818B1">
      <w:pPr>
        <w:spacing w:line="480" w:lineRule="auto"/>
        <w:rPr>
          <w:rFonts w:ascii="Times New Roman" w:hAnsi="Times New Roman" w:cs="Times New Roman"/>
          <w:b/>
          <w:bCs/>
          <w:sz w:val="24"/>
          <w:szCs w:val="24"/>
        </w:rPr>
      </w:pPr>
      <w:r w:rsidRPr="004818B1">
        <w:rPr>
          <w:rFonts w:ascii="Times New Roman" w:hAnsi="Times New Roman" w:cs="Times New Roman"/>
          <w:b/>
          <w:bCs/>
          <w:sz w:val="24"/>
          <w:szCs w:val="24"/>
        </w:rPr>
        <w:t>Chapter 2. Distributional Consequences of Flood Buyout and Acquisition Programs</w:t>
      </w:r>
    </w:p>
    <w:p w14:paraId="1EAD2087" w14:textId="61061E98" w:rsidR="004818B1" w:rsidRDefault="004818B1" w:rsidP="004818B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Background</w:t>
      </w:r>
    </w:p>
    <w:p w14:paraId="3848A0AD" w14:textId="11753C54" w:rsidR="004818B1" w:rsidRDefault="00221282" w:rsidP="004818B1">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Managed retreat</w:t>
      </w:r>
      <w:r w:rsidR="004818B1">
        <w:rPr>
          <w:rFonts w:ascii="Times New Roman" w:hAnsi="Times New Roman" w:cs="Times New Roman"/>
          <w:b/>
          <w:bCs/>
          <w:sz w:val="24"/>
          <w:szCs w:val="24"/>
        </w:rPr>
        <w:t xml:space="preserve"> programs</w:t>
      </w:r>
    </w:p>
    <w:p w14:paraId="1C5AD462" w14:textId="63927696" w:rsidR="006E2642" w:rsidRDefault="00850C1D" w:rsidP="00221282">
      <w:pPr>
        <w:spacing w:line="480" w:lineRule="auto"/>
        <w:rPr>
          <w:rFonts w:ascii="Times New Roman" w:hAnsi="Times New Roman" w:cs="Times New Roman"/>
          <w:sz w:val="24"/>
          <w:szCs w:val="24"/>
        </w:rPr>
      </w:pPr>
      <w:r>
        <w:rPr>
          <w:rFonts w:ascii="Times New Roman" w:hAnsi="Times New Roman" w:cs="Times New Roman"/>
          <w:sz w:val="24"/>
          <w:szCs w:val="24"/>
        </w:rPr>
        <w:t xml:space="preserve">Flooding is a particularly economically damaging effect of climate change as it damages infrastructure and homes. Climate change exacerbates flooding, and one way that the government has responded to increasing damages is through managed retreat. </w:t>
      </w:r>
      <w:r w:rsidR="00DD5F27">
        <w:rPr>
          <w:rFonts w:ascii="Times New Roman" w:hAnsi="Times New Roman" w:cs="Times New Roman"/>
          <w:sz w:val="24"/>
          <w:szCs w:val="24"/>
        </w:rPr>
        <w:t xml:space="preserve">Managed retreat involves physically moving people away from risk. </w:t>
      </w:r>
      <w:r w:rsidR="005A3642">
        <w:rPr>
          <w:rFonts w:ascii="Times New Roman" w:hAnsi="Times New Roman" w:cs="Times New Roman"/>
          <w:sz w:val="24"/>
          <w:szCs w:val="24"/>
        </w:rPr>
        <w:t>Government agencies will pay people to demolish homes in high-risk areas and relocate.</w:t>
      </w:r>
      <w:r w:rsidR="00651646">
        <w:rPr>
          <w:rFonts w:ascii="Times New Roman" w:hAnsi="Times New Roman" w:cs="Times New Roman"/>
          <w:sz w:val="24"/>
          <w:szCs w:val="24"/>
        </w:rPr>
        <w:t xml:space="preserve"> </w:t>
      </w:r>
      <w:r w:rsidR="00A525A6">
        <w:rPr>
          <w:rFonts w:ascii="Times New Roman" w:hAnsi="Times New Roman" w:cs="Times New Roman"/>
          <w:sz w:val="24"/>
          <w:szCs w:val="24"/>
        </w:rPr>
        <w:t>Interest in buyouts and managed retreat has in part grown because of the recognition that</w:t>
      </w:r>
      <w:r w:rsidR="0081350F">
        <w:rPr>
          <w:rFonts w:ascii="Times New Roman" w:hAnsi="Times New Roman" w:cs="Times New Roman"/>
          <w:sz w:val="24"/>
          <w:szCs w:val="24"/>
        </w:rPr>
        <w:t xml:space="preserve"> mitigation strategies involving infrastructural improvements may create a false sense of safety, a phenomenon that has been termed the levee paradox</w:t>
      </w:r>
      <w:r w:rsidR="00B238CD">
        <w:rPr>
          <w:rFonts w:ascii="Times New Roman" w:hAnsi="Times New Roman" w:cs="Times New Roman"/>
          <w:sz w:val="24"/>
          <w:szCs w:val="24"/>
        </w:rPr>
        <w:t xml:space="preserve"> (Gissing et al., 2018)</w:t>
      </w:r>
      <w:r w:rsidR="0081350F">
        <w:rPr>
          <w:rFonts w:ascii="Times New Roman" w:hAnsi="Times New Roman" w:cs="Times New Roman"/>
          <w:sz w:val="24"/>
          <w:szCs w:val="24"/>
        </w:rPr>
        <w:t>.</w:t>
      </w:r>
      <w:r w:rsidR="00A54884">
        <w:rPr>
          <w:rFonts w:ascii="Times New Roman" w:hAnsi="Times New Roman" w:cs="Times New Roman"/>
          <w:sz w:val="24"/>
          <w:szCs w:val="24"/>
        </w:rPr>
        <w:t xml:space="preserve"> Buyouts are a promising alternative, because they involve leaving the purchased property as open or greenspace, stopping future damage costs at the point of purchase</w:t>
      </w:r>
      <w:r w:rsidR="0044706E">
        <w:rPr>
          <w:rFonts w:ascii="Times New Roman" w:hAnsi="Times New Roman" w:cs="Times New Roman"/>
          <w:sz w:val="24"/>
          <w:szCs w:val="24"/>
        </w:rPr>
        <w:t xml:space="preserve"> and providing ecosystem services.</w:t>
      </w:r>
    </w:p>
    <w:p w14:paraId="38C1B8F7" w14:textId="6BA6AD8E" w:rsidR="006E2642" w:rsidRDefault="00372951" w:rsidP="00221282">
      <w:pPr>
        <w:spacing w:line="480" w:lineRule="auto"/>
        <w:rPr>
          <w:rFonts w:ascii="Times New Roman" w:hAnsi="Times New Roman" w:cs="Times New Roman"/>
          <w:sz w:val="24"/>
          <w:szCs w:val="24"/>
        </w:rPr>
      </w:pPr>
      <w:r>
        <w:rPr>
          <w:rFonts w:ascii="Times New Roman" w:hAnsi="Times New Roman" w:cs="Times New Roman"/>
          <w:sz w:val="24"/>
          <w:szCs w:val="24"/>
        </w:rPr>
        <w:tab/>
      </w:r>
      <w:r w:rsidR="001D4DF8">
        <w:rPr>
          <w:rFonts w:ascii="Times New Roman" w:hAnsi="Times New Roman" w:cs="Times New Roman"/>
          <w:sz w:val="24"/>
          <w:szCs w:val="24"/>
        </w:rPr>
        <w:t>Managed retreat programs have existed in the US since the 1970s (Miao &amp;</w:t>
      </w:r>
      <w:r w:rsidR="001D4DF8" w:rsidRPr="00651646">
        <w:t xml:space="preserve"> </w:t>
      </w:r>
      <w:proofErr w:type="spellStart"/>
      <w:r w:rsidR="001D4DF8" w:rsidRPr="00651646">
        <w:rPr>
          <w:rFonts w:ascii="Times New Roman" w:hAnsi="Times New Roman" w:cs="Times New Roman"/>
          <w:sz w:val="24"/>
          <w:szCs w:val="24"/>
        </w:rPr>
        <w:t>Davlasheridze</w:t>
      </w:r>
      <w:proofErr w:type="spellEnd"/>
      <w:r w:rsidR="001D4DF8">
        <w:rPr>
          <w:rFonts w:ascii="Times New Roman" w:hAnsi="Times New Roman" w:cs="Times New Roman"/>
          <w:sz w:val="24"/>
          <w:szCs w:val="24"/>
        </w:rPr>
        <w:t xml:space="preserve">, 2021). The Federal Emergency Management Agency’s (FEMA) Hazard Mitigation Grant Program (HMGP) has funded most of homeowner’s relocation through buyout programs. Through a buyout, FEMA pays the pre-disaster fair market value of the house, and the house is demolished and left as open or green space. Acquisitions are similar, although the land is auctioned and can still be developed (Elliott et al., 2023). </w:t>
      </w:r>
      <w:r>
        <w:rPr>
          <w:rFonts w:ascii="Times New Roman" w:hAnsi="Times New Roman" w:cs="Times New Roman"/>
          <w:sz w:val="24"/>
          <w:szCs w:val="24"/>
        </w:rPr>
        <w:t>The 1988 Stafford Act authorizes HMGP funding for disaster relief after presidential disaster declaration</w:t>
      </w:r>
      <w:r w:rsidR="00292C04">
        <w:rPr>
          <w:rFonts w:ascii="Times New Roman" w:hAnsi="Times New Roman" w:cs="Times New Roman"/>
          <w:sz w:val="24"/>
          <w:szCs w:val="24"/>
        </w:rPr>
        <w:t xml:space="preserve"> (PDD)</w:t>
      </w:r>
      <w:r w:rsidR="00D02432">
        <w:rPr>
          <w:rFonts w:ascii="Times New Roman" w:hAnsi="Times New Roman" w:cs="Times New Roman"/>
          <w:sz w:val="24"/>
          <w:szCs w:val="24"/>
        </w:rPr>
        <w:t xml:space="preserve"> (FEMA, n.d.).</w:t>
      </w:r>
      <w:r w:rsidR="005D15E0">
        <w:rPr>
          <w:rFonts w:ascii="Times New Roman" w:hAnsi="Times New Roman" w:cs="Times New Roman"/>
          <w:sz w:val="24"/>
          <w:szCs w:val="24"/>
        </w:rPr>
        <w:t xml:space="preserve"> </w:t>
      </w:r>
      <w:r w:rsidR="001D4DF8">
        <w:rPr>
          <w:rFonts w:ascii="Times New Roman" w:hAnsi="Times New Roman" w:cs="Times New Roman"/>
          <w:sz w:val="24"/>
          <w:szCs w:val="24"/>
        </w:rPr>
        <w:t>Funding for buyouts may also come from the Department of Housing and Urban Development’s (HUD) Community Development Block Grant-Disaster Recovery (CDBG-DR) program.</w:t>
      </w:r>
      <w:r w:rsidR="00C8324E">
        <w:rPr>
          <w:rFonts w:ascii="Times New Roman" w:hAnsi="Times New Roman" w:cs="Times New Roman"/>
          <w:sz w:val="24"/>
          <w:szCs w:val="24"/>
        </w:rPr>
        <w:t xml:space="preserve"> Federal agencies like FEMA and HUD typically cover 75% of buyout costs, with a 25% non-federal cost </w:t>
      </w:r>
      <w:r w:rsidR="00C8324E">
        <w:rPr>
          <w:rFonts w:ascii="Times New Roman" w:hAnsi="Times New Roman" w:cs="Times New Roman"/>
          <w:sz w:val="24"/>
          <w:szCs w:val="24"/>
        </w:rPr>
        <w:lastRenderedPageBreak/>
        <w:t xml:space="preserve">match accounting for the rest </w:t>
      </w:r>
      <w:r w:rsidR="001D4DF8">
        <w:rPr>
          <w:rFonts w:ascii="Times New Roman" w:hAnsi="Times New Roman" w:cs="Times New Roman"/>
          <w:sz w:val="24"/>
          <w:szCs w:val="24"/>
        </w:rPr>
        <w:t>(</w:t>
      </w:r>
      <w:r w:rsidR="001D4DF8" w:rsidRPr="001D4DF8">
        <w:rPr>
          <w:rFonts w:ascii="Times New Roman" w:hAnsi="Times New Roman" w:cs="Times New Roman"/>
          <w:sz w:val="24"/>
          <w:szCs w:val="24"/>
        </w:rPr>
        <w:t>Curran-Groome</w:t>
      </w:r>
      <w:r w:rsidR="001D4DF8">
        <w:rPr>
          <w:rFonts w:ascii="Times New Roman" w:hAnsi="Times New Roman" w:cs="Times New Roman"/>
          <w:sz w:val="24"/>
          <w:szCs w:val="24"/>
        </w:rPr>
        <w:t xml:space="preserve"> et al., 2021). </w:t>
      </w:r>
      <w:r w:rsidR="005D15E0">
        <w:rPr>
          <w:rFonts w:ascii="Times New Roman" w:hAnsi="Times New Roman" w:cs="Times New Roman"/>
          <w:sz w:val="24"/>
          <w:szCs w:val="24"/>
        </w:rPr>
        <w:t>The National Flood Insurance Program (NFIP) was established in 1968 to assist vulnerable residents with flooding costs.</w:t>
      </w:r>
      <w:r w:rsidR="006645B4">
        <w:rPr>
          <w:rFonts w:ascii="Times New Roman" w:hAnsi="Times New Roman" w:cs="Times New Roman"/>
          <w:sz w:val="24"/>
          <w:szCs w:val="24"/>
        </w:rPr>
        <w:t xml:space="preserve"> FEMA developed flood insurance rate maps (FIRMs) that define flood zones. The 100-year floodplain, also known as the special flood hazard area (SFHA), has a 1% annual change of flooding per year.</w:t>
      </w:r>
      <w:r w:rsidR="00171096">
        <w:rPr>
          <w:rFonts w:ascii="Times New Roman" w:hAnsi="Times New Roman" w:cs="Times New Roman"/>
          <w:sz w:val="24"/>
          <w:szCs w:val="24"/>
        </w:rPr>
        <w:t xml:space="preserve"> SFHA property owners with a federally backed mortgage are required to purchase flood insurance.</w:t>
      </w:r>
      <w:r w:rsidR="006E2642">
        <w:rPr>
          <w:rFonts w:ascii="Times New Roman" w:hAnsi="Times New Roman" w:cs="Times New Roman"/>
          <w:sz w:val="24"/>
          <w:szCs w:val="24"/>
        </w:rPr>
        <w:t xml:space="preserve"> </w:t>
      </w:r>
    </w:p>
    <w:p w14:paraId="54146BE3" w14:textId="5D24DA25" w:rsidR="00AC0BEA" w:rsidRDefault="00AC0BEA" w:rsidP="00221282">
      <w:pPr>
        <w:spacing w:line="480" w:lineRule="auto"/>
        <w:rPr>
          <w:ins w:id="0" w:author="Emma Sophia Donnelly" w:date="2024-10-05T17:49:00Z"/>
          <w:rFonts w:ascii="Times New Roman" w:hAnsi="Times New Roman" w:cs="Times New Roman"/>
          <w:sz w:val="24"/>
          <w:szCs w:val="24"/>
        </w:rPr>
      </w:pPr>
      <w:r>
        <w:rPr>
          <w:rFonts w:ascii="Times New Roman" w:hAnsi="Times New Roman" w:cs="Times New Roman"/>
          <w:sz w:val="24"/>
          <w:szCs w:val="24"/>
        </w:rPr>
        <w:tab/>
      </w:r>
      <w:r w:rsidR="007F0DD8">
        <w:rPr>
          <w:rFonts w:ascii="Times New Roman" w:hAnsi="Times New Roman" w:cs="Times New Roman"/>
          <w:sz w:val="24"/>
          <w:szCs w:val="24"/>
        </w:rPr>
        <w:t>Buyout programs tend to be reactive, in response to disasters, rather than proactive (</w:t>
      </w:r>
      <w:proofErr w:type="spellStart"/>
      <w:r w:rsidR="007F0DD8">
        <w:rPr>
          <w:rFonts w:ascii="Times New Roman" w:hAnsi="Times New Roman" w:cs="Times New Roman"/>
          <w:sz w:val="24"/>
          <w:szCs w:val="24"/>
        </w:rPr>
        <w:t>Hashida</w:t>
      </w:r>
      <w:proofErr w:type="spellEnd"/>
      <w:r w:rsidR="007F0DD8">
        <w:rPr>
          <w:rFonts w:ascii="Times New Roman" w:hAnsi="Times New Roman" w:cs="Times New Roman"/>
          <w:sz w:val="24"/>
          <w:szCs w:val="24"/>
        </w:rPr>
        <w:t xml:space="preserve"> &amp; Dundas, 2023a). </w:t>
      </w:r>
      <w:r>
        <w:rPr>
          <w:rFonts w:ascii="Times New Roman" w:hAnsi="Times New Roman" w:cs="Times New Roman"/>
          <w:sz w:val="24"/>
          <w:szCs w:val="24"/>
        </w:rPr>
        <w:t>The process starts with states and/or local governments gathering a list of eligible properties for an application to FEMA. If they are granted funds, states distribute them to local governments. Local governments either work with property owners or contract out assistance for the buyout implementation</w:t>
      </w:r>
      <w:r w:rsidR="006E0D7C">
        <w:rPr>
          <w:rFonts w:ascii="Times New Roman" w:hAnsi="Times New Roman" w:cs="Times New Roman"/>
          <w:sz w:val="24"/>
          <w:szCs w:val="24"/>
        </w:rPr>
        <w:t xml:space="preserve">. </w:t>
      </w:r>
      <w:r w:rsidR="007F0DD8">
        <w:rPr>
          <w:rFonts w:ascii="Times New Roman" w:hAnsi="Times New Roman" w:cs="Times New Roman"/>
          <w:sz w:val="24"/>
          <w:szCs w:val="24"/>
        </w:rPr>
        <w:t>Since these are typically reactive, after a major disaster, they often operate inefficiently. The processes can be time consuming, there are overlapping bureaucracies involved, different levels of governmental authorities interacting leading to conflicts, and other complications</w:t>
      </w:r>
      <w:r w:rsidR="00601CB6">
        <w:rPr>
          <w:rFonts w:ascii="Times New Roman" w:hAnsi="Times New Roman" w:cs="Times New Roman"/>
          <w:sz w:val="24"/>
          <w:szCs w:val="24"/>
        </w:rPr>
        <w:t xml:space="preserve"> that cause buyouts to take over five years</w:t>
      </w:r>
      <w:r w:rsidR="00AE65B5">
        <w:rPr>
          <w:rFonts w:ascii="Times New Roman" w:hAnsi="Times New Roman" w:cs="Times New Roman"/>
          <w:sz w:val="24"/>
          <w:szCs w:val="24"/>
        </w:rPr>
        <w:t xml:space="preserve">. The drawn out process sometimes causes participants to walk away from the buyout altogether. </w:t>
      </w:r>
      <w:r w:rsidR="006E0D7C">
        <w:rPr>
          <w:rFonts w:ascii="Times New Roman" w:hAnsi="Times New Roman" w:cs="Times New Roman"/>
          <w:sz w:val="24"/>
          <w:szCs w:val="24"/>
        </w:rPr>
        <w:t xml:space="preserve"> (</w:t>
      </w:r>
      <w:r w:rsidR="006E0D7C" w:rsidRPr="001D4DF8">
        <w:rPr>
          <w:rFonts w:ascii="Times New Roman" w:hAnsi="Times New Roman" w:cs="Times New Roman"/>
          <w:sz w:val="24"/>
          <w:szCs w:val="24"/>
        </w:rPr>
        <w:t>Curran-Groome</w:t>
      </w:r>
      <w:r w:rsidR="006E0D7C">
        <w:rPr>
          <w:rFonts w:ascii="Times New Roman" w:hAnsi="Times New Roman" w:cs="Times New Roman"/>
          <w:sz w:val="24"/>
          <w:szCs w:val="24"/>
        </w:rPr>
        <w:t xml:space="preserve"> et al., 2021).</w:t>
      </w:r>
    </w:p>
    <w:p w14:paraId="1B16CABC" w14:textId="245054D7" w:rsidR="00DD7ABC" w:rsidRDefault="00DD7ABC" w:rsidP="00221282">
      <w:pPr>
        <w:spacing w:line="480" w:lineRule="auto"/>
        <w:rPr>
          <w:ins w:id="1" w:author="Emma Sophia Donnelly" w:date="2024-10-28T11:08:00Z"/>
          <w:rFonts w:ascii="Times New Roman" w:hAnsi="Times New Roman" w:cs="Times New Roman"/>
          <w:sz w:val="24"/>
          <w:szCs w:val="24"/>
        </w:rPr>
      </w:pPr>
      <w:ins w:id="2" w:author="Emma Sophia Donnelly" w:date="2024-10-05T17:49:00Z">
        <w:r>
          <w:rPr>
            <w:rFonts w:ascii="Times New Roman" w:hAnsi="Times New Roman" w:cs="Times New Roman"/>
            <w:sz w:val="24"/>
            <w:szCs w:val="24"/>
          </w:rPr>
          <w:tab/>
        </w:r>
      </w:ins>
      <w:r w:rsidR="00486EBF">
        <w:rPr>
          <w:rFonts w:ascii="Times New Roman" w:hAnsi="Times New Roman" w:cs="Times New Roman"/>
          <w:sz w:val="24"/>
          <w:szCs w:val="24"/>
        </w:rPr>
        <w:t xml:space="preserve">Buyouts are voluntary, residents cannot be forced to sell their home. Though they are offered FMVs for their home, state or local governments can provide additional incentives. </w:t>
      </w:r>
      <w:r>
        <w:rPr>
          <w:rFonts w:ascii="Times New Roman" w:hAnsi="Times New Roman" w:cs="Times New Roman"/>
          <w:sz w:val="24"/>
          <w:szCs w:val="24"/>
        </w:rPr>
        <w:t>(</w:t>
      </w:r>
      <w:proofErr w:type="spellStart"/>
      <w:r>
        <w:rPr>
          <w:rFonts w:ascii="Times New Roman" w:hAnsi="Times New Roman" w:cs="Times New Roman"/>
          <w:sz w:val="24"/>
          <w:szCs w:val="24"/>
        </w:rPr>
        <w:t>BenDor</w:t>
      </w:r>
      <w:proofErr w:type="spellEnd"/>
      <w:r>
        <w:rPr>
          <w:rFonts w:ascii="Times New Roman" w:hAnsi="Times New Roman" w:cs="Times New Roman"/>
          <w:sz w:val="24"/>
          <w:szCs w:val="24"/>
        </w:rPr>
        <w:t xml:space="preserve"> et al., 2020). </w:t>
      </w:r>
      <w:r w:rsidR="00486EBF">
        <w:rPr>
          <w:rFonts w:ascii="Times New Roman" w:hAnsi="Times New Roman" w:cs="Times New Roman"/>
          <w:sz w:val="24"/>
          <w:szCs w:val="24"/>
        </w:rPr>
        <w:t xml:space="preserve">Sometimes, local governments will even provide incentives for groups of homes to move together. </w:t>
      </w:r>
      <w:r w:rsidR="00144438">
        <w:rPr>
          <w:rFonts w:ascii="Times New Roman" w:hAnsi="Times New Roman" w:cs="Times New Roman"/>
          <w:sz w:val="24"/>
          <w:szCs w:val="24"/>
        </w:rPr>
        <w:t>They can be used for parks, gardens, floodplains, but are typically left as vacant lots.</w:t>
      </w:r>
      <w:r w:rsidR="00B64445">
        <w:rPr>
          <w:rFonts w:ascii="Times New Roman" w:hAnsi="Times New Roman" w:cs="Times New Roman"/>
          <w:sz w:val="24"/>
          <w:szCs w:val="24"/>
        </w:rPr>
        <w:t xml:space="preserve"> Some homeowners decide to stay and ultimately have to rebuild their home after flooding. These residents are called “holdouts,” and among reasons for why they may refuse to </w:t>
      </w:r>
      <w:r w:rsidR="00B64445">
        <w:rPr>
          <w:rFonts w:ascii="Times New Roman" w:hAnsi="Times New Roman" w:cs="Times New Roman"/>
          <w:sz w:val="24"/>
          <w:szCs w:val="24"/>
        </w:rPr>
        <w:lastRenderedPageBreak/>
        <w:t xml:space="preserve">relocate are inadequate incentives or information, strong ties to their community or location, or inability to afford relocation </w:t>
      </w:r>
      <w:r w:rsidR="00144438">
        <w:rPr>
          <w:rFonts w:ascii="Times New Roman" w:hAnsi="Times New Roman" w:cs="Times New Roman"/>
          <w:sz w:val="24"/>
          <w:szCs w:val="24"/>
        </w:rPr>
        <w:t>(</w:t>
      </w:r>
      <w:proofErr w:type="spellStart"/>
      <w:r w:rsidR="00144438">
        <w:rPr>
          <w:rFonts w:ascii="Times New Roman" w:hAnsi="Times New Roman" w:cs="Times New Roman"/>
          <w:sz w:val="24"/>
          <w:szCs w:val="24"/>
        </w:rPr>
        <w:t>BenDor</w:t>
      </w:r>
      <w:proofErr w:type="spellEnd"/>
      <w:r w:rsidR="00144438">
        <w:rPr>
          <w:rFonts w:ascii="Times New Roman" w:hAnsi="Times New Roman" w:cs="Times New Roman"/>
          <w:sz w:val="24"/>
          <w:szCs w:val="24"/>
        </w:rPr>
        <w:t xml:space="preserve"> et al., 2020).</w:t>
      </w:r>
    </w:p>
    <w:p w14:paraId="0359CDB3" w14:textId="77777777" w:rsidR="007A46AC" w:rsidRDefault="004A1959" w:rsidP="007A46AC">
      <w:pPr>
        <w:pStyle w:val="ListParagraph"/>
        <w:numPr>
          <w:ilvl w:val="1"/>
          <w:numId w:val="10"/>
        </w:numPr>
        <w:spacing w:line="480" w:lineRule="auto"/>
        <w:rPr>
          <w:rFonts w:ascii="Times New Roman" w:hAnsi="Times New Roman" w:cs="Times New Roman"/>
          <w:b/>
          <w:bCs/>
          <w:sz w:val="24"/>
          <w:szCs w:val="24"/>
        </w:rPr>
      </w:pPr>
      <w:r w:rsidRPr="004A1959">
        <w:rPr>
          <w:rFonts w:ascii="Times New Roman" w:hAnsi="Times New Roman" w:cs="Times New Roman"/>
          <w:b/>
          <w:bCs/>
          <w:sz w:val="24"/>
          <w:szCs w:val="24"/>
        </w:rPr>
        <w:t>Harris County Buyout Program</w:t>
      </w:r>
    </w:p>
    <w:p w14:paraId="28192A8C" w14:textId="29BEACFD" w:rsidR="00E32DD0" w:rsidRPr="00CC4E22" w:rsidRDefault="00DF79B7" w:rsidP="00CC4E22">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Flooding is a significant concern to the 4.7 million residents of Harris County, Texas. </w:t>
      </w:r>
      <w:r w:rsidR="007A46AC">
        <w:rPr>
          <w:rFonts w:ascii="Times New Roman" w:hAnsi="Times New Roman" w:cs="Times New Roman"/>
          <w:sz w:val="24"/>
          <w:szCs w:val="24"/>
        </w:rPr>
        <w:t>Harris County</w:t>
      </w:r>
      <w:r w:rsidR="00176647">
        <w:rPr>
          <w:rFonts w:ascii="Times New Roman" w:hAnsi="Times New Roman" w:cs="Times New Roman"/>
          <w:sz w:val="24"/>
          <w:szCs w:val="24"/>
        </w:rPr>
        <w:t xml:space="preserve"> along the Gulf Coast</w:t>
      </w:r>
      <w:r w:rsidR="00D93483">
        <w:rPr>
          <w:rFonts w:ascii="Times New Roman" w:hAnsi="Times New Roman" w:cs="Times New Roman"/>
          <w:sz w:val="24"/>
          <w:szCs w:val="24"/>
        </w:rPr>
        <w:t xml:space="preserve"> </w:t>
      </w:r>
      <w:r w:rsidR="007A46AC">
        <w:rPr>
          <w:rFonts w:ascii="Times New Roman" w:hAnsi="Times New Roman" w:cs="Times New Roman"/>
          <w:sz w:val="24"/>
          <w:szCs w:val="24"/>
        </w:rPr>
        <w:t>has historically been a flood prone location</w:t>
      </w:r>
      <w:r w:rsidR="00103F69">
        <w:rPr>
          <w:rFonts w:ascii="Times New Roman" w:hAnsi="Times New Roman" w:cs="Times New Roman"/>
          <w:sz w:val="24"/>
          <w:szCs w:val="24"/>
        </w:rPr>
        <w:t>, and is the site of some of the mos</w:t>
      </w:r>
      <w:r w:rsidR="00023AC3">
        <w:rPr>
          <w:rFonts w:ascii="Times New Roman" w:hAnsi="Times New Roman" w:cs="Times New Roman"/>
          <w:sz w:val="24"/>
          <w:szCs w:val="24"/>
        </w:rPr>
        <w:t>t</w:t>
      </w:r>
      <w:r w:rsidR="00103F69">
        <w:rPr>
          <w:rFonts w:ascii="Times New Roman" w:hAnsi="Times New Roman" w:cs="Times New Roman"/>
          <w:sz w:val="24"/>
          <w:szCs w:val="24"/>
        </w:rPr>
        <w:t xml:space="preserve"> catastrophic hurricanes and flooding events. </w:t>
      </w:r>
      <w:r w:rsidR="007A46AC">
        <w:rPr>
          <w:rFonts w:ascii="Times New Roman" w:hAnsi="Times New Roman" w:cs="Times New Roman"/>
          <w:sz w:val="24"/>
          <w:szCs w:val="24"/>
        </w:rPr>
        <w:t>The Harris C</w:t>
      </w:r>
      <w:r>
        <w:rPr>
          <w:rFonts w:ascii="Times New Roman" w:hAnsi="Times New Roman" w:cs="Times New Roman"/>
          <w:sz w:val="24"/>
          <w:szCs w:val="24"/>
        </w:rPr>
        <w:t>o</w:t>
      </w:r>
      <w:r w:rsidR="007A46AC">
        <w:rPr>
          <w:rFonts w:ascii="Times New Roman" w:hAnsi="Times New Roman" w:cs="Times New Roman"/>
          <w:sz w:val="24"/>
          <w:szCs w:val="24"/>
        </w:rPr>
        <w:t>unty</w:t>
      </w:r>
      <w:r>
        <w:rPr>
          <w:rFonts w:ascii="Times New Roman" w:hAnsi="Times New Roman" w:cs="Times New Roman"/>
          <w:sz w:val="24"/>
          <w:szCs w:val="24"/>
        </w:rPr>
        <w:t xml:space="preserve"> Flood Control District (HCFCD) was created in 1937 in response to severe flooding</w:t>
      </w:r>
      <w:r w:rsidR="00E73A5E">
        <w:rPr>
          <w:rFonts w:ascii="Times New Roman" w:hAnsi="Times New Roman" w:cs="Times New Roman"/>
          <w:sz w:val="24"/>
          <w:szCs w:val="24"/>
        </w:rPr>
        <w:t xml:space="preserve">. </w:t>
      </w:r>
      <w:r w:rsidR="00CC4E22" w:rsidRPr="00CC4E22">
        <w:rPr>
          <w:rFonts w:ascii="Times New Roman" w:hAnsi="Times New Roman" w:cs="Times New Roman"/>
          <w:sz w:val="24"/>
          <w:szCs w:val="24"/>
        </w:rPr>
        <w:t xml:space="preserve">The HCFCD is a special purpose district that deals with flood control in the county. Being a special purpose district, it has the power to buy and sell land. </w:t>
      </w:r>
      <w:r w:rsidR="00E73A5E" w:rsidRPr="00CC4E22">
        <w:rPr>
          <w:rFonts w:ascii="Times New Roman" w:hAnsi="Times New Roman" w:cs="Times New Roman"/>
          <w:sz w:val="24"/>
          <w:szCs w:val="24"/>
        </w:rPr>
        <w:t>Hurricane Harvey of 2017 resulted in 36 deaths and $125 billion in damages</w:t>
      </w:r>
      <w:r w:rsidR="00E32DD0" w:rsidRPr="00CC4E22">
        <w:rPr>
          <w:rFonts w:ascii="Times New Roman" w:hAnsi="Times New Roman" w:cs="Times New Roman"/>
          <w:sz w:val="24"/>
          <w:szCs w:val="24"/>
        </w:rPr>
        <w:t xml:space="preserve"> </w:t>
      </w:r>
      <w:r w:rsidR="00E32DD0" w:rsidRPr="00CC4E22">
        <w:rPr>
          <w:rFonts w:ascii="Times New Roman" w:hAnsi="Times New Roman" w:cs="Times New Roman"/>
          <w:sz w:val="24"/>
          <w:szCs w:val="24"/>
        </w:rPr>
        <w:t>(Harris County Flood Control District, n.d.)</w:t>
      </w:r>
      <w:r w:rsidR="00AE5EFC" w:rsidRPr="00CC4E22">
        <w:rPr>
          <w:rFonts w:ascii="Times New Roman" w:hAnsi="Times New Roman" w:cs="Times New Roman"/>
          <w:sz w:val="24"/>
          <w:szCs w:val="24"/>
        </w:rPr>
        <w:t xml:space="preserve">. </w:t>
      </w:r>
      <w:r w:rsidR="00AE5EFC" w:rsidRPr="00CC4E22">
        <w:rPr>
          <w:rFonts w:ascii="Times New Roman" w:hAnsi="Times New Roman" w:cs="Times New Roman"/>
          <w:sz w:val="24"/>
          <w:szCs w:val="24"/>
        </w:rPr>
        <w:t xml:space="preserve">With growing population and economic </w:t>
      </w:r>
      <w:r w:rsidR="00205F5A" w:rsidRPr="00CC4E22">
        <w:rPr>
          <w:rFonts w:ascii="Times New Roman" w:hAnsi="Times New Roman" w:cs="Times New Roman"/>
          <w:sz w:val="24"/>
          <w:szCs w:val="24"/>
        </w:rPr>
        <w:t>development,</w:t>
      </w:r>
      <w:r w:rsidR="00AE5EFC" w:rsidRPr="00CC4E22">
        <w:rPr>
          <w:rFonts w:ascii="Times New Roman" w:hAnsi="Times New Roman" w:cs="Times New Roman"/>
          <w:sz w:val="24"/>
          <w:szCs w:val="24"/>
        </w:rPr>
        <w:t xml:space="preserve"> it is critical that climate change risks are kept in mind when planning for the future. With more people and infrastructure comes costlier flood damages.</w:t>
      </w:r>
    </w:p>
    <w:p w14:paraId="73029AF8" w14:textId="12FF21A2" w:rsidR="00BC125B" w:rsidRDefault="00E32DD0" w:rsidP="00CC4E22">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426461" w:rsidRPr="007A46AC">
        <w:rPr>
          <w:rFonts w:ascii="Times New Roman" w:hAnsi="Times New Roman" w:cs="Times New Roman"/>
          <w:sz w:val="24"/>
          <w:szCs w:val="24"/>
        </w:rPr>
        <w:t xml:space="preserve">The Project Recovery Buyout Program buys homes from residents in high flood risk zones in </w:t>
      </w:r>
      <w:r w:rsidR="00426461">
        <w:rPr>
          <w:rFonts w:ascii="Times New Roman" w:hAnsi="Times New Roman" w:cs="Times New Roman"/>
          <w:sz w:val="24"/>
          <w:szCs w:val="24"/>
        </w:rPr>
        <w:t>Harris County</w:t>
      </w:r>
      <w:r w:rsidR="00222E19">
        <w:rPr>
          <w:rFonts w:ascii="Times New Roman" w:hAnsi="Times New Roman" w:cs="Times New Roman"/>
          <w:sz w:val="24"/>
          <w:szCs w:val="24"/>
        </w:rPr>
        <w:t xml:space="preserve"> and relocates residents out of high-risk areas</w:t>
      </w:r>
      <w:r w:rsidR="00426461">
        <w:rPr>
          <w:rFonts w:ascii="Times New Roman" w:hAnsi="Times New Roman" w:cs="Times New Roman"/>
          <w:sz w:val="24"/>
          <w:szCs w:val="24"/>
        </w:rPr>
        <w:t>.</w:t>
      </w:r>
      <w:r w:rsidR="00426461">
        <w:rPr>
          <w:rFonts w:ascii="Times New Roman" w:hAnsi="Times New Roman" w:cs="Times New Roman"/>
          <w:sz w:val="24"/>
          <w:szCs w:val="24"/>
        </w:rPr>
        <w:t xml:space="preserve"> Buyouts are used to reduce flood damages when the costs of structural damages are not cost effective.</w:t>
      </w:r>
      <w:r w:rsidR="00B71C02">
        <w:rPr>
          <w:rFonts w:ascii="Times New Roman" w:hAnsi="Times New Roman" w:cs="Times New Roman"/>
          <w:sz w:val="24"/>
          <w:szCs w:val="24"/>
        </w:rPr>
        <w:t xml:space="preserve"> They reduce flood damages and risk to residents by moving them out of the hazardous area.</w:t>
      </w:r>
      <w:r w:rsidR="00426461">
        <w:rPr>
          <w:rFonts w:ascii="Times New Roman" w:hAnsi="Times New Roman" w:cs="Times New Roman"/>
          <w:sz w:val="24"/>
          <w:szCs w:val="24"/>
        </w:rPr>
        <w:t xml:space="preserve"> </w:t>
      </w:r>
      <w:r w:rsidR="00B71C02">
        <w:rPr>
          <w:rFonts w:ascii="Times New Roman" w:hAnsi="Times New Roman" w:cs="Times New Roman"/>
          <w:sz w:val="24"/>
          <w:szCs w:val="24"/>
        </w:rPr>
        <w:t xml:space="preserve">The land where homes were located is converted to natural floodplain or left as greenspace. </w:t>
      </w:r>
      <w:r w:rsidR="00181839">
        <w:rPr>
          <w:rFonts w:ascii="Times New Roman" w:hAnsi="Times New Roman" w:cs="Times New Roman"/>
          <w:sz w:val="24"/>
          <w:szCs w:val="24"/>
        </w:rPr>
        <w:t>The voluntary buyout program is operated through the Harris County Community Services Department (HCCSD),</w:t>
      </w:r>
      <w:r w:rsidR="00181839" w:rsidRPr="00181839">
        <w:rPr>
          <w:rFonts w:ascii="Times New Roman" w:hAnsi="Times New Roman" w:cs="Times New Roman"/>
          <w:sz w:val="24"/>
          <w:szCs w:val="24"/>
        </w:rPr>
        <w:t> the Harris County Engineering Department’s Real Property Division (HCRPD), and the Harris County Flood Control District (HCFCD)</w:t>
      </w:r>
      <w:r w:rsidR="00181839">
        <w:rPr>
          <w:rFonts w:ascii="Times New Roman" w:hAnsi="Times New Roman" w:cs="Times New Roman"/>
          <w:sz w:val="24"/>
          <w:szCs w:val="24"/>
        </w:rPr>
        <w:t xml:space="preserve">. </w:t>
      </w:r>
      <w:r w:rsidR="004E4090">
        <w:rPr>
          <w:rFonts w:ascii="Times New Roman" w:hAnsi="Times New Roman" w:cs="Times New Roman"/>
          <w:sz w:val="24"/>
          <w:szCs w:val="24"/>
        </w:rPr>
        <w:t xml:space="preserve">Residents interested in the program can apply, and houses are inspected and appraised if deemed eligible. Homeowners can then sign an Appraisal Acceptance Letter. A Case Manager (CM) is </w:t>
      </w:r>
      <w:r w:rsidR="004E4090">
        <w:rPr>
          <w:rFonts w:ascii="Times New Roman" w:hAnsi="Times New Roman" w:cs="Times New Roman"/>
          <w:sz w:val="24"/>
          <w:szCs w:val="24"/>
        </w:rPr>
        <w:lastRenderedPageBreak/>
        <w:t xml:space="preserve">assigned to the buyout to facilitate the process of selling the buyout home and purchasing the replacement home. The duration of this process is approximately </w:t>
      </w:r>
      <w:r w:rsidR="00B75D48">
        <w:rPr>
          <w:rFonts w:ascii="Times New Roman" w:hAnsi="Times New Roman" w:cs="Times New Roman"/>
          <w:sz w:val="24"/>
          <w:szCs w:val="24"/>
        </w:rPr>
        <w:t>nine</w:t>
      </w:r>
      <w:r w:rsidR="004E4090">
        <w:rPr>
          <w:rFonts w:ascii="Times New Roman" w:hAnsi="Times New Roman" w:cs="Times New Roman"/>
          <w:sz w:val="24"/>
          <w:szCs w:val="24"/>
        </w:rPr>
        <w:t xml:space="preserve"> months</w:t>
      </w:r>
      <w:r w:rsidR="004E6167">
        <w:rPr>
          <w:rFonts w:ascii="Times New Roman" w:hAnsi="Times New Roman" w:cs="Times New Roman"/>
          <w:sz w:val="24"/>
          <w:szCs w:val="24"/>
        </w:rPr>
        <w:t xml:space="preserve"> </w:t>
      </w:r>
      <w:r w:rsidR="004E6167" w:rsidRPr="007A46AC">
        <w:rPr>
          <w:rFonts w:ascii="Times New Roman" w:hAnsi="Times New Roman" w:cs="Times New Roman"/>
          <w:sz w:val="24"/>
          <w:szCs w:val="24"/>
        </w:rPr>
        <w:t>(Harris Recovery, n.d.)</w:t>
      </w:r>
      <w:r w:rsidR="004E4090" w:rsidRPr="004E6167">
        <w:rPr>
          <w:rFonts w:ascii="Times New Roman" w:hAnsi="Times New Roman" w:cs="Times New Roman"/>
          <w:sz w:val="24"/>
          <w:szCs w:val="24"/>
        </w:rPr>
        <w:t xml:space="preserve">. </w:t>
      </w:r>
    </w:p>
    <w:p w14:paraId="60B9EE69" w14:textId="4135C57F" w:rsidR="00205F5A" w:rsidRPr="00CC4E22" w:rsidRDefault="00205F5A" w:rsidP="00CC4E22">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Homes are bought out if it is not cost effective to construct flood control projects their instead. If the home’s value exceeds the estimated cost of implementing a flood control structure, it is not considered cost-effective. </w:t>
      </w:r>
      <w:r w:rsidR="008C307C">
        <w:rPr>
          <w:rFonts w:ascii="Times New Roman" w:hAnsi="Times New Roman" w:cs="Times New Roman"/>
          <w:sz w:val="24"/>
          <w:szCs w:val="24"/>
        </w:rPr>
        <w:t xml:space="preserve">Properties are priorities by </w:t>
      </w:r>
      <w:r w:rsidR="008C307C" w:rsidRPr="008C307C">
        <w:rPr>
          <w:rFonts w:ascii="Times New Roman" w:hAnsi="Times New Roman" w:cs="Times New Roman"/>
          <w:sz w:val="24"/>
          <w:szCs w:val="24"/>
        </w:rPr>
        <w:t>flood depth and life safety, future land use, percent of public ownership, owner and community interest, and maintenance.</w:t>
      </w:r>
    </w:p>
    <w:p w14:paraId="61B9E94E" w14:textId="703E4490" w:rsidR="00D23A90" w:rsidRPr="00F3741A" w:rsidRDefault="00D23A90" w:rsidP="00F3741A">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Harris County encompasses Houston an is a racially, culturally, and economically diverse area. </w:t>
      </w:r>
      <w:r w:rsidR="00765B36">
        <w:rPr>
          <w:rFonts w:ascii="Times New Roman" w:hAnsi="Times New Roman" w:cs="Times New Roman"/>
          <w:sz w:val="24"/>
          <w:szCs w:val="24"/>
        </w:rPr>
        <w:t xml:space="preserve">The county lies in low coastal plains and includes a system of bayous, and the </w:t>
      </w:r>
      <w:r w:rsidR="00765B36">
        <w:rPr>
          <w:rFonts w:ascii="Times New Roman" w:hAnsi="Times New Roman" w:cs="Times New Roman"/>
          <w:sz w:val="24"/>
          <w:szCs w:val="24"/>
        </w:rPr>
        <w:t xml:space="preserve">area is </w:t>
      </w:r>
      <w:r w:rsidR="00765B36">
        <w:rPr>
          <w:rFonts w:ascii="Times New Roman" w:hAnsi="Times New Roman" w:cs="Times New Roman"/>
          <w:sz w:val="24"/>
          <w:szCs w:val="24"/>
        </w:rPr>
        <w:t>vulnerable</w:t>
      </w:r>
      <w:r w:rsidR="00765B36">
        <w:rPr>
          <w:rFonts w:ascii="Times New Roman" w:hAnsi="Times New Roman" w:cs="Times New Roman"/>
          <w:sz w:val="24"/>
          <w:szCs w:val="24"/>
        </w:rPr>
        <w:t xml:space="preserve"> to both inland and</w:t>
      </w:r>
      <w:r w:rsidR="00765B36">
        <w:rPr>
          <w:rFonts w:ascii="Times New Roman" w:hAnsi="Times New Roman" w:cs="Times New Roman"/>
          <w:sz w:val="24"/>
          <w:szCs w:val="24"/>
        </w:rPr>
        <w:t xml:space="preserve"> coastal flooding.</w:t>
      </w:r>
      <w:r w:rsidR="00D72D60">
        <w:rPr>
          <w:rFonts w:ascii="Times New Roman" w:hAnsi="Times New Roman" w:cs="Times New Roman"/>
          <w:sz w:val="24"/>
          <w:szCs w:val="24"/>
        </w:rPr>
        <w:t xml:space="preserve"> These problems are</w:t>
      </w:r>
      <w:r w:rsidR="00765B36">
        <w:rPr>
          <w:rFonts w:ascii="Times New Roman" w:hAnsi="Times New Roman" w:cs="Times New Roman"/>
          <w:sz w:val="24"/>
          <w:szCs w:val="24"/>
        </w:rPr>
        <w:t xml:space="preserve"> </w:t>
      </w:r>
      <w:r w:rsidR="00D72D60">
        <w:rPr>
          <w:rFonts w:ascii="Times New Roman" w:hAnsi="Times New Roman" w:cs="Times New Roman"/>
          <w:sz w:val="24"/>
          <w:szCs w:val="24"/>
        </w:rPr>
        <w:t>exacerbated by poor urban planning</w:t>
      </w:r>
      <w:r w:rsidR="00176647">
        <w:rPr>
          <w:rFonts w:ascii="Times New Roman" w:hAnsi="Times New Roman" w:cs="Times New Roman"/>
          <w:sz w:val="24"/>
          <w:szCs w:val="24"/>
        </w:rPr>
        <w:t xml:space="preserve"> and consistent population growth</w:t>
      </w:r>
      <w:r w:rsidR="00D72D60">
        <w:rPr>
          <w:rFonts w:ascii="Times New Roman" w:hAnsi="Times New Roman" w:cs="Times New Roman"/>
          <w:sz w:val="24"/>
          <w:szCs w:val="24"/>
        </w:rPr>
        <w:t xml:space="preserve">. </w:t>
      </w:r>
      <w:r w:rsidR="00D8502D">
        <w:rPr>
          <w:rFonts w:ascii="Times New Roman" w:hAnsi="Times New Roman" w:cs="Times New Roman"/>
          <w:sz w:val="24"/>
          <w:szCs w:val="24"/>
        </w:rPr>
        <w:t xml:space="preserve">Despite the frequency and severity of flooding events, development is still permitted in the one percent floodplain.  </w:t>
      </w:r>
      <w:r w:rsidRPr="00F3741A">
        <w:rPr>
          <w:rFonts w:ascii="Times New Roman" w:hAnsi="Times New Roman" w:cs="Times New Roman"/>
          <w:sz w:val="24"/>
          <w:szCs w:val="24"/>
        </w:rPr>
        <w:t>The program has existed since 1985, but buyouts have increased significantly since hurricane Harvey in 2017.</w:t>
      </w:r>
      <w:r w:rsidR="00765B36" w:rsidRPr="00F3741A">
        <w:rPr>
          <w:rFonts w:ascii="Times New Roman" w:hAnsi="Times New Roman" w:cs="Times New Roman"/>
          <w:sz w:val="24"/>
          <w:szCs w:val="24"/>
        </w:rPr>
        <w:t xml:space="preserve"> 3,500 properties have been purchased through the program</w:t>
      </w:r>
      <w:r w:rsidR="00176647" w:rsidRPr="00F3741A">
        <w:rPr>
          <w:rFonts w:ascii="Times New Roman" w:hAnsi="Times New Roman" w:cs="Times New Roman"/>
          <w:sz w:val="24"/>
          <w:szCs w:val="24"/>
        </w:rPr>
        <w:t>, making it the program with the highest number of buyouts in the US</w:t>
      </w:r>
      <w:r w:rsidR="00765B36" w:rsidRPr="00F3741A">
        <w:rPr>
          <w:rFonts w:ascii="Times New Roman" w:hAnsi="Times New Roman" w:cs="Times New Roman"/>
          <w:sz w:val="24"/>
          <w:szCs w:val="24"/>
        </w:rPr>
        <w:t>. The HCFCD prioritizes contiguous neighbors that meet Flood Insurance Rate Maps (FIRMs) criteria</w:t>
      </w:r>
      <w:r w:rsidR="0026415B" w:rsidRPr="00F3741A">
        <w:rPr>
          <w:rFonts w:ascii="Times New Roman" w:hAnsi="Times New Roman" w:cs="Times New Roman"/>
          <w:sz w:val="24"/>
          <w:szCs w:val="24"/>
        </w:rPr>
        <w:t xml:space="preserve"> </w:t>
      </w:r>
      <w:r w:rsidR="0026415B" w:rsidRPr="00F3741A">
        <w:rPr>
          <w:rFonts w:ascii="Times New Roman" w:hAnsi="Times New Roman" w:cs="Times New Roman"/>
          <w:sz w:val="24"/>
          <w:szCs w:val="24"/>
        </w:rPr>
        <w:t xml:space="preserve">(Binder, Greer, &amp; </w:t>
      </w:r>
      <w:proofErr w:type="spellStart"/>
      <w:r w:rsidR="0026415B" w:rsidRPr="00F3741A">
        <w:rPr>
          <w:rFonts w:ascii="Times New Roman" w:hAnsi="Times New Roman" w:cs="Times New Roman"/>
          <w:sz w:val="24"/>
          <w:szCs w:val="24"/>
        </w:rPr>
        <w:t>Zavar</w:t>
      </w:r>
      <w:proofErr w:type="spellEnd"/>
      <w:r w:rsidR="0026415B" w:rsidRPr="00F3741A">
        <w:rPr>
          <w:rFonts w:ascii="Times New Roman" w:hAnsi="Times New Roman" w:cs="Times New Roman"/>
          <w:sz w:val="24"/>
          <w:szCs w:val="24"/>
        </w:rPr>
        <w:t>, 2023)</w:t>
      </w:r>
      <w:r w:rsidR="00765B36" w:rsidRPr="00F3741A">
        <w:rPr>
          <w:rFonts w:ascii="Times New Roman" w:hAnsi="Times New Roman" w:cs="Times New Roman"/>
          <w:sz w:val="24"/>
          <w:szCs w:val="24"/>
        </w:rPr>
        <w:t xml:space="preserve">. </w:t>
      </w:r>
    </w:p>
    <w:p w14:paraId="4FEBE1D3" w14:textId="71E28B60" w:rsidR="00900CFE" w:rsidRDefault="00900CFE" w:rsidP="004E4090">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16763B">
        <w:rPr>
          <w:rFonts w:ascii="Times New Roman" w:hAnsi="Times New Roman" w:cs="Times New Roman"/>
          <w:sz w:val="24"/>
          <w:szCs w:val="24"/>
        </w:rPr>
        <w:t>The mandatory program was initiated in 2020, with buyouts beginning in 2021, and is intended to end in 2026 once 585 households and 390 business properties are relocated. Mandatory programs are rare in the US, and were first authorized through the 1993 Hazard Mitigation and Relocation Assistance Act. Existing mandatory buyouts include programs in North Dakota and Iowa, although neither are as large as the Harris County program</w:t>
      </w:r>
      <w:r w:rsidR="008F65F8">
        <w:rPr>
          <w:rFonts w:ascii="Times New Roman" w:hAnsi="Times New Roman" w:cs="Times New Roman"/>
          <w:sz w:val="24"/>
          <w:szCs w:val="24"/>
        </w:rPr>
        <w:t xml:space="preserve"> </w:t>
      </w:r>
      <w:r w:rsidR="0016763B" w:rsidRPr="0016763B">
        <w:rPr>
          <w:rFonts w:ascii="Times New Roman" w:hAnsi="Times New Roman" w:cs="Times New Roman"/>
          <w:sz w:val="24"/>
          <w:szCs w:val="24"/>
        </w:rPr>
        <w:t>(</w:t>
      </w:r>
      <w:proofErr w:type="spellStart"/>
      <w:r w:rsidR="0016763B" w:rsidRPr="0016763B">
        <w:rPr>
          <w:rFonts w:ascii="Times New Roman" w:hAnsi="Times New Roman" w:cs="Times New Roman"/>
          <w:sz w:val="24"/>
          <w:szCs w:val="24"/>
        </w:rPr>
        <w:t>Bonnyman</w:t>
      </w:r>
      <w:proofErr w:type="spellEnd"/>
      <w:r w:rsidR="0016763B" w:rsidRPr="0016763B">
        <w:rPr>
          <w:rFonts w:ascii="Times New Roman" w:hAnsi="Times New Roman" w:cs="Times New Roman"/>
          <w:sz w:val="24"/>
          <w:szCs w:val="24"/>
        </w:rPr>
        <w:t>, 2024)</w:t>
      </w:r>
      <w:r w:rsidR="000A278E">
        <w:rPr>
          <w:rFonts w:ascii="Times New Roman" w:hAnsi="Times New Roman" w:cs="Times New Roman"/>
          <w:sz w:val="24"/>
          <w:szCs w:val="24"/>
        </w:rPr>
        <w:t xml:space="preserve">. </w:t>
      </w:r>
    </w:p>
    <w:p w14:paraId="1385F02B" w14:textId="7284FB43" w:rsidR="000A278E" w:rsidRDefault="000A278E" w:rsidP="004E4090">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ab/>
        <w:t>The mandatory buyout program targets A</w:t>
      </w:r>
      <w:r w:rsidRPr="000A278E">
        <w:rPr>
          <w:rFonts w:ascii="Times New Roman" w:hAnsi="Times New Roman" w:cs="Times New Roman"/>
          <w:sz w:val="24"/>
          <w:szCs w:val="24"/>
        </w:rPr>
        <w:t xml:space="preserve">llen Fields, Bluebell, Highland Shores, Green Road Mobile Homes, Aldine Place, Meadowview Land, and </w:t>
      </w:r>
      <w:proofErr w:type="spellStart"/>
      <w:r w:rsidRPr="000A278E">
        <w:rPr>
          <w:rFonts w:ascii="Times New Roman" w:hAnsi="Times New Roman" w:cs="Times New Roman"/>
          <w:sz w:val="24"/>
          <w:szCs w:val="24"/>
        </w:rPr>
        <w:t>Hahl</w:t>
      </w:r>
      <w:proofErr w:type="spellEnd"/>
      <w:r w:rsidRPr="000A278E">
        <w:rPr>
          <w:rFonts w:ascii="Times New Roman" w:hAnsi="Times New Roman" w:cs="Times New Roman"/>
          <w:sz w:val="24"/>
          <w:szCs w:val="24"/>
        </w:rPr>
        <w:t xml:space="preserve"> Sites</w:t>
      </w:r>
      <w:r>
        <w:rPr>
          <w:rFonts w:ascii="Times New Roman" w:hAnsi="Times New Roman" w:cs="Times New Roman"/>
          <w:sz w:val="24"/>
          <w:szCs w:val="24"/>
        </w:rPr>
        <w:t>, in northern Harris County.</w:t>
      </w:r>
      <w:r w:rsidR="000F5003">
        <w:rPr>
          <w:rFonts w:ascii="Times New Roman" w:hAnsi="Times New Roman" w:cs="Times New Roman"/>
          <w:sz w:val="24"/>
          <w:szCs w:val="24"/>
        </w:rPr>
        <w:t xml:space="preserve"> Residents of these neighborhoods are primarily Hispanic or Latino, </w:t>
      </w:r>
      <w:r w:rsidR="00643ACC">
        <w:rPr>
          <w:rFonts w:ascii="Times New Roman" w:hAnsi="Times New Roman" w:cs="Times New Roman"/>
          <w:sz w:val="24"/>
          <w:szCs w:val="24"/>
        </w:rPr>
        <w:t xml:space="preserve">have low or moderate income, </w:t>
      </w:r>
      <w:r w:rsidR="000F5003">
        <w:rPr>
          <w:rFonts w:ascii="Times New Roman" w:hAnsi="Times New Roman" w:cs="Times New Roman"/>
          <w:sz w:val="24"/>
          <w:szCs w:val="24"/>
        </w:rPr>
        <w:t xml:space="preserve">and many have no or mixed citizenship status </w:t>
      </w:r>
      <w:r w:rsidR="008F65F8" w:rsidRPr="0016763B">
        <w:rPr>
          <w:rFonts w:ascii="Times New Roman" w:hAnsi="Times New Roman" w:cs="Times New Roman"/>
          <w:sz w:val="24"/>
          <w:szCs w:val="24"/>
        </w:rPr>
        <w:t>(</w:t>
      </w:r>
      <w:proofErr w:type="spellStart"/>
      <w:r w:rsidR="008F65F8" w:rsidRPr="0016763B">
        <w:rPr>
          <w:rFonts w:ascii="Times New Roman" w:hAnsi="Times New Roman" w:cs="Times New Roman"/>
          <w:sz w:val="24"/>
          <w:szCs w:val="24"/>
        </w:rPr>
        <w:t>Bonnyman</w:t>
      </w:r>
      <w:proofErr w:type="spellEnd"/>
      <w:r w:rsidR="008F65F8" w:rsidRPr="0016763B">
        <w:rPr>
          <w:rFonts w:ascii="Times New Roman" w:hAnsi="Times New Roman" w:cs="Times New Roman"/>
          <w:sz w:val="24"/>
          <w:szCs w:val="24"/>
        </w:rPr>
        <w:t>, 2024)</w:t>
      </w:r>
      <w:r w:rsidR="008F65F8">
        <w:rPr>
          <w:rFonts w:ascii="Times New Roman" w:hAnsi="Times New Roman" w:cs="Times New Roman"/>
          <w:sz w:val="24"/>
          <w:szCs w:val="24"/>
        </w:rPr>
        <w:t>.</w:t>
      </w:r>
    </w:p>
    <w:p w14:paraId="0F4C9EC8" w14:textId="5E952D52" w:rsidR="00DB30C5" w:rsidRDefault="00827F68" w:rsidP="004E4090">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Project Recovery requires not only assistance in the buyout process, but in the relocation as well, under the federal Uniform Relocation Assistance and Real Property </w:t>
      </w:r>
      <w:r w:rsidR="00404ADC">
        <w:rPr>
          <w:rFonts w:ascii="Times New Roman" w:hAnsi="Times New Roman" w:cs="Times New Roman"/>
          <w:sz w:val="24"/>
          <w:szCs w:val="24"/>
        </w:rPr>
        <w:t>Acquisition</w:t>
      </w:r>
      <w:r>
        <w:rPr>
          <w:rFonts w:ascii="Times New Roman" w:hAnsi="Times New Roman" w:cs="Times New Roman"/>
          <w:sz w:val="24"/>
          <w:szCs w:val="24"/>
        </w:rPr>
        <w:t xml:space="preserve"> Policies Act (URA). </w:t>
      </w:r>
      <w:r w:rsidR="00404ADC">
        <w:rPr>
          <w:rFonts w:ascii="Times New Roman" w:hAnsi="Times New Roman" w:cs="Times New Roman"/>
          <w:sz w:val="24"/>
          <w:szCs w:val="24"/>
        </w:rPr>
        <w:t>Houses are appraised and homeowners are sent a purchase offer. If the owner accepts, the Commissioners’’ Court votes on approval of the sale</w:t>
      </w:r>
      <w:r w:rsidR="00A9377F">
        <w:rPr>
          <w:rFonts w:ascii="Times New Roman" w:hAnsi="Times New Roman" w:cs="Times New Roman"/>
          <w:sz w:val="24"/>
          <w:szCs w:val="24"/>
        </w:rPr>
        <w:t xml:space="preserve"> and the sale proceeds like a typical home sale process</w:t>
      </w:r>
      <w:r w:rsidR="00404ADC">
        <w:rPr>
          <w:rFonts w:ascii="Times New Roman" w:hAnsi="Times New Roman" w:cs="Times New Roman"/>
          <w:sz w:val="24"/>
          <w:szCs w:val="24"/>
        </w:rPr>
        <w:t xml:space="preserve">. </w:t>
      </w:r>
      <w:r w:rsidR="006F61AF">
        <w:rPr>
          <w:rFonts w:ascii="Times New Roman" w:hAnsi="Times New Roman" w:cs="Times New Roman"/>
          <w:sz w:val="24"/>
          <w:szCs w:val="24"/>
        </w:rPr>
        <w:t xml:space="preserve">If they do not accept, a counter offer is made. If the second offer is accepted, the sale proceeds. If not, the eminent domain process begins, and homeowners must go to court to negotiate the sale of their home, which takes several months. </w:t>
      </w:r>
      <w:r w:rsidR="00BA76D3">
        <w:rPr>
          <w:rFonts w:ascii="Times New Roman" w:hAnsi="Times New Roman" w:cs="Times New Roman"/>
          <w:sz w:val="24"/>
          <w:szCs w:val="24"/>
        </w:rPr>
        <w:t>During the process, homeowners are also working with case managers to find a replacement home. They get one year of funding to move to a new home</w:t>
      </w:r>
      <w:r w:rsidR="00DB30C5">
        <w:rPr>
          <w:rFonts w:ascii="Times New Roman" w:hAnsi="Times New Roman" w:cs="Times New Roman"/>
          <w:sz w:val="24"/>
          <w:szCs w:val="24"/>
        </w:rPr>
        <w:t xml:space="preserve"> </w:t>
      </w:r>
      <w:r w:rsidR="00DB30C5" w:rsidRPr="0016763B">
        <w:rPr>
          <w:rFonts w:ascii="Times New Roman" w:hAnsi="Times New Roman" w:cs="Times New Roman"/>
          <w:sz w:val="24"/>
          <w:szCs w:val="24"/>
        </w:rPr>
        <w:t>(</w:t>
      </w:r>
      <w:proofErr w:type="spellStart"/>
      <w:r w:rsidR="00DB30C5" w:rsidRPr="0016763B">
        <w:rPr>
          <w:rFonts w:ascii="Times New Roman" w:hAnsi="Times New Roman" w:cs="Times New Roman"/>
          <w:sz w:val="24"/>
          <w:szCs w:val="24"/>
        </w:rPr>
        <w:t>Bonnyman</w:t>
      </w:r>
      <w:proofErr w:type="spellEnd"/>
      <w:r w:rsidR="00DB30C5" w:rsidRPr="0016763B">
        <w:rPr>
          <w:rFonts w:ascii="Times New Roman" w:hAnsi="Times New Roman" w:cs="Times New Roman"/>
          <w:sz w:val="24"/>
          <w:szCs w:val="24"/>
        </w:rPr>
        <w:t>, 2024)</w:t>
      </w:r>
      <w:r w:rsidR="00E31697">
        <w:rPr>
          <w:rFonts w:ascii="Times New Roman" w:hAnsi="Times New Roman" w:cs="Times New Roman"/>
          <w:sz w:val="24"/>
          <w:szCs w:val="24"/>
        </w:rPr>
        <w:t xml:space="preserve">. </w:t>
      </w:r>
    </w:p>
    <w:p w14:paraId="42860503" w14:textId="02B309D6" w:rsidR="00AE5EFC" w:rsidRDefault="00E31697" w:rsidP="00DB30C5">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w:t>
      </w:r>
      <w:r w:rsidR="00422519">
        <w:rPr>
          <w:rFonts w:ascii="Times New Roman" w:hAnsi="Times New Roman" w:cs="Times New Roman"/>
          <w:sz w:val="24"/>
          <w:szCs w:val="24"/>
        </w:rPr>
        <w:t>s</w:t>
      </w:r>
      <w:r>
        <w:rPr>
          <w:rFonts w:ascii="Times New Roman" w:hAnsi="Times New Roman" w:cs="Times New Roman"/>
          <w:sz w:val="24"/>
          <w:szCs w:val="24"/>
        </w:rPr>
        <w:t xml:space="preserve"> </w:t>
      </w:r>
      <w:r w:rsidR="00422519">
        <w:rPr>
          <w:rFonts w:ascii="Times New Roman" w:hAnsi="Times New Roman" w:cs="Times New Roman"/>
          <w:sz w:val="24"/>
          <w:szCs w:val="24"/>
        </w:rPr>
        <w:t xml:space="preserve">of </w:t>
      </w:r>
      <w:r w:rsidR="0039156F">
        <w:rPr>
          <w:rFonts w:ascii="Times New Roman" w:hAnsi="Times New Roman" w:cs="Times New Roman"/>
          <w:sz w:val="24"/>
          <w:szCs w:val="24"/>
        </w:rPr>
        <w:t>August 2024,</w:t>
      </w:r>
      <w:r>
        <w:rPr>
          <w:rFonts w:ascii="Times New Roman" w:hAnsi="Times New Roman" w:cs="Times New Roman"/>
          <w:sz w:val="24"/>
          <w:szCs w:val="24"/>
        </w:rPr>
        <w:t xml:space="preserve"> there have been 420 mandatory buyouts, 228 through eminent domain</w:t>
      </w:r>
      <w:r w:rsidR="00422519">
        <w:rPr>
          <w:rFonts w:ascii="Times New Roman" w:hAnsi="Times New Roman" w:cs="Times New Roman"/>
          <w:sz w:val="24"/>
          <w:szCs w:val="24"/>
        </w:rPr>
        <w:t>.</w:t>
      </w:r>
      <w:r w:rsidR="00BA76D3">
        <w:rPr>
          <w:rFonts w:ascii="Times New Roman" w:hAnsi="Times New Roman" w:cs="Times New Roman"/>
          <w:sz w:val="24"/>
          <w:szCs w:val="24"/>
        </w:rPr>
        <w:t xml:space="preserve"> </w:t>
      </w:r>
      <w:r w:rsidR="0039156F">
        <w:rPr>
          <w:rFonts w:ascii="Times New Roman" w:hAnsi="Times New Roman" w:cs="Times New Roman"/>
          <w:sz w:val="24"/>
          <w:szCs w:val="24"/>
        </w:rPr>
        <w:t>As of July 2024, 90 families were in the process of searching for a new residence. The average purchase price was $155,687 which is below the average home value of $316,000</w:t>
      </w:r>
      <w:r w:rsidR="000826F4">
        <w:rPr>
          <w:rFonts w:ascii="Times New Roman" w:hAnsi="Times New Roman" w:cs="Times New Roman"/>
          <w:sz w:val="24"/>
          <w:szCs w:val="24"/>
        </w:rPr>
        <w:t xml:space="preserve"> in the areas where people relocated</w:t>
      </w:r>
      <w:r w:rsidR="0039156F">
        <w:rPr>
          <w:rFonts w:ascii="Times New Roman" w:hAnsi="Times New Roman" w:cs="Times New Roman"/>
          <w:sz w:val="24"/>
          <w:szCs w:val="24"/>
        </w:rPr>
        <w:t xml:space="preserve">. </w:t>
      </w:r>
      <w:r w:rsidR="00755B99">
        <w:rPr>
          <w:rFonts w:ascii="Times New Roman" w:hAnsi="Times New Roman" w:cs="Times New Roman"/>
          <w:sz w:val="24"/>
          <w:szCs w:val="24"/>
        </w:rPr>
        <w:t>Approximately 90% relocated within Harris County. The average purchase price of homes sold through agreement is $73,800 while the average though eminent domain is $325,430.</w:t>
      </w:r>
      <w:r w:rsidR="00A011EA">
        <w:rPr>
          <w:rFonts w:ascii="Times New Roman" w:hAnsi="Times New Roman" w:cs="Times New Roman"/>
          <w:sz w:val="24"/>
          <w:szCs w:val="24"/>
        </w:rPr>
        <w:t xml:space="preserve"> This could be because residents are offered the pre-Harvey value of their home, and home values increased during the coronavirus pandemic.</w:t>
      </w:r>
      <w:r w:rsidR="00755B99">
        <w:rPr>
          <w:rFonts w:ascii="Times New Roman" w:hAnsi="Times New Roman" w:cs="Times New Roman"/>
          <w:sz w:val="24"/>
          <w:szCs w:val="24"/>
        </w:rPr>
        <w:t xml:space="preserve"> </w:t>
      </w:r>
      <w:r w:rsidR="00A011EA">
        <w:rPr>
          <w:rFonts w:ascii="Times New Roman" w:hAnsi="Times New Roman" w:cs="Times New Roman"/>
          <w:sz w:val="24"/>
          <w:szCs w:val="24"/>
        </w:rPr>
        <w:t xml:space="preserve">There is a $19,000 incentive to stay in Harris County. </w:t>
      </w:r>
      <w:r w:rsidR="00755B99">
        <w:rPr>
          <w:rFonts w:ascii="Times New Roman" w:hAnsi="Times New Roman" w:cs="Times New Roman"/>
          <w:sz w:val="24"/>
          <w:szCs w:val="24"/>
        </w:rPr>
        <w:t>The buyout process took 185 and 305 days through negotiation and eminent domain respectively</w:t>
      </w:r>
      <w:r w:rsidR="0013345C">
        <w:rPr>
          <w:rFonts w:ascii="Times New Roman" w:hAnsi="Times New Roman" w:cs="Times New Roman"/>
          <w:sz w:val="24"/>
          <w:szCs w:val="24"/>
        </w:rPr>
        <w:t xml:space="preserve">. Residents without legal status are ineligible for relocation or replacement home funding. There is a local </w:t>
      </w:r>
      <w:r w:rsidR="0013345C">
        <w:rPr>
          <w:rFonts w:ascii="Times New Roman" w:hAnsi="Times New Roman" w:cs="Times New Roman"/>
          <w:sz w:val="24"/>
          <w:szCs w:val="24"/>
        </w:rPr>
        <w:lastRenderedPageBreak/>
        <w:t xml:space="preserve">funding project called Project SAFE that has set aside funding for this population.   </w:t>
      </w:r>
      <w:r w:rsidR="003F291D" w:rsidRPr="0016763B">
        <w:rPr>
          <w:rFonts w:ascii="Times New Roman" w:hAnsi="Times New Roman" w:cs="Times New Roman"/>
          <w:sz w:val="24"/>
          <w:szCs w:val="24"/>
        </w:rPr>
        <w:t>(</w:t>
      </w:r>
      <w:proofErr w:type="spellStart"/>
      <w:r w:rsidR="003F291D" w:rsidRPr="0016763B">
        <w:rPr>
          <w:rFonts w:ascii="Times New Roman" w:hAnsi="Times New Roman" w:cs="Times New Roman"/>
          <w:sz w:val="24"/>
          <w:szCs w:val="24"/>
        </w:rPr>
        <w:t>Bonnyman</w:t>
      </w:r>
      <w:proofErr w:type="spellEnd"/>
      <w:r w:rsidR="003F291D" w:rsidRPr="0016763B">
        <w:rPr>
          <w:rFonts w:ascii="Times New Roman" w:hAnsi="Times New Roman" w:cs="Times New Roman"/>
          <w:sz w:val="24"/>
          <w:szCs w:val="24"/>
        </w:rPr>
        <w:t>, 2024)</w:t>
      </w:r>
      <w:r w:rsidR="003F291D">
        <w:rPr>
          <w:rFonts w:ascii="Times New Roman" w:hAnsi="Times New Roman" w:cs="Times New Roman"/>
          <w:sz w:val="24"/>
          <w:szCs w:val="24"/>
        </w:rPr>
        <w:t>.</w:t>
      </w:r>
      <w:r w:rsidR="00A011EA">
        <w:rPr>
          <w:rFonts w:ascii="Times New Roman" w:hAnsi="Times New Roman" w:cs="Times New Roman"/>
          <w:sz w:val="24"/>
          <w:szCs w:val="24"/>
        </w:rPr>
        <w:t xml:space="preserve"> </w:t>
      </w:r>
    </w:p>
    <w:p w14:paraId="4688228C" w14:textId="24AD1F39" w:rsidR="007A46AC" w:rsidRPr="00DF79B7" w:rsidRDefault="003F291D" w:rsidP="00077DD6">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Commissioners’ Court meetings report that some residents found the process stressful and confusing, the compensation was too low (especially for undocumented participants), and it was difficult to find a replacement home. They also did not want to leave their communities, and struggled with language barriers</w:t>
      </w:r>
      <w:r w:rsidR="00077DD6">
        <w:rPr>
          <w:rFonts w:ascii="Times New Roman" w:hAnsi="Times New Roman" w:cs="Times New Roman"/>
          <w:sz w:val="24"/>
          <w:szCs w:val="24"/>
        </w:rPr>
        <w:t xml:space="preserve"> </w:t>
      </w:r>
      <w:r w:rsidR="00DB30C5" w:rsidRPr="0016763B">
        <w:rPr>
          <w:rFonts w:ascii="Times New Roman" w:hAnsi="Times New Roman" w:cs="Times New Roman"/>
          <w:sz w:val="24"/>
          <w:szCs w:val="24"/>
        </w:rPr>
        <w:t>(</w:t>
      </w:r>
      <w:proofErr w:type="spellStart"/>
      <w:r w:rsidR="00DB30C5" w:rsidRPr="0016763B">
        <w:rPr>
          <w:rFonts w:ascii="Times New Roman" w:hAnsi="Times New Roman" w:cs="Times New Roman"/>
          <w:sz w:val="24"/>
          <w:szCs w:val="24"/>
        </w:rPr>
        <w:t>Bonnyman</w:t>
      </w:r>
      <w:proofErr w:type="spellEnd"/>
      <w:r w:rsidR="00DB30C5" w:rsidRPr="0016763B">
        <w:rPr>
          <w:rFonts w:ascii="Times New Roman" w:hAnsi="Times New Roman" w:cs="Times New Roman"/>
          <w:sz w:val="24"/>
          <w:szCs w:val="24"/>
        </w:rPr>
        <w:t>, 2024)</w:t>
      </w:r>
      <w:r w:rsidR="00DB30C5">
        <w:rPr>
          <w:rFonts w:ascii="Times New Roman" w:hAnsi="Times New Roman" w:cs="Times New Roman"/>
          <w:sz w:val="24"/>
          <w:szCs w:val="24"/>
        </w:rPr>
        <w:t>.</w:t>
      </w:r>
    </w:p>
    <w:p w14:paraId="16BD3D49" w14:textId="65B95CD1" w:rsidR="004818B1" w:rsidRPr="004A1959" w:rsidRDefault="004818B1" w:rsidP="004A1959">
      <w:pPr>
        <w:pStyle w:val="ListParagraph"/>
        <w:numPr>
          <w:ilvl w:val="1"/>
          <w:numId w:val="10"/>
        </w:numPr>
        <w:spacing w:line="480" w:lineRule="auto"/>
        <w:rPr>
          <w:rFonts w:ascii="Times New Roman" w:hAnsi="Times New Roman" w:cs="Times New Roman"/>
          <w:b/>
          <w:bCs/>
          <w:sz w:val="24"/>
          <w:szCs w:val="24"/>
        </w:rPr>
      </w:pPr>
      <w:r w:rsidRPr="004A1959">
        <w:rPr>
          <w:rFonts w:ascii="Times New Roman" w:hAnsi="Times New Roman" w:cs="Times New Roman"/>
          <w:b/>
          <w:bCs/>
          <w:sz w:val="24"/>
          <w:szCs w:val="24"/>
        </w:rPr>
        <w:t>Economic research on flood buyout programs</w:t>
      </w:r>
    </w:p>
    <w:p w14:paraId="5FF13BE1" w14:textId="64E7FF1C" w:rsidR="007F3DFE" w:rsidRDefault="00CA600E" w:rsidP="00CA600E">
      <w:pPr>
        <w:spacing w:line="480" w:lineRule="auto"/>
        <w:rPr>
          <w:rFonts w:ascii="Times New Roman" w:hAnsi="Times New Roman" w:cs="Times New Roman"/>
          <w:sz w:val="24"/>
          <w:szCs w:val="24"/>
        </w:rPr>
      </w:pPr>
      <w:r>
        <w:rPr>
          <w:rFonts w:ascii="Times New Roman" w:hAnsi="Times New Roman" w:cs="Times New Roman"/>
          <w:sz w:val="24"/>
          <w:szCs w:val="24"/>
        </w:rPr>
        <w:t>Most research indicates that flood buyout programs provide economic impacts. If residents move to lower flood risk areas that are still near their origin location, they can still support their local economy while reducing costs of flood damages (Elliott et al., 2023).</w:t>
      </w:r>
      <w:r w:rsidR="00B3091B">
        <w:rPr>
          <w:rFonts w:ascii="Times New Roman" w:hAnsi="Times New Roman" w:cs="Times New Roman"/>
          <w:sz w:val="24"/>
          <w:szCs w:val="24"/>
        </w:rPr>
        <w:t xml:space="preserve"> </w:t>
      </w:r>
      <w:r w:rsidR="003F2777">
        <w:rPr>
          <w:rFonts w:ascii="Times New Roman" w:hAnsi="Times New Roman" w:cs="Times New Roman"/>
          <w:sz w:val="24"/>
          <w:szCs w:val="24"/>
        </w:rPr>
        <w:t xml:space="preserve">Another way they flood buyouts may provide benefits is through steering development away from risky areas. </w:t>
      </w:r>
      <w:r w:rsidR="00DA3B61">
        <w:rPr>
          <w:rFonts w:ascii="Times New Roman" w:hAnsi="Times New Roman" w:cs="Times New Roman"/>
          <w:sz w:val="24"/>
          <w:szCs w:val="24"/>
        </w:rPr>
        <w:t>These findings are important because, since 1998, FEMA has only allocated approximately 4.5% of their funding toward buyout programs, and because many residents are reluctant to participate in these programs</w:t>
      </w:r>
      <w:r w:rsidR="00B3091B">
        <w:rPr>
          <w:rFonts w:ascii="Times New Roman" w:hAnsi="Times New Roman" w:cs="Times New Roman"/>
          <w:sz w:val="24"/>
          <w:szCs w:val="24"/>
        </w:rPr>
        <w:t>. Local government agencies may be reluctant to encourage buyouts, because they may signal risk</w:t>
      </w:r>
      <w:r w:rsidR="00C56773">
        <w:rPr>
          <w:rFonts w:ascii="Times New Roman" w:hAnsi="Times New Roman" w:cs="Times New Roman"/>
          <w:sz w:val="24"/>
          <w:szCs w:val="24"/>
        </w:rPr>
        <w:t xml:space="preserve"> (</w:t>
      </w:r>
      <w:proofErr w:type="spellStart"/>
      <w:r w:rsidR="00C56773" w:rsidRPr="00C56773">
        <w:rPr>
          <w:rFonts w:ascii="Times New Roman" w:hAnsi="Times New Roman" w:cs="Times New Roman"/>
          <w:sz w:val="24"/>
          <w:szCs w:val="24"/>
        </w:rPr>
        <w:t>Hashida</w:t>
      </w:r>
      <w:proofErr w:type="spellEnd"/>
      <w:r w:rsidR="00C56773">
        <w:rPr>
          <w:rFonts w:ascii="Times New Roman" w:hAnsi="Times New Roman" w:cs="Times New Roman"/>
          <w:sz w:val="24"/>
          <w:szCs w:val="24"/>
        </w:rPr>
        <w:t xml:space="preserve"> </w:t>
      </w:r>
      <w:r w:rsidR="00C56773" w:rsidRPr="00C56773">
        <w:rPr>
          <w:rFonts w:ascii="Times New Roman" w:hAnsi="Times New Roman" w:cs="Times New Roman"/>
          <w:sz w:val="24"/>
          <w:szCs w:val="24"/>
        </w:rPr>
        <w:t xml:space="preserve">&amp; Dundas, 2023). </w:t>
      </w:r>
      <w:r w:rsidR="007F3DFE">
        <w:rPr>
          <w:rFonts w:ascii="Times New Roman" w:hAnsi="Times New Roman" w:cs="Times New Roman"/>
          <w:sz w:val="24"/>
          <w:szCs w:val="24"/>
        </w:rPr>
        <w:t xml:space="preserve">The voluntary nature of these programs in part determines the economic effects of the programs. </w:t>
      </w:r>
      <w:proofErr w:type="spellStart"/>
      <w:r w:rsidR="007F3DFE">
        <w:rPr>
          <w:rFonts w:ascii="Times New Roman" w:hAnsi="Times New Roman" w:cs="Times New Roman"/>
          <w:sz w:val="24"/>
          <w:szCs w:val="24"/>
        </w:rPr>
        <w:t>BenDor</w:t>
      </w:r>
      <w:proofErr w:type="spellEnd"/>
      <w:r w:rsidR="007F3DFE">
        <w:rPr>
          <w:rFonts w:ascii="Times New Roman" w:hAnsi="Times New Roman" w:cs="Times New Roman"/>
          <w:sz w:val="24"/>
          <w:szCs w:val="24"/>
        </w:rPr>
        <w:t xml:space="preserve"> et al. (2020) attribute the economic outcomes of buyouts to the spatial patterns that follow buyouts. One common spatial pattern that results from buyouts is called checkerboarding, where there are scattered patches of participants and holdouts.</w:t>
      </w:r>
    </w:p>
    <w:p w14:paraId="4EA15429" w14:textId="77777777" w:rsidR="001016B0" w:rsidRDefault="00DE555C" w:rsidP="00CA600E">
      <w:pPr>
        <w:spacing w:line="480" w:lineRule="auto"/>
        <w:rPr>
          <w:ins w:id="3" w:author="Emma Sophia Donnelly" w:date="2024-10-05T17:45:00Z"/>
          <w:rFonts w:ascii="Times New Roman" w:hAnsi="Times New Roman" w:cs="Times New Roman"/>
          <w:sz w:val="24"/>
          <w:szCs w:val="24"/>
        </w:rPr>
      </w:pPr>
      <w:r>
        <w:rPr>
          <w:rFonts w:ascii="Times New Roman" w:hAnsi="Times New Roman" w:cs="Times New Roman"/>
          <w:sz w:val="24"/>
          <w:szCs w:val="24"/>
        </w:rPr>
        <w:tab/>
        <w:t xml:space="preserve">There have been two stated preference (SP) studies on buyouts. </w:t>
      </w:r>
      <w:r w:rsidRPr="00B77776">
        <w:rPr>
          <w:rFonts w:ascii="Times New Roman" w:hAnsi="Times New Roman" w:cs="Times New Roman"/>
          <w:sz w:val="24"/>
          <w:szCs w:val="24"/>
        </w:rPr>
        <w:t>Landry</w:t>
      </w:r>
      <w:r>
        <w:rPr>
          <w:rFonts w:ascii="Times New Roman" w:hAnsi="Times New Roman" w:cs="Times New Roman"/>
          <w:sz w:val="24"/>
          <w:szCs w:val="24"/>
        </w:rPr>
        <w:t xml:space="preserve"> et al. (2020) </w:t>
      </w:r>
      <w:r w:rsidR="00E92096">
        <w:rPr>
          <w:rFonts w:ascii="Times New Roman" w:hAnsi="Times New Roman" w:cs="Times New Roman"/>
          <w:sz w:val="24"/>
          <w:szCs w:val="24"/>
        </w:rPr>
        <w:t>find homeowners</w:t>
      </w:r>
      <w:r>
        <w:rPr>
          <w:rFonts w:ascii="Times New Roman" w:hAnsi="Times New Roman" w:cs="Times New Roman"/>
          <w:sz w:val="24"/>
          <w:szCs w:val="24"/>
        </w:rPr>
        <w:t xml:space="preserve"> are willing to pay </w:t>
      </w:r>
      <w:r w:rsidRPr="00DE555C">
        <w:rPr>
          <w:rFonts w:ascii="Times New Roman" w:hAnsi="Times New Roman" w:cs="Times New Roman"/>
          <w:sz w:val="24"/>
          <w:szCs w:val="24"/>
        </w:rPr>
        <w:t>$22 per household per year</w:t>
      </w:r>
      <w:r>
        <w:rPr>
          <w:rFonts w:ascii="Times New Roman" w:hAnsi="Times New Roman" w:cs="Times New Roman"/>
          <w:sz w:val="24"/>
          <w:szCs w:val="24"/>
        </w:rPr>
        <w:t xml:space="preserve"> for a buyout in North Carolina</w:t>
      </w:r>
      <w:r w:rsidR="00E92096">
        <w:rPr>
          <w:rFonts w:ascii="Times New Roman" w:hAnsi="Times New Roman" w:cs="Times New Roman"/>
          <w:sz w:val="24"/>
          <w:szCs w:val="24"/>
        </w:rPr>
        <w:t>.</w:t>
      </w:r>
      <w:r w:rsidRPr="00DE555C">
        <w:rPr>
          <w:rFonts w:ascii="Times New Roman" w:hAnsi="Times New Roman" w:cs="Times New Roman"/>
          <w:sz w:val="24"/>
          <w:szCs w:val="24"/>
        </w:rPr>
        <w:t xml:space="preserve"> Ando and Reeser (2022) estimate homeowner</w:t>
      </w:r>
      <w:r w:rsidR="00E92096">
        <w:rPr>
          <w:rFonts w:ascii="Times New Roman" w:hAnsi="Times New Roman" w:cs="Times New Roman"/>
          <w:sz w:val="24"/>
          <w:szCs w:val="24"/>
        </w:rPr>
        <w:t xml:space="preserve">s are willing to pay $600 for a hypothetical contract for a </w:t>
      </w:r>
      <w:r w:rsidR="009D1E19">
        <w:rPr>
          <w:rFonts w:ascii="Times New Roman" w:hAnsi="Times New Roman" w:cs="Times New Roman"/>
          <w:sz w:val="24"/>
          <w:szCs w:val="24"/>
        </w:rPr>
        <w:t>pre</w:t>
      </w:r>
      <w:r w:rsidR="00E92096">
        <w:rPr>
          <w:rFonts w:ascii="Times New Roman" w:hAnsi="Times New Roman" w:cs="Times New Roman"/>
          <w:sz w:val="24"/>
          <w:szCs w:val="24"/>
        </w:rPr>
        <w:t xml:space="preserve"> flood buyout.</w:t>
      </w:r>
      <w:r w:rsidR="009D1E19">
        <w:rPr>
          <w:rFonts w:ascii="Times New Roman" w:hAnsi="Times New Roman" w:cs="Times New Roman"/>
          <w:sz w:val="24"/>
          <w:szCs w:val="24"/>
        </w:rPr>
        <w:t xml:space="preserve"> </w:t>
      </w:r>
    </w:p>
    <w:p w14:paraId="48C474E1" w14:textId="7C381BD9" w:rsidR="0052282E" w:rsidRDefault="001016B0">
      <w:pPr>
        <w:spacing w:line="480" w:lineRule="auto"/>
        <w:ind w:firstLine="720"/>
        <w:rPr>
          <w:rFonts w:ascii="Times New Roman" w:hAnsi="Times New Roman" w:cs="Times New Roman"/>
          <w:sz w:val="24"/>
          <w:szCs w:val="24"/>
        </w:rPr>
        <w:pPrChange w:id="4" w:author="Emma Sophia Donnelly" w:date="2024-10-05T17:45:00Z">
          <w:pPr>
            <w:spacing w:line="480" w:lineRule="auto"/>
          </w:pPr>
        </w:pPrChange>
      </w:pPr>
      <w:moveToRangeStart w:id="5" w:author="Emma Sophia Donnelly" w:date="2024-10-05T17:45:00Z" w:name="move179042720"/>
      <w:moveTo w:id="6" w:author="Emma Sophia Donnelly" w:date="2024-10-05T17:45:00Z">
        <w:r w:rsidRPr="00A94B70">
          <w:rPr>
            <w:rFonts w:ascii="Times New Roman" w:hAnsi="Times New Roman" w:cs="Times New Roman"/>
            <w:sz w:val="24"/>
            <w:szCs w:val="24"/>
          </w:rPr>
          <w:lastRenderedPageBreak/>
          <w:t>Schoder (2024)</w:t>
        </w:r>
        <w:r>
          <w:rPr>
            <w:rFonts w:ascii="Times New Roman" w:hAnsi="Times New Roman" w:cs="Times New Roman"/>
            <w:sz w:val="24"/>
            <w:szCs w:val="24"/>
          </w:rPr>
          <w:t xml:space="preserve"> estimates a 10% increase from the mean home value from various US buyout programs.</w:t>
        </w:r>
        <w:r w:rsidRPr="002E0889">
          <w:t xml:space="preserve"> </w:t>
        </w:r>
        <w:r w:rsidRPr="002E0889">
          <w:rPr>
            <w:rFonts w:ascii="Times New Roman" w:hAnsi="Times New Roman" w:cs="Times New Roman"/>
            <w:sz w:val="24"/>
            <w:szCs w:val="24"/>
          </w:rPr>
          <w:t>Holloway</w:t>
        </w:r>
        <w:r>
          <w:rPr>
            <w:rFonts w:ascii="Times New Roman" w:hAnsi="Times New Roman" w:cs="Times New Roman"/>
            <w:sz w:val="24"/>
            <w:szCs w:val="24"/>
          </w:rPr>
          <w:t xml:space="preserve"> &amp;</w:t>
        </w:r>
        <w:r w:rsidRPr="002E0889">
          <w:rPr>
            <w:rFonts w:ascii="Times New Roman" w:hAnsi="Times New Roman" w:cs="Times New Roman"/>
            <w:sz w:val="24"/>
            <w:szCs w:val="24"/>
          </w:rPr>
          <w:t xml:space="preserve"> </w:t>
        </w:r>
        <w:proofErr w:type="spellStart"/>
        <w:r w:rsidRPr="002E0889">
          <w:rPr>
            <w:rFonts w:ascii="Times New Roman" w:hAnsi="Times New Roman" w:cs="Times New Roman"/>
            <w:sz w:val="24"/>
            <w:szCs w:val="24"/>
          </w:rPr>
          <w:t>BenDor</w:t>
        </w:r>
        <w:proofErr w:type="spellEnd"/>
        <w:r w:rsidRPr="002E0889">
          <w:rPr>
            <w:rFonts w:ascii="Times New Roman" w:hAnsi="Times New Roman" w:cs="Times New Roman"/>
            <w:sz w:val="24"/>
            <w:szCs w:val="24"/>
          </w:rPr>
          <w:t xml:space="preserve"> (2023)</w:t>
        </w:r>
        <w:r>
          <w:rPr>
            <w:rFonts w:ascii="Times New Roman" w:hAnsi="Times New Roman" w:cs="Times New Roman"/>
            <w:sz w:val="24"/>
            <w:szCs w:val="24"/>
          </w:rPr>
          <w:t xml:space="preserve"> estimate that the North Carolina buyout program</w:t>
        </w:r>
      </w:moveTo>
      <w:moveToRangeEnd w:id="5"/>
      <w:ins w:id="7" w:author="Emma Sophia Donnelly" w:date="2024-10-05T17:45:00Z">
        <w:r w:rsidRPr="001016B0">
          <w:rPr>
            <w:rFonts w:ascii="Times New Roman" w:hAnsi="Times New Roman" w:cs="Times New Roman"/>
            <w:sz w:val="24"/>
            <w:szCs w:val="24"/>
          </w:rPr>
          <w:t xml:space="preserve"> </w:t>
        </w:r>
        <w:r>
          <w:rPr>
            <w:rFonts w:ascii="Times New Roman" w:hAnsi="Times New Roman" w:cs="Times New Roman"/>
            <w:sz w:val="24"/>
            <w:szCs w:val="24"/>
          </w:rPr>
          <w:t xml:space="preserve">increased mean property values by $33,407 for homes nearest the buyouts, and that benefits attenuate with distance. </w:t>
        </w:r>
        <w:proofErr w:type="spellStart"/>
        <w:r w:rsidRPr="002E0889">
          <w:rPr>
            <w:rFonts w:ascii="Times New Roman" w:hAnsi="Times New Roman" w:cs="Times New Roman"/>
            <w:sz w:val="24"/>
            <w:szCs w:val="24"/>
          </w:rPr>
          <w:t>Hashida</w:t>
        </w:r>
        <w:proofErr w:type="spellEnd"/>
        <w:r w:rsidRPr="002E0889">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2E0889">
          <w:rPr>
            <w:rFonts w:ascii="Times New Roman" w:hAnsi="Times New Roman" w:cs="Times New Roman"/>
            <w:sz w:val="24"/>
            <w:szCs w:val="24"/>
          </w:rPr>
          <w:t>Dundas (2023)</w:t>
        </w:r>
        <w:r>
          <w:rPr>
            <w:rFonts w:ascii="Times New Roman" w:hAnsi="Times New Roman" w:cs="Times New Roman"/>
            <w:sz w:val="24"/>
            <w:szCs w:val="24"/>
          </w:rPr>
          <w:t xml:space="preserve"> … </w:t>
        </w:r>
      </w:ins>
    </w:p>
    <w:p w14:paraId="1F11A270" w14:textId="3F39A6B6" w:rsidR="0052282E" w:rsidRDefault="009D1E19" w:rsidP="001016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several revealed preference (RP) studies. </w:t>
      </w:r>
      <w:r w:rsidRPr="009D1E19">
        <w:rPr>
          <w:rFonts w:ascii="Times New Roman" w:hAnsi="Times New Roman" w:cs="Times New Roman"/>
          <w:sz w:val="24"/>
          <w:szCs w:val="24"/>
        </w:rPr>
        <w:t>Guo et al., (2023)</w:t>
      </w:r>
      <w:r>
        <w:rPr>
          <w:rFonts w:ascii="Times New Roman" w:hAnsi="Times New Roman" w:cs="Times New Roman"/>
          <w:sz w:val="24"/>
          <w:szCs w:val="24"/>
        </w:rPr>
        <w:t xml:space="preserve"> use sales data from Zillow and find that buyout and acquisitions provide </w:t>
      </w:r>
      <w:r w:rsidR="00A94B70">
        <w:rPr>
          <w:rFonts w:ascii="Times New Roman" w:hAnsi="Times New Roman" w:cs="Times New Roman"/>
          <w:sz w:val="24"/>
          <w:szCs w:val="24"/>
        </w:rPr>
        <w:t>a 3.7-9% increase in property values from the mean in New York’s buyout program</w:t>
      </w:r>
      <w:r>
        <w:rPr>
          <w:rFonts w:ascii="Times New Roman" w:hAnsi="Times New Roman" w:cs="Times New Roman"/>
          <w:sz w:val="24"/>
          <w:szCs w:val="24"/>
        </w:rPr>
        <w:t>.</w:t>
      </w:r>
      <w:r w:rsidR="00A94B70">
        <w:rPr>
          <w:rFonts w:ascii="Times New Roman" w:hAnsi="Times New Roman" w:cs="Times New Roman"/>
          <w:sz w:val="24"/>
          <w:szCs w:val="24"/>
        </w:rPr>
        <w:t xml:space="preserve"> </w:t>
      </w:r>
      <w:r w:rsidR="00A94B70" w:rsidRPr="00A94B70">
        <w:rPr>
          <w:rFonts w:ascii="Times New Roman" w:hAnsi="Times New Roman" w:cs="Times New Roman"/>
          <w:sz w:val="24"/>
          <w:szCs w:val="24"/>
        </w:rPr>
        <w:t>Nelson &amp; Camp (2020)</w:t>
      </w:r>
      <w:r w:rsidR="00A94B70">
        <w:rPr>
          <w:rFonts w:ascii="Times New Roman" w:hAnsi="Times New Roman" w:cs="Times New Roman"/>
          <w:sz w:val="24"/>
          <w:szCs w:val="24"/>
        </w:rPr>
        <w:t xml:space="preserve"> </w:t>
      </w:r>
      <w:ins w:id="8" w:author="Emma Sophia Donnelly" w:date="2024-10-05T17:43:00Z">
        <w:r w:rsidR="0052282E">
          <w:rPr>
            <w:rFonts w:ascii="Times New Roman" w:hAnsi="Times New Roman" w:cs="Times New Roman"/>
            <w:sz w:val="24"/>
            <w:szCs w:val="24"/>
          </w:rPr>
          <w:t>estimate $2 billion in benefits from avoided structural and building damages</w:t>
        </w:r>
        <w:r w:rsidR="0052282E" w:rsidRPr="00384946">
          <w:rPr>
            <w:rFonts w:ascii="Times New Roman" w:hAnsi="Times New Roman" w:cs="Times New Roman"/>
            <w:sz w:val="24"/>
            <w:szCs w:val="24"/>
          </w:rPr>
          <w:t xml:space="preserve"> </w:t>
        </w:r>
      </w:ins>
      <w:ins w:id="9" w:author="Emma Sophia Donnelly" w:date="2024-10-05T17:42:00Z">
        <w:r w:rsidR="0052282E" w:rsidRPr="00384946">
          <w:rPr>
            <w:rFonts w:ascii="Times New Roman" w:hAnsi="Times New Roman" w:cs="Times New Roman"/>
            <w:sz w:val="24"/>
            <w:szCs w:val="24"/>
          </w:rPr>
          <w:t>using a FEMA method and property sales data</w:t>
        </w:r>
      </w:ins>
      <w:ins w:id="10" w:author="Emma Sophia Donnelly" w:date="2024-10-05T17:43:00Z">
        <w:r w:rsidR="0052282E" w:rsidRPr="0052282E">
          <w:rPr>
            <w:rFonts w:ascii="Times New Roman" w:hAnsi="Times New Roman" w:cs="Times New Roman"/>
            <w:sz w:val="24"/>
            <w:szCs w:val="24"/>
          </w:rPr>
          <w:t xml:space="preserve"> </w:t>
        </w:r>
        <w:r w:rsidR="0052282E">
          <w:rPr>
            <w:rFonts w:ascii="Times New Roman" w:hAnsi="Times New Roman" w:cs="Times New Roman"/>
            <w:sz w:val="24"/>
            <w:szCs w:val="24"/>
          </w:rPr>
          <w:t>from the Tennessee buyout program.</w:t>
        </w:r>
      </w:ins>
      <w:del w:id="11" w:author="Emma Sophia Donnelly" w:date="2024-10-05T17:42:00Z">
        <w:r w:rsidR="00A94B70" w:rsidDel="0052282E">
          <w:rPr>
            <w:rFonts w:ascii="Times New Roman" w:hAnsi="Times New Roman" w:cs="Times New Roman"/>
            <w:sz w:val="24"/>
            <w:szCs w:val="24"/>
          </w:rPr>
          <w:delText xml:space="preserve">estimate </w:delText>
        </w:r>
        <w:r w:rsidR="00DB4D2E" w:rsidDel="0052282E">
          <w:rPr>
            <w:rFonts w:ascii="Times New Roman" w:hAnsi="Times New Roman" w:cs="Times New Roman"/>
            <w:sz w:val="24"/>
            <w:szCs w:val="24"/>
          </w:rPr>
          <w:delText>the avoided costs from structural damage, relocation and volunteer labor, and avoided costs from stormwater services</w:delText>
        </w:r>
        <w:r w:rsidR="009139BB" w:rsidDel="0052282E">
          <w:rPr>
            <w:rFonts w:ascii="Times New Roman" w:hAnsi="Times New Roman" w:cs="Times New Roman"/>
            <w:sz w:val="24"/>
            <w:szCs w:val="24"/>
          </w:rPr>
          <w:delText xml:space="preserve"> </w:delText>
        </w:r>
      </w:del>
      <w:del w:id="12" w:author="Emma Sophia Donnelly" w:date="2024-10-05T17:43:00Z">
        <w:r w:rsidR="009139BB" w:rsidDel="0052282E">
          <w:rPr>
            <w:rFonts w:ascii="Times New Roman" w:hAnsi="Times New Roman" w:cs="Times New Roman"/>
            <w:sz w:val="24"/>
            <w:szCs w:val="24"/>
          </w:rPr>
          <w:delText>from the Tennessee buyout program</w:delText>
        </w:r>
        <w:r w:rsidR="00384946" w:rsidDel="0052282E">
          <w:rPr>
            <w:rFonts w:ascii="Times New Roman" w:hAnsi="Times New Roman" w:cs="Times New Roman"/>
            <w:sz w:val="24"/>
            <w:szCs w:val="24"/>
          </w:rPr>
          <w:delText>.</w:delText>
        </w:r>
      </w:del>
      <w:r w:rsidR="00384946">
        <w:rPr>
          <w:rFonts w:ascii="Times New Roman" w:hAnsi="Times New Roman" w:cs="Times New Roman"/>
          <w:sz w:val="24"/>
          <w:szCs w:val="24"/>
        </w:rPr>
        <w:t xml:space="preserve"> They</w:t>
      </w:r>
      <w:del w:id="13" w:author="Emma Sophia Donnelly" w:date="2024-10-05T17:42:00Z">
        <w:r w:rsidR="00384946" w:rsidRPr="00384946" w:rsidDel="0052282E">
          <w:rPr>
            <w:rFonts w:ascii="Times New Roman" w:hAnsi="Times New Roman" w:cs="Times New Roman"/>
            <w:sz w:val="24"/>
            <w:szCs w:val="24"/>
          </w:rPr>
          <w:delText xml:space="preserve"> calculated property damage costs using a FEMA method and property sales data</w:delText>
        </w:r>
      </w:del>
      <w:ins w:id="14" w:author="Emma Sophia Donnelly" w:date="2024-10-05T17:43:00Z">
        <w:r w:rsidR="0052282E">
          <w:rPr>
            <w:rFonts w:ascii="Times New Roman" w:hAnsi="Times New Roman" w:cs="Times New Roman"/>
            <w:sz w:val="24"/>
            <w:szCs w:val="24"/>
          </w:rPr>
          <w:t xml:space="preserve"> estimate </w:t>
        </w:r>
      </w:ins>
      <w:del w:id="15" w:author="Emma Sophia Donnelly" w:date="2024-10-05T17:43:00Z">
        <w:r w:rsidR="00384946" w:rsidRPr="00384946" w:rsidDel="0052282E">
          <w:rPr>
            <w:rFonts w:ascii="Times New Roman" w:hAnsi="Times New Roman" w:cs="Times New Roman"/>
            <w:sz w:val="24"/>
            <w:szCs w:val="24"/>
          </w:rPr>
          <w:delText xml:space="preserve">. </w:delText>
        </w:r>
      </w:del>
      <w:ins w:id="16" w:author="Emma Sophia Donnelly" w:date="2024-10-05T17:43:00Z">
        <w:r w:rsidR="0052282E">
          <w:rPr>
            <w:rFonts w:ascii="Times New Roman" w:hAnsi="Times New Roman" w:cs="Times New Roman"/>
            <w:sz w:val="24"/>
            <w:szCs w:val="24"/>
          </w:rPr>
          <w:t xml:space="preserve">that </w:t>
        </w:r>
      </w:ins>
      <w:ins w:id="17" w:author="Emma Sophia Donnelly" w:date="2024-10-05T17:44:00Z">
        <w:r w:rsidR="0052282E">
          <w:rPr>
            <w:rFonts w:ascii="Times New Roman" w:hAnsi="Times New Roman" w:cs="Times New Roman"/>
            <w:sz w:val="24"/>
            <w:szCs w:val="24"/>
          </w:rPr>
          <w:t xml:space="preserve">avoided </w:t>
        </w:r>
      </w:ins>
      <w:ins w:id="18" w:author="Emma Sophia Donnelly" w:date="2024-10-05T17:43:00Z">
        <w:r w:rsidR="0052282E">
          <w:rPr>
            <w:rFonts w:ascii="Times New Roman" w:hAnsi="Times New Roman" w:cs="Times New Roman"/>
            <w:sz w:val="24"/>
            <w:szCs w:val="24"/>
          </w:rPr>
          <w:t>r</w:t>
        </w:r>
      </w:ins>
      <w:del w:id="19" w:author="Emma Sophia Donnelly" w:date="2024-10-05T17:43:00Z">
        <w:r w:rsidR="00384946" w:rsidRPr="00384946" w:rsidDel="0052282E">
          <w:rPr>
            <w:rFonts w:ascii="Times New Roman" w:hAnsi="Times New Roman" w:cs="Times New Roman"/>
            <w:sz w:val="24"/>
            <w:szCs w:val="24"/>
          </w:rPr>
          <w:delText>R</w:delText>
        </w:r>
      </w:del>
      <w:r w:rsidR="00384946" w:rsidRPr="00384946">
        <w:rPr>
          <w:rFonts w:ascii="Times New Roman" w:hAnsi="Times New Roman" w:cs="Times New Roman"/>
          <w:sz w:val="24"/>
          <w:szCs w:val="24"/>
        </w:rPr>
        <w:t xml:space="preserve">elocation and volunteer labor costs </w:t>
      </w:r>
      <w:ins w:id="20" w:author="Emma Sophia Donnelly" w:date="2024-10-05T17:44:00Z">
        <w:r w:rsidR="0052282E">
          <w:rPr>
            <w:rFonts w:ascii="Times New Roman" w:hAnsi="Times New Roman" w:cs="Times New Roman"/>
            <w:sz w:val="24"/>
            <w:szCs w:val="24"/>
          </w:rPr>
          <w:t xml:space="preserve">are </w:t>
        </w:r>
      </w:ins>
      <w:del w:id="21" w:author="Emma Sophia Donnelly" w:date="2024-10-05T17:43:00Z">
        <w:r w:rsidR="00384946" w:rsidRPr="00384946" w:rsidDel="0052282E">
          <w:rPr>
            <w:rFonts w:ascii="Times New Roman" w:hAnsi="Times New Roman" w:cs="Times New Roman"/>
            <w:sz w:val="24"/>
            <w:szCs w:val="24"/>
          </w:rPr>
          <w:delText xml:space="preserve">were </w:delText>
        </w:r>
      </w:del>
      <w:ins w:id="22" w:author="Emma Sophia Donnelly" w:date="2024-10-05T17:43:00Z">
        <w:r w:rsidR="0052282E">
          <w:rPr>
            <w:rFonts w:ascii="Times New Roman" w:hAnsi="Times New Roman" w:cs="Times New Roman"/>
            <w:sz w:val="24"/>
            <w:szCs w:val="24"/>
          </w:rPr>
          <w:t xml:space="preserve">an additional $980 million </w:t>
        </w:r>
      </w:ins>
      <w:ins w:id="23" w:author="Emma Sophia Donnelly" w:date="2024-10-05T17:44:00Z">
        <w:r w:rsidR="0052282E">
          <w:rPr>
            <w:rFonts w:ascii="Times New Roman" w:hAnsi="Times New Roman" w:cs="Times New Roman"/>
            <w:sz w:val="24"/>
            <w:szCs w:val="24"/>
          </w:rPr>
          <w:t>using</w:t>
        </w:r>
      </w:ins>
      <w:del w:id="24" w:author="Emma Sophia Donnelly" w:date="2024-10-05T17:44:00Z">
        <w:r w:rsidR="00384946" w:rsidRPr="00384946" w:rsidDel="0052282E">
          <w:rPr>
            <w:rFonts w:ascii="Times New Roman" w:hAnsi="Times New Roman" w:cs="Times New Roman"/>
            <w:sz w:val="24"/>
            <w:szCs w:val="24"/>
          </w:rPr>
          <w:delText>estimated based on</w:delText>
        </w:r>
      </w:del>
      <w:r w:rsidR="00384946" w:rsidRPr="00384946">
        <w:rPr>
          <w:rFonts w:ascii="Times New Roman" w:hAnsi="Times New Roman" w:cs="Times New Roman"/>
          <w:sz w:val="24"/>
          <w:szCs w:val="24"/>
        </w:rPr>
        <w:t xml:space="preserve"> data from a household survey.</w:t>
      </w:r>
      <w:ins w:id="25" w:author="Emma Sophia Donnelly" w:date="2024-10-05T17:44:00Z">
        <w:r w:rsidR="0052282E">
          <w:rPr>
            <w:rFonts w:ascii="Times New Roman" w:hAnsi="Times New Roman" w:cs="Times New Roman"/>
            <w:sz w:val="24"/>
            <w:szCs w:val="24"/>
          </w:rPr>
          <w:t xml:space="preserve"> </w:t>
        </w:r>
      </w:ins>
      <w:del w:id="26" w:author="Emma Sophia Donnelly" w:date="2024-10-05T17:44:00Z">
        <w:r w:rsidR="00384946" w:rsidRPr="00384946" w:rsidDel="0052282E">
          <w:rPr>
            <w:rFonts w:ascii="Times New Roman" w:hAnsi="Times New Roman" w:cs="Times New Roman"/>
            <w:sz w:val="24"/>
            <w:szCs w:val="24"/>
          </w:rPr>
          <w:delText xml:space="preserve"> </w:delText>
        </w:r>
        <w:r w:rsidR="009139BB" w:rsidRPr="009139BB" w:rsidDel="0052282E">
          <w:rPr>
            <w:rFonts w:ascii="Times New Roman" w:hAnsi="Times New Roman" w:cs="Times New Roman"/>
            <w:sz w:val="24"/>
            <w:szCs w:val="24"/>
          </w:rPr>
          <w:delText>They compared the costs of managing stormwater with conventional infrastructure versus using green spaces created by the buyout program to determine which approach was more cost-effective.</w:delText>
        </w:r>
        <w:r w:rsidR="009139BB" w:rsidDel="0052282E">
          <w:rPr>
            <w:rFonts w:ascii="Times New Roman" w:hAnsi="Times New Roman" w:cs="Times New Roman"/>
            <w:sz w:val="24"/>
            <w:szCs w:val="24"/>
          </w:rPr>
          <w:delText xml:space="preserve"> </w:delText>
        </w:r>
      </w:del>
      <w:del w:id="27" w:author="Emma Sophia Donnelly" w:date="2024-10-05T17:43:00Z">
        <w:r w:rsidR="00DB4D2E" w:rsidDel="0052282E">
          <w:rPr>
            <w:rFonts w:ascii="Times New Roman" w:hAnsi="Times New Roman" w:cs="Times New Roman"/>
            <w:sz w:val="24"/>
            <w:szCs w:val="24"/>
          </w:rPr>
          <w:delText xml:space="preserve">They estimate </w:delText>
        </w:r>
        <w:r w:rsidR="00A94B70" w:rsidDel="0052282E">
          <w:rPr>
            <w:rFonts w:ascii="Times New Roman" w:hAnsi="Times New Roman" w:cs="Times New Roman"/>
            <w:sz w:val="24"/>
            <w:szCs w:val="24"/>
          </w:rPr>
          <w:delText xml:space="preserve">$2 billion in benefits from avoided </w:delText>
        </w:r>
        <w:r w:rsidR="009139BB" w:rsidDel="0052282E">
          <w:rPr>
            <w:rFonts w:ascii="Times New Roman" w:hAnsi="Times New Roman" w:cs="Times New Roman"/>
            <w:sz w:val="24"/>
            <w:szCs w:val="24"/>
          </w:rPr>
          <w:delText xml:space="preserve">structural and building </w:delText>
        </w:r>
        <w:r w:rsidR="00A94B70" w:rsidDel="0052282E">
          <w:rPr>
            <w:rFonts w:ascii="Times New Roman" w:hAnsi="Times New Roman" w:cs="Times New Roman"/>
            <w:sz w:val="24"/>
            <w:szCs w:val="24"/>
          </w:rPr>
          <w:delText>damages</w:delText>
        </w:r>
        <w:r w:rsidR="009139BB" w:rsidDel="0052282E">
          <w:rPr>
            <w:rFonts w:ascii="Times New Roman" w:hAnsi="Times New Roman" w:cs="Times New Roman"/>
            <w:sz w:val="24"/>
            <w:szCs w:val="24"/>
          </w:rPr>
          <w:delText>, with an additional $980 million from avoided relocation and volunteer costs</w:delText>
        </w:r>
        <w:r w:rsidR="00A94B70" w:rsidDel="0052282E">
          <w:rPr>
            <w:rFonts w:ascii="Times New Roman" w:hAnsi="Times New Roman" w:cs="Times New Roman"/>
            <w:sz w:val="24"/>
            <w:szCs w:val="24"/>
          </w:rPr>
          <w:delText>.</w:delText>
        </w:r>
        <w:r w:rsidR="003200AF" w:rsidDel="0052282E">
          <w:rPr>
            <w:rFonts w:ascii="Times New Roman" w:hAnsi="Times New Roman" w:cs="Times New Roman"/>
            <w:sz w:val="24"/>
            <w:szCs w:val="24"/>
          </w:rPr>
          <w:delText xml:space="preserve"> </w:delText>
        </w:r>
      </w:del>
      <w:r w:rsidR="003200AF">
        <w:rPr>
          <w:rFonts w:ascii="Times New Roman" w:hAnsi="Times New Roman" w:cs="Times New Roman"/>
          <w:sz w:val="24"/>
          <w:szCs w:val="24"/>
        </w:rPr>
        <w:t xml:space="preserve">They also estimate that buyouts generate over $670 thousand from reduced stormwater infrastructure costs. </w:t>
      </w:r>
    </w:p>
    <w:p w14:paraId="6215F546" w14:textId="0F3491AC" w:rsidR="00721807" w:rsidRDefault="007B0085" w:rsidP="0052282E">
      <w:pPr>
        <w:spacing w:line="480" w:lineRule="auto"/>
        <w:ind w:firstLine="720"/>
        <w:rPr>
          <w:rFonts w:ascii="Times New Roman" w:hAnsi="Times New Roman" w:cs="Times New Roman"/>
          <w:sz w:val="24"/>
          <w:szCs w:val="24"/>
        </w:rPr>
      </w:pPr>
      <w:r>
        <w:rPr>
          <w:rFonts w:ascii="Times New Roman" w:hAnsi="Times New Roman" w:cs="Times New Roman"/>
          <w:sz w:val="24"/>
          <w:szCs w:val="24"/>
        </w:rPr>
        <w:t>Cost-benefit analyses (CBAs) that show benefits exceed costs are required for implementation of buyouts. A review of HMGP funded buyout between 1993 and 2003 found that the average BCA was about 5 to 1 (</w:t>
      </w:r>
      <w:proofErr w:type="spellStart"/>
      <w:r>
        <w:rPr>
          <w:rFonts w:ascii="Times New Roman" w:hAnsi="Times New Roman" w:cs="Times New Roman"/>
          <w:sz w:val="24"/>
          <w:szCs w:val="24"/>
        </w:rPr>
        <w:t>BenDor</w:t>
      </w:r>
      <w:proofErr w:type="spellEnd"/>
      <w:r>
        <w:rPr>
          <w:rFonts w:ascii="Times New Roman" w:hAnsi="Times New Roman" w:cs="Times New Roman"/>
          <w:sz w:val="24"/>
          <w:szCs w:val="24"/>
        </w:rPr>
        <w:t xml:space="preserve"> et al., 2020). </w:t>
      </w:r>
      <w:proofErr w:type="spellStart"/>
      <w:r w:rsidR="00A80F9D">
        <w:rPr>
          <w:rFonts w:ascii="Times New Roman" w:hAnsi="Times New Roman" w:cs="Times New Roman"/>
          <w:sz w:val="24"/>
          <w:szCs w:val="24"/>
        </w:rPr>
        <w:t>BenDor</w:t>
      </w:r>
      <w:proofErr w:type="spellEnd"/>
      <w:r w:rsidR="00A80F9D">
        <w:rPr>
          <w:rFonts w:ascii="Times New Roman" w:hAnsi="Times New Roman" w:cs="Times New Roman"/>
          <w:sz w:val="24"/>
          <w:szCs w:val="24"/>
        </w:rPr>
        <w:t xml:space="preserve"> et al. (2020) calculate the financial impacts of buyouts including avoided infrastructure costs, avoided response and recovery costs, net tax revenue loss, and buyout site maintenance costs. </w:t>
      </w:r>
      <w:r w:rsidR="00721807">
        <w:rPr>
          <w:rFonts w:ascii="Times New Roman" w:hAnsi="Times New Roman" w:cs="Times New Roman"/>
          <w:sz w:val="24"/>
          <w:szCs w:val="24"/>
        </w:rPr>
        <w:t xml:space="preserve">Carran-Groome et al. (2021) </w:t>
      </w:r>
      <w:r w:rsidR="00D032E0">
        <w:rPr>
          <w:rFonts w:ascii="Times New Roman" w:hAnsi="Times New Roman" w:cs="Times New Roman"/>
          <w:sz w:val="24"/>
          <w:szCs w:val="24"/>
        </w:rPr>
        <w:t xml:space="preserve">review CBAs of buyouts to attempt to calculate </w:t>
      </w:r>
      <w:r w:rsidR="00721807">
        <w:rPr>
          <w:rFonts w:ascii="Times New Roman" w:hAnsi="Times New Roman" w:cs="Times New Roman"/>
          <w:sz w:val="24"/>
          <w:szCs w:val="24"/>
        </w:rPr>
        <w:t>full cost of buyouts,</w:t>
      </w:r>
      <w:r w:rsidR="005A0500">
        <w:rPr>
          <w:rFonts w:ascii="Times New Roman" w:hAnsi="Times New Roman" w:cs="Times New Roman"/>
          <w:sz w:val="24"/>
          <w:szCs w:val="24"/>
        </w:rPr>
        <w:t xml:space="preserve"> the costs associated with the design, administrative, and implementation</w:t>
      </w:r>
      <w:r w:rsidR="00D032E0">
        <w:rPr>
          <w:rFonts w:ascii="Times New Roman" w:hAnsi="Times New Roman" w:cs="Times New Roman"/>
          <w:sz w:val="24"/>
          <w:szCs w:val="24"/>
        </w:rPr>
        <w:t>, and conclude that there is a lack of reporting of these government expenditures</w:t>
      </w:r>
      <w:r w:rsidR="005A0500">
        <w:rPr>
          <w:rFonts w:ascii="Times New Roman" w:hAnsi="Times New Roman" w:cs="Times New Roman"/>
          <w:sz w:val="24"/>
          <w:szCs w:val="24"/>
        </w:rPr>
        <w:t xml:space="preserve">. </w:t>
      </w:r>
    </w:p>
    <w:p w14:paraId="0A0AB974" w14:textId="1DE5EB5B" w:rsidR="00DE555C" w:rsidDel="001016B0" w:rsidRDefault="00A94B70" w:rsidP="00CA600E">
      <w:pPr>
        <w:spacing w:line="480" w:lineRule="auto"/>
        <w:rPr>
          <w:del w:id="28" w:author="Emma Sophia Donnelly" w:date="2024-10-05T17:45:00Z"/>
          <w:rFonts w:ascii="Times New Roman" w:hAnsi="Times New Roman" w:cs="Times New Roman"/>
          <w:sz w:val="24"/>
          <w:szCs w:val="24"/>
        </w:rPr>
      </w:pPr>
      <w:moveFromRangeStart w:id="29" w:author="Emma Sophia Donnelly" w:date="2024-10-05T17:45:00Z" w:name="move179042720"/>
      <w:moveFrom w:id="30" w:author="Emma Sophia Donnelly" w:date="2024-10-05T17:45:00Z">
        <w:del w:id="31" w:author="Emma Sophia Donnelly" w:date="2024-10-05T17:45:00Z">
          <w:r w:rsidRPr="00A94B70" w:rsidDel="001016B0">
            <w:rPr>
              <w:rFonts w:ascii="Times New Roman" w:hAnsi="Times New Roman" w:cs="Times New Roman"/>
              <w:sz w:val="24"/>
              <w:szCs w:val="24"/>
            </w:rPr>
            <w:delText>Schoder (2024)</w:delText>
          </w:r>
          <w:r w:rsidDel="001016B0">
            <w:rPr>
              <w:rFonts w:ascii="Times New Roman" w:hAnsi="Times New Roman" w:cs="Times New Roman"/>
              <w:sz w:val="24"/>
              <w:szCs w:val="24"/>
            </w:rPr>
            <w:delText xml:space="preserve"> </w:delText>
          </w:r>
          <w:r w:rsidR="0079497C" w:rsidDel="001016B0">
            <w:rPr>
              <w:rFonts w:ascii="Times New Roman" w:hAnsi="Times New Roman" w:cs="Times New Roman"/>
              <w:sz w:val="24"/>
              <w:szCs w:val="24"/>
            </w:rPr>
            <w:delText>estimates</w:delText>
          </w:r>
          <w:r w:rsidDel="001016B0">
            <w:rPr>
              <w:rFonts w:ascii="Times New Roman" w:hAnsi="Times New Roman" w:cs="Times New Roman"/>
              <w:sz w:val="24"/>
              <w:szCs w:val="24"/>
            </w:rPr>
            <w:delText xml:space="preserve"> a 10% increase from the mean home value from various US buyout programs.</w:delText>
          </w:r>
          <w:r w:rsidR="002E0889" w:rsidRPr="002E0889" w:rsidDel="001016B0">
            <w:delText xml:space="preserve"> </w:delText>
          </w:r>
          <w:r w:rsidR="002E0889" w:rsidRPr="002E0889" w:rsidDel="001016B0">
            <w:rPr>
              <w:rFonts w:ascii="Times New Roman" w:hAnsi="Times New Roman" w:cs="Times New Roman"/>
              <w:sz w:val="24"/>
              <w:szCs w:val="24"/>
            </w:rPr>
            <w:delText>Holloway</w:delText>
          </w:r>
          <w:r w:rsidR="002E0889" w:rsidDel="001016B0">
            <w:rPr>
              <w:rFonts w:ascii="Times New Roman" w:hAnsi="Times New Roman" w:cs="Times New Roman"/>
              <w:sz w:val="24"/>
              <w:szCs w:val="24"/>
            </w:rPr>
            <w:delText xml:space="preserve"> &amp;</w:delText>
          </w:r>
          <w:r w:rsidR="002E0889" w:rsidRPr="002E0889" w:rsidDel="001016B0">
            <w:rPr>
              <w:rFonts w:ascii="Times New Roman" w:hAnsi="Times New Roman" w:cs="Times New Roman"/>
              <w:sz w:val="24"/>
              <w:szCs w:val="24"/>
            </w:rPr>
            <w:delText xml:space="preserve"> BenDor (2023)</w:delText>
          </w:r>
          <w:r w:rsidR="002E0889" w:rsidDel="001016B0">
            <w:rPr>
              <w:rFonts w:ascii="Times New Roman" w:hAnsi="Times New Roman" w:cs="Times New Roman"/>
              <w:sz w:val="24"/>
              <w:szCs w:val="24"/>
            </w:rPr>
            <w:delText xml:space="preserve"> estimate that the North Carolina buyout program </w:delText>
          </w:r>
        </w:del>
      </w:moveFrom>
      <w:moveFromRangeEnd w:id="29"/>
      <w:del w:id="32" w:author="Emma Sophia Donnelly" w:date="2024-10-05T17:45:00Z">
        <w:r w:rsidR="002E0889" w:rsidDel="001016B0">
          <w:rPr>
            <w:rFonts w:ascii="Times New Roman" w:hAnsi="Times New Roman" w:cs="Times New Roman"/>
            <w:sz w:val="24"/>
            <w:szCs w:val="24"/>
          </w:rPr>
          <w:delText xml:space="preserve">increased mean property values by $33,407 for homes nearest the buyouts, and that benefits attenuate with distance. </w:delText>
        </w:r>
        <w:r w:rsidR="002E0889" w:rsidRPr="002E0889" w:rsidDel="001016B0">
          <w:rPr>
            <w:rFonts w:ascii="Times New Roman" w:hAnsi="Times New Roman" w:cs="Times New Roman"/>
            <w:sz w:val="24"/>
            <w:szCs w:val="24"/>
          </w:rPr>
          <w:delText xml:space="preserve">Hashida </w:delText>
        </w:r>
        <w:r w:rsidR="002E0889" w:rsidDel="001016B0">
          <w:rPr>
            <w:rFonts w:ascii="Times New Roman" w:hAnsi="Times New Roman" w:cs="Times New Roman"/>
            <w:sz w:val="24"/>
            <w:szCs w:val="24"/>
          </w:rPr>
          <w:delText xml:space="preserve">and </w:delText>
        </w:r>
        <w:r w:rsidR="002E0889" w:rsidRPr="002E0889" w:rsidDel="001016B0">
          <w:rPr>
            <w:rFonts w:ascii="Times New Roman" w:hAnsi="Times New Roman" w:cs="Times New Roman"/>
            <w:sz w:val="24"/>
            <w:szCs w:val="24"/>
          </w:rPr>
          <w:delText>Dundas (2023)</w:delText>
        </w:r>
        <w:r w:rsidR="002E0889" w:rsidDel="001016B0">
          <w:rPr>
            <w:rFonts w:ascii="Times New Roman" w:hAnsi="Times New Roman" w:cs="Times New Roman"/>
            <w:sz w:val="24"/>
            <w:szCs w:val="24"/>
          </w:rPr>
          <w:delText xml:space="preserve"> … </w:delText>
        </w:r>
      </w:del>
    </w:p>
    <w:p w14:paraId="55DD13F6" w14:textId="53DB4D87" w:rsidR="00DB4D2E" w:rsidRDefault="0079497C" w:rsidP="00CA60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concern that flood mitigation policies encourage development on flood-prone areas. This is consistent with the fact that NFIP flood insurance payouts are mostly used for rebuilding flooded properties, rather than on </w:t>
      </w:r>
      <w:proofErr w:type="spellStart"/>
      <w:r>
        <w:rPr>
          <w:rFonts w:ascii="Times New Roman" w:hAnsi="Times New Roman" w:cs="Times New Roman"/>
          <w:sz w:val="24"/>
          <w:szCs w:val="24"/>
        </w:rPr>
        <w:t>reloation</w:t>
      </w:r>
      <w:proofErr w:type="spellEnd"/>
      <w:r w:rsidR="00543BFA">
        <w:rPr>
          <w:rFonts w:ascii="Times New Roman" w:hAnsi="Times New Roman" w:cs="Times New Roman"/>
          <w:sz w:val="24"/>
          <w:szCs w:val="24"/>
        </w:rPr>
        <w:t xml:space="preserve"> (Miao &amp; </w:t>
      </w:r>
      <w:proofErr w:type="spellStart"/>
      <w:r w:rsidR="00543BFA" w:rsidRPr="00543BFA">
        <w:rPr>
          <w:rFonts w:ascii="Times New Roman" w:hAnsi="Times New Roman" w:cs="Times New Roman"/>
          <w:sz w:val="24"/>
          <w:szCs w:val="24"/>
        </w:rPr>
        <w:t>Davlasheridze</w:t>
      </w:r>
      <w:proofErr w:type="spellEnd"/>
      <w:r w:rsidR="00543BFA">
        <w:rPr>
          <w:rFonts w:ascii="Times New Roman" w:hAnsi="Times New Roman" w:cs="Times New Roman"/>
          <w:sz w:val="24"/>
          <w:szCs w:val="24"/>
        </w:rPr>
        <w:t>, 2021)</w:t>
      </w:r>
      <w:r>
        <w:rPr>
          <w:rFonts w:ascii="Times New Roman" w:hAnsi="Times New Roman" w:cs="Times New Roman"/>
          <w:sz w:val="24"/>
          <w:szCs w:val="24"/>
        </w:rPr>
        <w:t xml:space="preserve">. </w:t>
      </w:r>
      <w:r w:rsidR="00C122DC">
        <w:rPr>
          <w:rFonts w:ascii="Times New Roman" w:hAnsi="Times New Roman" w:cs="Times New Roman"/>
          <w:sz w:val="24"/>
          <w:szCs w:val="24"/>
        </w:rPr>
        <w:t xml:space="preserve">Miao and </w:t>
      </w:r>
      <w:proofErr w:type="spellStart"/>
      <w:r w:rsidR="00C122DC" w:rsidRPr="00543BFA">
        <w:rPr>
          <w:rFonts w:ascii="Times New Roman" w:hAnsi="Times New Roman" w:cs="Times New Roman"/>
          <w:sz w:val="24"/>
          <w:szCs w:val="24"/>
        </w:rPr>
        <w:lastRenderedPageBreak/>
        <w:t>Davlasheridze</w:t>
      </w:r>
      <w:proofErr w:type="spellEnd"/>
      <w:r w:rsidR="00C122DC">
        <w:rPr>
          <w:rFonts w:ascii="Times New Roman" w:hAnsi="Times New Roman" w:cs="Times New Roman"/>
          <w:sz w:val="24"/>
          <w:szCs w:val="24"/>
        </w:rPr>
        <w:t xml:space="preserve"> (2021) also find that counties with higher NFIP insurance rates are less likely to participate in buyouts because of reduced risk perception. They hypothesize that underpriced flood insurance reduces the true cost of living in risky areas that could lower incentive to relocate.</w:t>
      </w:r>
    </w:p>
    <w:p w14:paraId="1F3A2018" w14:textId="6300D737" w:rsidR="006E2642" w:rsidRPr="00CA600E" w:rsidRDefault="006E2642" w:rsidP="00CA600E">
      <w:pPr>
        <w:spacing w:line="480" w:lineRule="auto"/>
        <w:rPr>
          <w:rFonts w:ascii="Times New Roman" w:hAnsi="Times New Roman" w:cs="Times New Roman"/>
          <w:sz w:val="24"/>
          <w:szCs w:val="24"/>
        </w:rPr>
      </w:pPr>
      <w:r>
        <w:rPr>
          <w:rFonts w:ascii="Times New Roman" w:hAnsi="Times New Roman" w:cs="Times New Roman"/>
          <w:sz w:val="24"/>
          <w:szCs w:val="24"/>
        </w:rPr>
        <w:tab/>
        <w:t>Buyouts also present environmental justice concerns</w:t>
      </w:r>
    </w:p>
    <w:p w14:paraId="131EC899" w14:textId="77777777" w:rsidR="00AC0312" w:rsidRPr="00AC0312" w:rsidRDefault="00AC0312" w:rsidP="00AC0312">
      <w:pPr>
        <w:rPr>
          <w:rFonts w:ascii="Times New Roman" w:hAnsi="Times New Roman" w:cs="Times New Roman"/>
        </w:rPr>
      </w:pPr>
      <w:r w:rsidRPr="00AC0312">
        <w:rPr>
          <w:rFonts w:ascii="Times New Roman" w:hAnsi="Times New Roman" w:cs="Times New Roman"/>
        </w:rPr>
        <w:t>Table 1 summarizes the literature on the economic effects of flood buyout programs.</w:t>
      </w:r>
    </w:p>
    <w:tbl>
      <w:tblPr>
        <w:tblStyle w:val="TableGrid"/>
        <w:tblW w:w="9985" w:type="dxa"/>
        <w:tblLayout w:type="fixed"/>
        <w:tblLook w:val="04A0" w:firstRow="1" w:lastRow="0" w:firstColumn="1" w:lastColumn="0" w:noHBand="0" w:noVBand="1"/>
      </w:tblPr>
      <w:tblGrid>
        <w:gridCol w:w="1080"/>
        <w:gridCol w:w="1710"/>
        <w:gridCol w:w="1080"/>
        <w:gridCol w:w="2634"/>
        <w:gridCol w:w="805"/>
        <w:gridCol w:w="1050"/>
        <w:gridCol w:w="737"/>
        <w:gridCol w:w="889"/>
      </w:tblGrid>
      <w:tr w:rsidR="00AC0312" w:rsidRPr="0076641B" w14:paraId="4ED6D18C" w14:textId="77777777" w:rsidTr="00206105">
        <w:tc>
          <w:tcPr>
            <w:tcW w:w="6504" w:type="dxa"/>
            <w:gridSpan w:val="4"/>
            <w:tcBorders>
              <w:top w:val="single" w:sz="4" w:space="0" w:color="000000"/>
              <w:left w:val="nil"/>
              <w:bottom w:val="nil"/>
              <w:right w:val="nil"/>
            </w:tcBorders>
          </w:tcPr>
          <w:p w14:paraId="1F025785" w14:textId="77777777" w:rsidR="00AC0312" w:rsidRPr="0076641B" w:rsidRDefault="00AC0312" w:rsidP="00206105">
            <w:pPr>
              <w:jc w:val="center"/>
              <w:rPr>
                <w:rFonts w:ascii="Times New Roman" w:hAnsi="Times New Roman" w:cs="Times New Roman"/>
                <w:sz w:val="20"/>
                <w:szCs w:val="20"/>
                <w:u w:val="single"/>
              </w:rPr>
            </w:pPr>
            <w:r w:rsidRPr="0076641B">
              <w:rPr>
                <w:rFonts w:ascii="Times New Roman" w:hAnsi="Times New Roman" w:cs="Times New Roman"/>
                <w:sz w:val="20"/>
                <w:szCs w:val="20"/>
                <w:u w:val="single"/>
              </w:rPr>
              <w:t>Paper</w:t>
            </w:r>
          </w:p>
        </w:tc>
        <w:tc>
          <w:tcPr>
            <w:tcW w:w="3481" w:type="dxa"/>
            <w:gridSpan w:val="4"/>
            <w:tcBorders>
              <w:top w:val="single" w:sz="4" w:space="0" w:color="000000"/>
              <w:left w:val="nil"/>
              <w:bottom w:val="nil"/>
              <w:right w:val="nil"/>
            </w:tcBorders>
          </w:tcPr>
          <w:p w14:paraId="37E45D29" w14:textId="77777777" w:rsidR="00AC0312" w:rsidRPr="0076641B" w:rsidRDefault="00AC0312" w:rsidP="00206105">
            <w:pPr>
              <w:jc w:val="center"/>
              <w:rPr>
                <w:rFonts w:ascii="Times New Roman" w:hAnsi="Times New Roman" w:cs="Times New Roman"/>
                <w:sz w:val="20"/>
                <w:szCs w:val="20"/>
                <w:u w:val="single"/>
              </w:rPr>
            </w:pPr>
            <w:r w:rsidRPr="0076641B">
              <w:rPr>
                <w:rFonts w:ascii="Times New Roman" w:hAnsi="Times New Roman" w:cs="Times New Roman"/>
                <w:sz w:val="20"/>
                <w:szCs w:val="20"/>
                <w:u w:val="single"/>
              </w:rPr>
              <w:t>Type of effects</w:t>
            </w:r>
          </w:p>
        </w:tc>
      </w:tr>
      <w:tr w:rsidR="00AC0312" w:rsidRPr="0076641B" w14:paraId="138960BC" w14:textId="77777777" w:rsidTr="00206105">
        <w:tc>
          <w:tcPr>
            <w:tcW w:w="1080" w:type="dxa"/>
            <w:tcBorders>
              <w:top w:val="nil"/>
              <w:left w:val="nil"/>
              <w:bottom w:val="single" w:sz="4" w:space="0" w:color="000000"/>
              <w:right w:val="single" w:sz="4" w:space="0" w:color="F2F2F2" w:themeColor="background1" w:themeShade="F2"/>
            </w:tcBorders>
          </w:tcPr>
          <w:p w14:paraId="2231D80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Authors</w:t>
            </w:r>
          </w:p>
        </w:tc>
        <w:tc>
          <w:tcPr>
            <w:tcW w:w="1710" w:type="dxa"/>
            <w:tcBorders>
              <w:top w:val="nil"/>
              <w:left w:val="single" w:sz="4" w:space="0" w:color="F2F2F2" w:themeColor="background1" w:themeShade="F2"/>
              <w:bottom w:val="single" w:sz="4" w:space="0" w:color="000000"/>
              <w:right w:val="nil"/>
            </w:tcBorders>
          </w:tcPr>
          <w:p w14:paraId="6D395B2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Program</w:t>
            </w:r>
          </w:p>
        </w:tc>
        <w:tc>
          <w:tcPr>
            <w:tcW w:w="1080" w:type="dxa"/>
            <w:tcBorders>
              <w:top w:val="nil"/>
              <w:left w:val="nil"/>
              <w:bottom w:val="single" w:sz="4" w:space="0" w:color="000000"/>
              <w:right w:val="nil"/>
            </w:tcBorders>
          </w:tcPr>
          <w:p w14:paraId="4C6B0CD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Methods</w:t>
            </w:r>
          </w:p>
        </w:tc>
        <w:tc>
          <w:tcPr>
            <w:tcW w:w="2634" w:type="dxa"/>
            <w:tcBorders>
              <w:top w:val="nil"/>
              <w:left w:val="nil"/>
              <w:bottom w:val="single" w:sz="4" w:space="0" w:color="000000"/>
              <w:right w:val="nil"/>
            </w:tcBorders>
          </w:tcPr>
          <w:p w14:paraId="41D8389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Benefit type</w:t>
            </w:r>
          </w:p>
        </w:tc>
        <w:tc>
          <w:tcPr>
            <w:tcW w:w="805" w:type="dxa"/>
            <w:tcBorders>
              <w:top w:val="nil"/>
              <w:left w:val="nil"/>
              <w:bottom w:val="single" w:sz="4" w:space="0" w:color="000000"/>
              <w:right w:val="nil"/>
            </w:tcBorders>
          </w:tcPr>
          <w:p w14:paraId="1F000AA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Spatial</w:t>
            </w:r>
          </w:p>
        </w:tc>
        <w:tc>
          <w:tcPr>
            <w:tcW w:w="1050" w:type="dxa"/>
            <w:tcBorders>
              <w:top w:val="nil"/>
              <w:left w:val="nil"/>
              <w:bottom w:val="single" w:sz="4" w:space="0" w:color="000000"/>
              <w:right w:val="nil"/>
            </w:tcBorders>
          </w:tcPr>
          <w:p w14:paraId="5FA607B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Temporal</w:t>
            </w:r>
          </w:p>
        </w:tc>
        <w:tc>
          <w:tcPr>
            <w:tcW w:w="737" w:type="dxa"/>
            <w:tcBorders>
              <w:top w:val="nil"/>
              <w:left w:val="nil"/>
              <w:bottom w:val="single" w:sz="4" w:space="0" w:color="000000"/>
              <w:right w:val="nil"/>
            </w:tcBorders>
          </w:tcPr>
          <w:p w14:paraId="7F8360F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Racial</w:t>
            </w:r>
          </w:p>
        </w:tc>
        <w:tc>
          <w:tcPr>
            <w:tcW w:w="889" w:type="dxa"/>
            <w:tcBorders>
              <w:top w:val="nil"/>
              <w:left w:val="nil"/>
              <w:bottom w:val="single" w:sz="4" w:space="0" w:color="000000"/>
              <w:right w:val="nil"/>
            </w:tcBorders>
          </w:tcPr>
          <w:p w14:paraId="6E2B708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Income</w:t>
            </w:r>
          </w:p>
        </w:tc>
      </w:tr>
      <w:tr w:rsidR="00AC0312" w:rsidRPr="0076641B" w14:paraId="18A32C97" w14:textId="77777777" w:rsidTr="00206105">
        <w:tc>
          <w:tcPr>
            <w:tcW w:w="1080" w:type="dxa"/>
            <w:tcBorders>
              <w:top w:val="single" w:sz="4" w:space="0" w:color="000000"/>
              <w:left w:val="nil"/>
              <w:bottom w:val="single" w:sz="4" w:space="0" w:color="000000"/>
              <w:right w:val="single" w:sz="4" w:space="0" w:color="000000"/>
            </w:tcBorders>
          </w:tcPr>
          <w:p w14:paraId="1850D6D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Guo et al., (2023)</w:t>
            </w:r>
          </w:p>
        </w:tc>
        <w:tc>
          <w:tcPr>
            <w:tcW w:w="1710" w:type="dxa"/>
            <w:tcBorders>
              <w:top w:val="single" w:sz="4" w:space="0" w:color="000000"/>
              <w:left w:val="single" w:sz="4" w:space="0" w:color="000000"/>
              <w:bottom w:val="single" w:sz="4" w:space="0" w:color="000000"/>
              <w:right w:val="nil"/>
            </w:tcBorders>
          </w:tcPr>
          <w:p w14:paraId="704F38C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Hurricane Sandy acquisition and buyout program</w:t>
            </w:r>
          </w:p>
        </w:tc>
        <w:tc>
          <w:tcPr>
            <w:tcW w:w="1080" w:type="dxa"/>
            <w:tcBorders>
              <w:top w:val="single" w:sz="4" w:space="0" w:color="000000"/>
              <w:left w:val="nil"/>
              <w:bottom w:val="single" w:sz="4" w:space="0" w:color="000000"/>
              <w:right w:val="nil"/>
            </w:tcBorders>
          </w:tcPr>
          <w:p w14:paraId="2A41B3A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DID</w:t>
            </w:r>
          </w:p>
        </w:tc>
        <w:tc>
          <w:tcPr>
            <w:tcW w:w="2634" w:type="dxa"/>
            <w:tcBorders>
              <w:top w:val="single" w:sz="4" w:space="0" w:color="000000"/>
              <w:left w:val="nil"/>
              <w:bottom w:val="single" w:sz="4" w:space="0" w:color="000000"/>
              <w:right w:val="nil"/>
            </w:tcBorders>
          </w:tcPr>
          <w:p w14:paraId="359628F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values, enhanced resilience, and job creation</w:t>
            </w:r>
          </w:p>
        </w:tc>
        <w:tc>
          <w:tcPr>
            <w:tcW w:w="805" w:type="dxa"/>
            <w:tcBorders>
              <w:top w:val="single" w:sz="4" w:space="0" w:color="000000"/>
              <w:left w:val="nil"/>
              <w:bottom w:val="single" w:sz="4" w:space="0" w:color="000000"/>
              <w:right w:val="nil"/>
            </w:tcBorders>
          </w:tcPr>
          <w:p w14:paraId="5CAF86D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1050" w:type="dxa"/>
            <w:tcBorders>
              <w:top w:val="single" w:sz="4" w:space="0" w:color="000000"/>
              <w:left w:val="nil"/>
              <w:bottom w:val="single" w:sz="4" w:space="0" w:color="000000"/>
              <w:right w:val="nil"/>
            </w:tcBorders>
          </w:tcPr>
          <w:p w14:paraId="54D5D06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737" w:type="dxa"/>
            <w:tcBorders>
              <w:top w:val="single" w:sz="4" w:space="0" w:color="000000"/>
              <w:left w:val="nil"/>
              <w:bottom w:val="single" w:sz="4" w:space="0" w:color="000000"/>
              <w:right w:val="nil"/>
            </w:tcBorders>
          </w:tcPr>
          <w:p w14:paraId="29A8225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323AE65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5EA36070" w14:textId="77777777" w:rsidTr="00206105">
        <w:tc>
          <w:tcPr>
            <w:tcW w:w="1080" w:type="dxa"/>
            <w:tcBorders>
              <w:top w:val="single" w:sz="4" w:space="0" w:color="000000"/>
              <w:left w:val="nil"/>
              <w:bottom w:val="single" w:sz="4" w:space="0" w:color="000000"/>
              <w:right w:val="single" w:sz="4" w:space="0" w:color="000000"/>
            </w:tcBorders>
          </w:tcPr>
          <w:p w14:paraId="46F24AF0"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Nelson &amp; Camp (2020)</w:t>
            </w:r>
          </w:p>
        </w:tc>
        <w:tc>
          <w:tcPr>
            <w:tcW w:w="1710" w:type="dxa"/>
            <w:tcBorders>
              <w:top w:val="single" w:sz="4" w:space="0" w:color="000000"/>
              <w:left w:val="single" w:sz="4" w:space="0" w:color="000000"/>
              <w:bottom w:val="single" w:sz="4" w:space="0" w:color="000000"/>
              <w:right w:val="nil"/>
            </w:tcBorders>
          </w:tcPr>
          <w:p w14:paraId="5831A7D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Tennessee buyout</w:t>
            </w:r>
          </w:p>
        </w:tc>
        <w:tc>
          <w:tcPr>
            <w:tcW w:w="1080" w:type="dxa"/>
            <w:tcBorders>
              <w:top w:val="single" w:sz="4" w:space="0" w:color="000000"/>
              <w:left w:val="nil"/>
              <w:bottom w:val="single" w:sz="4" w:space="0" w:color="000000"/>
              <w:right w:val="nil"/>
            </w:tcBorders>
          </w:tcPr>
          <w:p w14:paraId="0401987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FEMA algorithm</w:t>
            </w:r>
          </w:p>
        </w:tc>
        <w:tc>
          <w:tcPr>
            <w:tcW w:w="2634" w:type="dxa"/>
            <w:tcBorders>
              <w:top w:val="single" w:sz="4" w:space="0" w:color="000000"/>
              <w:left w:val="nil"/>
              <w:bottom w:val="single" w:sz="4" w:space="0" w:color="000000"/>
              <w:right w:val="nil"/>
            </w:tcBorders>
          </w:tcPr>
          <w:p w14:paraId="4C43A6A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Avoided structural damages plus relocation costs and volunteer labor</w:t>
            </w:r>
          </w:p>
        </w:tc>
        <w:tc>
          <w:tcPr>
            <w:tcW w:w="805" w:type="dxa"/>
            <w:tcBorders>
              <w:top w:val="single" w:sz="4" w:space="0" w:color="000000"/>
              <w:left w:val="nil"/>
              <w:bottom w:val="single" w:sz="4" w:space="0" w:color="000000"/>
              <w:right w:val="nil"/>
            </w:tcBorders>
          </w:tcPr>
          <w:p w14:paraId="5A5D848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single" w:sz="4" w:space="0" w:color="000000"/>
              <w:right w:val="nil"/>
            </w:tcBorders>
          </w:tcPr>
          <w:p w14:paraId="50B1EE6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single" w:sz="4" w:space="0" w:color="000000"/>
              <w:right w:val="nil"/>
            </w:tcBorders>
          </w:tcPr>
          <w:p w14:paraId="5514E56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1DB25CE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7C69D17B" w14:textId="77777777" w:rsidTr="00206105">
        <w:tc>
          <w:tcPr>
            <w:tcW w:w="1080" w:type="dxa"/>
            <w:tcBorders>
              <w:top w:val="single" w:sz="4" w:space="0" w:color="000000"/>
              <w:left w:val="nil"/>
              <w:bottom w:val="single" w:sz="4" w:space="0" w:color="000000"/>
              <w:right w:val="single" w:sz="4" w:space="0" w:color="000000"/>
            </w:tcBorders>
          </w:tcPr>
          <w:p w14:paraId="3CB783F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Ando &amp; Reeser (2022)</w:t>
            </w:r>
          </w:p>
        </w:tc>
        <w:tc>
          <w:tcPr>
            <w:tcW w:w="1710" w:type="dxa"/>
            <w:tcBorders>
              <w:top w:val="single" w:sz="4" w:space="0" w:color="000000"/>
              <w:left w:val="single" w:sz="4" w:space="0" w:color="000000"/>
              <w:bottom w:val="single" w:sz="4" w:space="0" w:color="000000"/>
              <w:right w:val="nil"/>
            </w:tcBorders>
          </w:tcPr>
          <w:p w14:paraId="674DE44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Hypothetical pre-flood contract for post-flood buyout</w:t>
            </w:r>
          </w:p>
        </w:tc>
        <w:tc>
          <w:tcPr>
            <w:tcW w:w="1080" w:type="dxa"/>
            <w:tcBorders>
              <w:top w:val="single" w:sz="4" w:space="0" w:color="000000"/>
              <w:left w:val="nil"/>
              <w:bottom w:val="single" w:sz="4" w:space="0" w:color="000000"/>
              <w:right w:val="nil"/>
            </w:tcBorders>
          </w:tcPr>
          <w:p w14:paraId="323A8FC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CVM</w:t>
            </w:r>
          </w:p>
        </w:tc>
        <w:tc>
          <w:tcPr>
            <w:tcW w:w="2634" w:type="dxa"/>
            <w:tcBorders>
              <w:top w:val="single" w:sz="4" w:space="0" w:color="000000"/>
              <w:left w:val="nil"/>
              <w:bottom w:val="single" w:sz="4" w:space="0" w:color="000000"/>
              <w:right w:val="nil"/>
            </w:tcBorders>
          </w:tcPr>
          <w:p w14:paraId="0BAB341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WTP for hypothetical program</w:t>
            </w:r>
          </w:p>
        </w:tc>
        <w:tc>
          <w:tcPr>
            <w:tcW w:w="805" w:type="dxa"/>
            <w:tcBorders>
              <w:top w:val="single" w:sz="4" w:space="0" w:color="000000"/>
              <w:left w:val="nil"/>
              <w:bottom w:val="single" w:sz="4" w:space="0" w:color="000000"/>
              <w:right w:val="nil"/>
            </w:tcBorders>
          </w:tcPr>
          <w:p w14:paraId="41FA2BE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single" w:sz="4" w:space="0" w:color="000000"/>
              <w:right w:val="nil"/>
            </w:tcBorders>
          </w:tcPr>
          <w:p w14:paraId="3573E735"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single" w:sz="4" w:space="0" w:color="000000"/>
              <w:right w:val="nil"/>
            </w:tcBorders>
          </w:tcPr>
          <w:p w14:paraId="3A79BA5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889" w:type="dxa"/>
            <w:tcBorders>
              <w:top w:val="single" w:sz="4" w:space="0" w:color="000000"/>
              <w:left w:val="nil"/>
              <w:bottom w:val="single" w:sz="4" w:space="0" w:color="000000"/>
              <w:right w:val="nil"/>
            </w:tcBorders>
          </w:tcPr>
          <w:p w14:paraId="6AEF610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r>
      <w:tr w:rsidR="00AC0312" w:rsidRPr="0076641B" w14:paraId="08A57CB4" w14:textId="77777777" w:rsidTr="00206105">
        <w:tc>
          <w:tcPr>
            <w:tcW w:w="1080" w:type="dxa"/>
            <w:tcBorders>
              <w:top w:val="single" w:sz="4" w:space="0" w:color="000000"/>
              <w:left w:val="nil"/>
              <w:bottom w:val="nil"/>
              <w:right w:val="single" w:sz="4" w:space="0" w:color="000000"/>
            </w:tcBorders>
          </w:tcPr>
          <w:p w14:paraId="029665C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Jowers et al. (2023)</w:t>
            </w:r>
          </w:p>
        </w:tc>
        <w:tc>
          <w:tcPr>
            <w:tcW w:w="1710" w:type="dxa"/>
            <w:tcBorders>
              <w:top w:val="single" w:sz="4" w:space="0" w:color="000000"/>
              <w:left w:val="single" w:sz="4" w:space="0" w:color="000000"/>
              <w:bottom w:val="nil"/>
              <w:right w:val="nil"/>
            </w:tcBorders>
          </w:tcPr>
          <w:p w14:paraId="5ECB542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Various programs between 1989 and 2017</w:t>
            </w:r>
          </w:p>
        </w:tc>
        <w:tc>
          <w:tcPr>
            <w:tcW w:w="1080" w:type="dxa"/>
            <w:tcBorders>
              <w:top w:val="single" w:sz="4" w:space="0" w:color="000000"/>
              <w:left w:val="nil"/>
              <w:bottom w:val="nil"/>
              <w:right w:val="nil"/>
            </w:tcBorders>
          </w:tcPr>
          <w:p w14:paraId="3967C28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Hedonic</w:t>
            </w:r>
          </w:p>
        </w:tc>
        <w:tc>
          <w:tcPr>
            <w:tcW w:w="2634" w:type="dxa"/>
            <w:tcBorders>
              <w:top w:val="single" w:sz="4" w:space="0" w:color="000000"/>
              <w:left w:val="nil"/>
              <w:bottom w:val="nil"/>
              <w:right w:val="nil"/>
            </w:tcBorders>
          </w:tcPr>
          <w:p w14:paraId="5C9F3AB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Difference between FMV and buyout value for White, Black, and Hispanic owners</w:t>
            </w:r>
          </w:p>
        </w:tc>
        <w:tc>
          <w:tcPr>
            <w:tcW w:w="805" w:type="dxa"/>
            <w:tcBorders>
              <w:top w:val="single" w:sz="4" w:space="0" w:color="000000"/>
              <w:left w:val="nil"/>
              <w:bottom w:val="nil"/>
              <w:right w:val="nil"/>
            </w:tcBorders>
          </w:tcPr>
          <w:p w14:paraId="639B7D3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nil"/>
              <w:right w:val="nil"/>
            </w:tcBorders>
          </w:tcPr>
          <w:p w14:paraId="5F200D9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nil"/>
              <w:right w:val="nil"/>
            </w:tcBorders>
          </w:tcPr>
          <w:p w14:paraId="6BB6F6F5"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889" w:type="dxa"/>
            <w:tcBorders>
              <w:top w:val="single" w:sz="4" w:space="0" w:color="000000"/>
              <w:left w:val="nil"/>
              <w:bottom w:val="nil"/>
              <w:right w:val="nil"/>
            </w:tcBorders>
          </w:tcPr>
          <w:p w14:paraId="652CF450"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68ACAAE0" w14:textId="77777777" w:rsidTr="00206105">
        <w:tc>
          <w:tcPr>
            <w:tcW w:w="1080" w:type="dxa"/>
            <w:tcBorders>
              <w:top w:val="single" w:sz="4" w:space="0" w:color="000000"/>
              <w:left w:val="nil"/>
              <w:bottom w:val="single" w:sz="4" w:space="0" w:color="000000"/>
              <w:right w:val="single" w:sz="4" w:space="0" w:color="000000"/>
            </w:tcBorders>
          </w:tcPr>
          <w:p w14:paraId="4FADBE7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Schoder (2024)</w:t>
            </w:r>
          </w:p>
        </w:tc>
        <w:tc>
          <w:tcPr>
            <w:tcW w:w="1710" w:type="dxa"/>
            <w:tcBorders>
              <w:top w:val="single" w:sz="4" w:space="0" w:color="000000"/>
              <w:left w:val="single" w:sz="4" w:space="0" w:color="000000"/>
              <w:bottom w:val="single" w:sz="4" w:space="0" w:color="000000"/>
              <w:right w:val="nil"/>
            </w:tcBorders>
          </w:tcPr>
          <w:p w14:paraId="5771849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Various programs between 1989 and 2017</w:t>
            </w:r>
          </w:p>
        </w:tc>
        <w:tc>
          <w:tcPr>
            <w:tcW w:w="1080" w:type="dxa"/>
            <w:tcBorders>
              <w:top w:val="single" w:sz="4" w:space="0" w:color="000000"/>
              <w:left w:val="nil"/>
              <w:bottom w:val="single" w:sz="4" w:space="0" w:color="000000"/>
              <w:right w:val="nil"/>
            </w:tcBorders>
          </w:tcPr>
          <w:p w14:paraId="38F99EF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Propensity score weighted DID</w:t>
            </w:r>
          </w:p>
        </w:tc>
        <w:tc>
          <w:tcPr>
            <w:tcW w:w="2634" w:type="dxa"/>
            <w:tcBorders>
              <w:top w:val="single" w:sz="4" w:space="0" w:color="000000"/>
              <w:left w:val="nil"/>
              <w:bottom w:val="single" w:sz="4" w:space="0" w:color="000000"/>
              <w:right w:val="nil"/>
            </w:tcBorders>
          </w:tcPr>
          <w:p w14:paraId="5B54C72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 increase</w:t>
            </w:r>
          </w:p>
        </w:tc>
        <w:tc>
          <w:tcPr>
            <w:tcW w:w="805" w:type="dxa"/>
            <w:tcBorders>
              <w:top w:val="single" w:sz="4" w:space="0" w:color="000000"/>
              <w:left w:val="nil"/>
              <w:bottom w:val="single" w:sz="4" w:space="0" w:color="000000"/>
              <w:right w:val="nil"/>
            </w:tcBorders>
          </w:tcPr>
          <w:p w14:paraId="5E68A69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single" w:sz="4" w:space="0" w:color="000000"/>
              <w:right w:val="nil"/>
            </w:tcBorders>
          </w:tcPr>
          <w:p w14:paraId="6FCCBC8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single" w:sz="4" w:space="0" w:color="000000"/>
              <w:right w:val="nil"/>
            </w:tcBorders>
          </w:tcPr>
          <w:p w14:paraId="1C68C18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889" w:type="dxa"/>
            <w:tcBorders>
              <w:top w:val="single" w:sz="4" w:space="0" w:color="000000"/>
              <w:left w:val="nil"/>
              <w:bottom w:val="single" w:sz="4" w:space="0" w:color="000000"/>
              <w:right w:val="nil"/>
            </w:tcBorders>
          </w:tcPr>
          <w:p w14:paraId="79D482D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r>
      <w:tr w:rsidR="00AC0312" w:rsidRPr="0076641B" w14:paraId="5BCBE3C7" w14:textId="77777777" w:rsidTr="00206105">
        <w:tc>
          <w:tcPr>
            <w:tcW w:w="1080" w:type="dxa"/>
            <w:tcBorders>
              <w:top w:val="single" w:sz="4" w:space="0" w:color="000000"/>
              <w:left w:val="nil"/>
              <w:bottom w:val="single" w:sz="4" w:space="0" w:color="000000"/>
              <w:right w:val="single" w:sz="4" w:space="0" w:color="000000"/>
            </w:tcBorders>
          </w:tcPr>
          <w:p w14:paraId="432450E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Holloway, </w:t>
            </w:r>
            <w:proofErr w:type="spellStart"/>
            <w:r w:rsidRPr="0076641B">
              <w:rPr>
                <w:rFonts w:ascii="Times New Roman" w:hAnsi="Times New Roman" w:cs="Times New Roman"/>
                <w:sz w:val="20"/>
                <w:szCs w:val="20"/>
              </w:rPr>
              <w:t>BenDor</w:t>
            </w:r>
            <w:proofErr w:type="spellEnd"/>
            <w:r w:rsidRPr="0076641B">
              <w:rPr>
                <w:rFonts w:ascii="Times New Roman" w:hAnsi="Times New Roman" w:cs="Times New Roman"/>
                <w:sz w:val="20"/>
                <w:szCs w:val="20"/>
              </w:rPr>
              <w:t xml:space="preserve"> (2023).</w:t>
            </w:r>
          </w:p>
        </w:tc>
        <w:tc>
          <w:tcPr>
            <w:tcW w:w="1710" w:type="dxa"/>
            <w:tcBorders>
              <w:top w:val="single" w:sz="4" w:space="0" w:color="000000"/>
              <w:left w:val="single" w:sz="4" w:space="0" w:color="000000"/>
              <w:bottom w:val="single" w:sz="4" w:space="0" w:color="000000"/>
              <w:right w:val="nil"/>
            </w:tcBorders>
          </w:tcPr>
          <w:p w14:paraId="633FAB1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Mecklenburg County, NC buyout program</w:t>
            </w:r>
          </w:p>
        </w:tc>
        <w:tc>
          <w:tcPr>
            <w:tcW w:w="1080" w:type="dxa"/>
            <w:tcBorders>
              <w:top w:val="single" w:sz="4" w:space="0" w:color="000000"/>
              <w:left w:val="nil"/>
              <w:bottom w:val="single" w:sz="4" w:space="0" w:color="000000"/>
              <w:right w:val="nil"/>
            </w:tcBorders>
          </w:tcPr>
          <w:p w14:paraId="1C938C0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Hedonic</w:t>
            </w:r>
          </w:p>
        </w:tc>
        <w:tc>
          <w:tcPr>
            <w:tcW w:w="2634" w:type="dxa"/>
            <w:tcBorders>
              <w:top w:val="single" w:sz="4" w:space="0" w:color="000000"/>
              <w:left w:val="nil"/>
              <w:bottom w:val="single" w:sz="4" w:space="0" w:color="000000"/>
              <w:right w:val="nil"/>
            </w:tcBorders>
          </w:tcPr>
          <w:p w14:paraId="636F3630"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 increase</w:t>
            </w:r>
          </w:p>
        </w:tc>
        <w:tc>
          <w:tcPr>
            <w:tcW w:w="805" w:type="dxa"/>
            <w:tcBorders>
              <w:top w:val="single" w:sz="4" w:space="0" w:color="000000"/>
              <w:left w:val="nil"/>
              <w:bottom w:val="single" w:sz="4" w:space="0" w:color="000000"/>
              <w:right w:val="nil"/>
            </w:tcBorders>
          </w:tcPr>
          <w:p w14:paraId="3C7ECD3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1050" w:type="dxa"/>
            <w:tcBorders>
              <w:top w:val="single" w:sz="4" w:space="0" w:color="000000"/>
              <w:left w:val="nil"/>
              <w:bottom w:val="single" w:sz="4" w:space="0" w:color="000000"/>
              <w:right w:val="nil"/>
            </w:tcBorders>
          </w:tcPr>
          <w:p w14:paraId="67949C6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737" w:type="dxa"/>
            <w:tcBorders>
              <w:top w:val="single" w:sz="4" w:space="0" w:color="000000"/>
              <w:left w:val="nil"/>
              <w:bottom w:val="single" w:sz="4" w:space="0" w:color="000000"/>
              <w:right w:val="nil"/>
            </w:tcBorders>
          </w:tcPr>
          <w:p w14:paraId="4B406C2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0181635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7B239A85" w14:textId="77777777" w:rsidTr="00206105">
        <w:tc>
          <w:tcPr>
            <w:tcW w:w="1080" w:type="dxa"/>
            <w:tcBorders>
              <w:top w:val="single" w:sz="4" w:space="0" w:color="000000"/>
              <w:left w:val="nil"/>
              <w:bottom w:val="single" w:sz="4" w:space="0" w:color="000000"/>
              <w:right w:val="single" w:sz="4" w:space="0" w:color="000000"/>
            </w:tcBorders>
          </w:tcPr>
          <w:p w14:paraId="37EE42D4" w14:textId="77777777" w:rsidR="00AC0312" w:rsidRPr="0076641B" w:rsidRDefault="00AC0312" w:rsidP="00206105">
            <w:pPr>
              <w:rPr>
                <w:rFonts w:ascii="Times New Roman" w:hAnsi="Times New Roman" w:cs="Times New Roman"/>
                <w:sz w:val="20"/>
                <w:szCs w:val="20"/>
              </w:rPr>
            </w:pPr>
            <w:proofErr w:type="spellStart"/>
            <w:r w:rsidRPr="0076641B">
              <w:rPr>
                <w:rFonts w:ascii="Times New Roman" w:hAnsi="Times New Roman" w:cs="Times New Roman"/>
                <w:sz w:val="20"/>
                <w:szCs w:val="20"/>
              </w:rPr>
              <w:t>Hashida</w:t>
            </w:r>
            <w:proofErr w:type="spellEnd"/>
            <w:r w:rsidRPr="0076641B">
              <w:rPr>
                <w:rFonts w:ascii="Times New Roman" w:hAnsi="Times New Roman" w:cs="Times New Roman"/>
                <w:sz w:val="20"/>
                <w:szCs w:val="20"/>
              </w:rPr>
              <w:t xml:space="preserve"> &amp; Dundas (2023)</w:t>
            </w:r>
          </w:p>
        </w:tc>
        <w:tc>
          <w:tcPr>
            <w:tcW w:w="1710" w:type="dxa"/>
            <w:tcBorders>
              <w:top w:val="single" w:sz="4" w:space="0" w:color="000000"/>
              <w:left w:val="single" w:sz="4" w:space="0" w:color="000000"/>
              <w:bottom w:val="single" w:sz="4" w:space="0" w:color="000000"/>
              <w:right w:val="nil"/>
            </w:tcBorders>
          </w:tcPr>
          <w:p w14:paraId="4A8695C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New York Rising Buyout and Acquisition Program</w:t>
            </w:r>
          </w:p>
        </w:tc>
        <w:tc>
          <w:tcPr>
            <w:tcW w:w="1080" w:type="dxa"/>
            <w:tcBorders>
              <w:top w:val="single" w:sz="4" w:space="0" w:color="000000"/>
              <w:left w:val="nil"/>
              <w:bottom w:val="single" w:sz="4" w:space="0" w:color="000000"/>
              <w:right w:val="nil"/>
            </w:tcBorders>
          </w:tcPr>
          <w:p w14:paraId="282D008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Hedonic repeat sales DID and event study</w:t>
            </w:r>
          </w:p>
        </w:tc>
        <w:tc>
          <w:tcPr>
            <w:tcW w:w="2634" w:type="dxa"/>
            <w:tcBorders>
              <w:top w:val="single" w:sz="4" w:space="0" w:color="000000"/>
              <w:left w:val="nil"/>
              <w:bottom w:val="single" w:sz="4" w:space="0" w:color="000000"/>
              <w:right w:val="nil"/>
            </w:tcBorders>
          </w:tcPr>
          <w:p w14:paraId="617A4A4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values</w:t>
            </w:r>
          </w:p>
        </w:tc>
        <w:tc>
          <w:tcPr>
            <w:tcW w:w="805" w:type="dxa"/>
            <w:tcBorders>
              <w:top w:val="single" w:sz="4" w:space="0" w:color="000000"/>
              <w:left w:val="nil"/>
              <w:bottom w:val="single" w:sz="4" w:space="0" w:color="000000"/>
              <w:right w:val="nil"/>
            </w:tcBorders>
          </w:tcPr>
          <w:p w14:paraId="2B81779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1050" w:type="dxa"/>
            <w:tcBorders>
              <w:top w:val="single" w:sz="4" w:space="0" w:color="000000"/>
              <w:left w:val="nil"/>
              <w:bottom w:val="single" w:sz="4" w:space="0" w:color="000000"/>
              <w:right w:val="nil"/>
            </w:tcBorders>
          </w:tcPr>
          <w:p w14:paraId="20D4B85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737" w:type="dxa"/>
            <w:tcBorders>
              <w:top w:val="single" w:sz="4" w:space="0" w:color="000000"/>
              <w:left w:val="nil"/>
              <w:bottom w:val="single" w:sz="4" w:space="0" w:color="000000"/>
              <w:right w:val="nil"/>
            </w:tcBorders>
          </w:tcPr>
          <w:p w14:paraId="1BB1949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069E1F4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bl>
    <w:p w14:paraId="1FEBE072" w14:textId="77777777" w:rsidR="00AC0312" w:rsidRPr="00AC0312" w:rsidRDefault="00AC0312" w:rsidP="00AC0312">
      <w:pPr>
        <w:rPr>
          <w:rFonts w:ascii="Times New Roman" w:hAnsi="Times New Roman" w:cs="Times New Roman"/>
        </w:rPr>
      </w:pPr>
    </w:p>
    <w:p w14:paraId="370E4045" w14:textId="77777777" w:rsidR="00AC0312" w:rsidRPr="00AC0312" w:rsidRDefault="00AC0312" w:rsidP="00AC0312">
      <w:pPr>
        <w:rPr>
          <w:rFonts w:ascii="Times New Roman" w:hAnsi="Times New Roman" w:cs="Times New Roman"/>
        </w:rPr>
      </w:pPr>
      <w:r w:rsidRPr="00AC0312">
        <w:rPr>
          <w:rFonts w:ascii="Times New Roman" w:hAnsi="Times New Roman" w:cs="Times New Roman"/>
        </w:rPr>
        <w:t>Table 1.1 Race and income results</w:t>
      </w:r>
    </w:p>
    <w:tbl>
      <w:tblPr>
        <w:tblStyle w:val="TableGrid"/>
        <w:tblW w:w="9982" w:type="dxa"/>
        <w:tblLayout w:type="fixed"/>
        <w:tblLook w:val="04A0" w:firstRow="1" w:lastRow="0" w:firstColumn="1" w:lastColumn="0" w:noHBand="0" w:noVBand="1"/>
      </w:tblPr>
      <w:tblGrid>
        <w:gridCol w:w="1073"/>
        <w:gridCol w:w="997"/>
        <w:gridCol w:w="3510"/>
        <w:gridCol w:w="4402"/>
      </w:tblGrid>
      <w:tr w:rsidR="00AC0312" w:rsidRPr="0076641B" w14:paraId="2718CAE5" w14:textId="77777777" w:rsidTr="00206105">
        <w:trPr>
          <w:trHeight w:val="216"/>
        </w:trPr>
        <w:tc>
          <w:tcPr>
            <w:tcW w:w="1073" w:type="dxa"/>
            <w:tcBorders>
              <w:top w:val="single" w:sz="4" w:space="0" w:color="000000"/>
              <w:left w:val="nil"/>
              <w:bottom w:val="single" w:sz="4" w:space="0" w:color="000000"/>
              <w:right w:val="single" w:sz="4" w:space="0" w:color="F2F2F2" w:themeColor="background1" w:themeShade="F2"/>
            </w:tcBorders>
          </w:tcPr>
          <w:p w14:paraId="38C45C2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Author(s)</w:t>
            </w:r>
          </w:p>
        </w:tc>
        <w:tc>
          <w:tcPr>
            <w:tcW w:w="997" w:type="dxa"/>
            <w:tcBorders>
              <w:top w:val="single" w:sz="4" w:space="0" w:color="000000"/>
              <w:left w:val="single" w:sz="4" w:space="0" w:color="F2F2F2" w:themeColor="background1" w:themeShade="F2"/>
              <w:bottom w:val="single" w:sz="4" w:space="0" w:color="000000"/>
              <w:right w:val="nil"/>
            </w:tcBorders>
          </w:tcPr>
          <w:p w14:paraId="601009C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Program</w:t>
            </w:r>
          </w:p>
        </w:tc>
        <w:tc>
          <w:tcPr>
            <w:tcW w:w="3510" w:type="dxa"/>
            <w:tcBorders>
              <w:top w:val="single" w:sz="4" w:space="0" w:color="000000"/>
              <w:left w:val="nil"/>
              <w:bottom w:val="single" w:sz="4" w:space="0" w:color="000000"/>
              <w:right w:val="nil"/>
            </w:tcBorders>
          </w:tcPr>
          <w:p w14:paraId="6253E75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Race outcomes</w:t>
            </w:r>
          </w:p>
        </w:tc>
        <w:tc>
          <w:tcPr>
            <w:tcW w:w="4402" w:type="dxa"/>
            <w:tcBorders>
              <w:top w:val="single" w:sz="4" w:space="0" w:color="000000"/>
              <w:left w:val="nil"/>
              <w:bottom w:val="single" w:sz="4" w:space="0" w:color="000000"/>
              <w:right w:val="nil"/>
            </w:tcBorders>
          </w:tcPr>
          <w:p w14:paraId="47DDE7F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Income outcomes</w:t>
            </w:r>
          </w:p>
        </w:tc>
      </w:tr>
      <w:tr w:rsidR="00AC0312" w:rsidRPr="0076641B" w14:paraId="6C36F644" w14:textId="77777777" w:rsidTr="00206105">
        <w:trPr>
          <w:trHeight w:val="632"/>
        </w:trPr>
        <w:tc>
          <w:tcPr>
            <w:tcW w:w="1073" w:type="dxa"/>
            <w:tcBorders>
              <w:top w:val="single" w:sz="4" w:space="0" w:color="000000"/>
              <w:left w:val="nil"/>
              <w:bottom w:val="single" w:sz="4" w:space="0" w:color="000000"/>
              <w:right w:val="single" w:sz="4" w:space="0" w:color="000000"/>
            </w:tcBorders>
          </w:tcPr>
          <w:p w14:paraId="7D2C76B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Guo et al., (2023)</w:t>
            </w:r>
          </w:p>
        </w:tc>
        <w:tc>
          <w:tcPr>
            <w:tcW w:w="997" w:type="dxa"/>
            <w:tcBorders>
              <w:top w:val="single" w:sz="4" w:space="0" w:color="000000"/>
              <w:left w:val="single" w:sz="4" w:space="0" w:color="000000"/>
              <w:bottom w:val="single" w:sz="4" w:space="0" w:color="000000"/>
              <w:right w:val="nil"/>
            </w:tcBorders>
          </w:tcPr>
          <w:p w14:paraId="2DD2A41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NYRBAP </w:t>
            </w:r>
          </w:p>
        </w:tc>
        <w:tc>
          <w:tcPr>
            <w:tcW w:w="3510" w:type="dxa"/>
            <w:tcBorders>
              <w:top w:val="single" w:sz="4" w:space="0" w:color="000000"/>
              <w:left w:val="nil"/>
              <w:bottom w:val="single" w:sz="4" w:space="0" w:color="000000"/>
              <w:right w:val="nil"/>
            </w:tcBorders>
          </w:tcPr>
          <w:p w14:paraId="04EEECB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Mortgage applicants have a higher share of racial minorities following nearby acquisitions</w:t>
            </w:r>
          </w:p>
        </w:tc>
        <w:tc>
          <w:tcPr>
            <w:tcW w:w="4402" w:type="dxa"/>
            <w:tcBorders>
              <w:top w:val="single" w:sz="4" w:space="0" w:color="000000"/>
              <w:left w:val="nil"/>
              <w:bottom w:val="single" w:sz="4" w:space="0" w:color="000000"/>
              <w:right w:val="nil"/>
            </w:tcBorders>
          </w:tcPr>
          <w:p w14:paraId="5CFCE055"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Mortgage applicants have a higher average income following nearby acquisitions</w:t>
            </w:r>
          </w:p>
        </w:tc>
      </w:tr>
      <w:tr w:rsidR="00AC0312" w:rsidRPr="0076641B" w14:paraId="201DABA7" w14:textId="77777777" w:rsidTr="00206105">
        <w:trPr>
          <w:trHeight w:val="632"/>
        </w:trPr>
        <w:tc>
          <w:tcPr>
            <w:tcW w:w="1073" w:type="dxa"/>
            <w:tcBorders>
              <w:top w:val="single" w:sz="4" w:space="0" w:color="000000"/>
              <w:left w:val="nil"/>
              <w:bottom w:val="single" w:sz="4" w:space="0" w:color="000000"/>
              <w:right w:val="single" w:sz="4" w:space="0" w:color="000000"/>
            </w:tcBorders>
          </w:tcPr>
          <w:p w14:paraId="1392834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Ando &amp; Reeser (2022)</w:t>
            </w:r>
          </w:p>
        </w:tc>
        <w:tc>
          <w:tcPr>
            <w:tcW w:w="997" w:type="dxa"/>
            <w:tcBorders>
              <w:top w:val="single" w:sz="4" w:space="0" w:color="000000"/>
              <w:left w:val="single" w:sz="4" w:space="0" w:color="000000"/>
              <w:bottom w:val="single" w:sz="4" w:space="0" w:color="000000"/>
              <w:right w:val="nil"/>
            </w:tcBorders>
          </w:tcPr>
          <w:p w14:paraId="76C39FF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Hypothetical </w:t>
            </w:r>
          </w:p>
        </w:tc>
        <w:tc>
          <w:tcPr>
            <w:tcW w:w="3510" w:type="dxa"/>
            <w:tcBorders>
              <w:top w:val="single" w:sz="4" w:space="0" w:color="000000"/>
              <w:left w:val="nil"/>
              <w:bottom w:val="single" w:sz="4" w:space="0" w:color="000000"/>
              <w:right w:val="nil"/>
            </w:tcBorders>
          </w:tcPr>
          <w:p w14:paraId="49DDEBF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Black residents have higher WTP for flood buyout coupled with insurance than other race groups</w:t>
            </w:r>
          </w:p>
        </w:tc>
        <w:tc>
          <w:tcPr>
            <w:tcW w:w="4402" w:type="dxa"/>
            <w:tcBorders>
              <w:top w:val="single" w:sz="4" w:space="0" w:color="000000"/>
              <w:left w:val="nil"/>
              <w:bottom w:val="single" w:sz="4" w:space="0" w:color="000000"/>
              <w:right w:val="nil"/>
            </w:tcBorders>
          </w:tcPr>
          <w:p w14:paraId="61B2B6D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Households with higher incomes have higher WTP for flood buyout policy</w:t>
            </w:r>
          </w:p>
        </w:tc>
      </w:tr>
      <w:tr w:rsidR="00AC0312" w:rsidRPr="0076641B" w14:paraId="0D2E95F7" w14:textId="77777777" w:rsidTr="00206105">
        <w:trPr>
          <w:trHeight w:val="632"/>
        </w:trPr>
        <w:tc>
          <w:tcPr>
            <w:tcW w:w="1073" w:type="dxa"/>
            <w:tcBorders>
              <w:top w:val="single" w:sz="4" w:space="0" w:color="000000"/>
              <w:left w:val="nil"/>
              <w:bottom w:val="nil"/>
              <w:right w:val="single" w:sz="4" w:space="0" w:color="000000"/>
            </w:tcBorders>
          </w:tcPr>
          <w:p w14:paraId="2D4EF31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Jowers et al. (2023)</w:t>
            </w:r>
          </w:p>
        </w:tc>
        <w:tc>
          <w:tcPr>
            <w:tcW w:w="997" w:type="dxa"/>
            <w:tcBorders>
              <w:top w:val="single" w:sz="4" w:space="0" w:color="000000"/>
              <w:left w:val="single" w:sz="4" w:space="0" w:color="000000"/>
              <w:bottom w:val="nil"/>
              <w:right w:val="nil"/>
            </w:tcBorders>
          </w:tcPr>
          <w:p w14:paraId="48CFC55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Various programs </w:t>
            </w:r>
          </w:p>
        </w:tc>
        <w:tc>
          <w:tcPr>
            <w:tcW w:w="3510" w:type="dxa"/>
            <w:tcBorders>
              <w:top w:val="single" w:sz="4" w:space="0" w:color="000000"/>
              <w:left w:val="nil"/>
              <w:bottom w:val="nil"/>
              <w:right w:val="nil"/>
            </w:tcBorders>
          </w:tcPr>
          <w:p w14:paraId="65D37A1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Black and Hispanic owners receive</w:t>
            </w:r>
          </w:p>
          <w:p w14:paraId="7CFFC77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lastRenderedPageBreak/>
              <w:t>a greater buyout discount on their property relative to the property’s FMV than White owners</w:t>
            </w:r>
          </w:p>
        </w:tc>
        <w:tc>
          <w:tcPr>
            <w:tcW w:w="4402" w:type="dxa"/>
            <w:tcBorders>
              <w:top w:val="single" w:sz="4" w:space="0" w:color="000000"/>
              <w:left w:val="nil"/>
              <w:bottom w:val="nil"/>
              <w:right w:val="nil"/>
            </w:tcBorders>
          </w:tcPr>
          <w:p w14:paraId="7B948E93" w14:textId="77777777" w:rsidR="00AC0312" w:rsidRPr="0076641B" w:rsidRDefault="00AC0312" w:rsidP="00206105">
            <w:pPr>
              <w:rPr>
                <w:rFonts w:ascii="Times New Roman" w:hAnsi="Times New Roman" w:cs="Times New Roman"/>
                <w:sz w:val="20"/>
                <w:szCs w:val="20"/>
              </w:rPr>
            </w:pPr>
          </w:p>
        </w:tc>
      </w:tr>
      <w:tr w:rsidR="00AC0312" w:rsidRPr="0076641B" w14:paraId="757DE069" w14:textId="77777777" w:rsidTr="00206105">
        <w:trPr>
          <w:trHeight w:val="624"/>
        </w:trPr>
        <w:tc>
          <w:tcPr>
            <w:tcW w:w="1073" w:type="dxa"/>
            <w:tcBorders>
              <w:top w:val="single" w:sz="4" w:space="0" w:color="000000"/>
              <w:left w:val="nil"/>
              <w:bottom w:val="single" w:sz="4" w:space="0" w:color="000000"/>
              <w:right w:val="single" w:sz="4" w:space="0" w:color="000000"/>
            </w:tcBorders>
          </w:tcPr>
          <w:p w14:paraId="4F3BE23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Schoder (2024)</w:t>
            </w:r>
          </w:p>
        </w:tc>
        <w:tc>
          <w:tcPr>
            <w:tcW w:w="997" w:type="dxa"/>
            <w:tcBorders>
              <w:top w:val="single" w:sz="4" w:space="0" w:color="000000"/>
              <w:left w:val="single" w:sz="4" w:space="0" w:color="000000"/>
              <w:bottom w:val="single" w:sz="4" w:space="0" w:color="000000"/>
              <w:right w:val="nil"/>
            </w:tcBorders>
          </w:tcPr>
          <w:p w14:paraId="4763699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Various programs </w:t>
            </w:r>
          </w:p>
        </w:tc>
        <w:tc>
          <w:tcPr>
            <w:tcW w:w="3510" w:type="dxa"/>
            <w:tcBorders>
              <w:top w:val="single" w:sz="4" w:space="0" w:color="000000"/>
              <w:left w:val="nil"/>
              <w:bottom w:val="single" w:sz="4" w:space="0" w:color="000000"/>
              <w:right w:val="nil"/>
            </w:tcBorders>
          </w:tcPr>
          <w:p w14:paraId="4BD6DCD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The buyout effect is positive but lower in magnitude among zip codes that are predominantly White</w:t>
            </w:r>
          </w:p>
        </w:tc>
        <w:tc>
          <w:tcPr>
            <w:tcW w:w="4402" w:type="dxa"/>
            <w:tcBorders>
              <w:top w:val="single" w:sz="4" w:space="0" w:color="000000"/>
              <w:left w:val="nil"/>
              <w:bottom w:val="single" w:sz="4" w:space="0" w:color="000000"/>
              <w:right w:val="nil"/>
            </w:tcBorders>
          </w:tcPr>
          <w:p w14:paraId="0CE2D7C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The buyout effect is positive but lower in magnitude among zip codes that have income levels above the median and higher in magnitude among zip codes that are more rural and lower income.</w:t>
            </w:r>
          </w:p>
        </w:tc>
      </w:tr>
      <w:tr w:rsidR="00AC0312" w:rsidRPr="0076641B" w14:paraId="750E2E99" w14:textId="77777777" w:rsidTr="00206105">
        <w:trPr>
          <w:trHeight w:val="746"/>
        </w:trPr>
        <w:tc>
          <w:tcPr>
            <w:tcW w:w="1073" w:type="dxa"/>
            <w:tcBorders>
              <w:top w:val="single" w:sz="4" w:space="0" w:color="000000"/>
              <w:left w:val="nil"/>
              <w:bottom w:val="single" w:sz="4" w:space="0" w:color="000000"/>
              <w:right w:val="single" w:sz="4" w:space="0" w:color="000000"/>
            </w:tcBorders>
          </w:tcPr>
          <w:p w14:paraId="79170F88" w14:textId="77777777" w:rsidR="00AC0312" w:rsidRPr="0076641B" w:rsidRDefault="00AC0312" w:rsidP="00206105">
            <w:pPr>
              <w:rPr>
                <w:rFonts w:ascii="Times New Roman" w:hAnsi="Times New Roman" w:cs="Times New Roman"/>
                <w:sz w:val="20"/>
                <w:szCs w:val="20"/>
              </w:rPr>
            </w:pPr>
            <w:proofErr w:type="spellStart"/>
            <w:r w:rsidRPr="0076641B">
              <w:rPr>
                <w:rFonts w:ascii="Times New Roman" w:hAnsi="Times New Roman" w:cs="Times New Roman"/>
                <w:sz w:val="20"/>
                <w:szCs w:val="20"/>
              </w:rPr>
              <w:t>Hashida</w:t>
            </w:r>
            <w:proofErr w:type="spellEnd"/>
            <w:r w:rsidRPr="0076641B">
              <w:rPr>
                <w:rFonts w:ascii="Times New Roman" w:hAnsi="Times New Roman" w:cs="Times New Roman"/>
                <w:sz w:val="20"/>
                <w:szCs w:val="20"/>
              </w:rPr>
              <w:t xml:space="preserve"> &amp; Dundas (2023)</w:t>
            </w:r>
          </w:p>
        </w:tc>
        <w:tc>
          <w:tcPr>
            <w:tcW w:w="997" w:type="dxa"/>
            <w:tcBorders>
              <w:top w:val="single" w:sz="4" w:space="0" w:color="000000"/>
              <w:left w:val="single" w:sz="4" w:space="0" w:color="000000"/>
              <w:bottom w:val="single" w:sz="4" w:space="0" w:color="000000"/>
              <w:right w:val="nil"/>
            </w:tcBorders>
          </w:tcPr>
          <w:p w14:paraId="04BBCA1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NYRBAP</w:t>
            </w:r>
          </w:p>
        </w:tc>
        <w:tc>
          <w:tcPr>
            <w:tcW w:w="3510" w:type="dxa"/>
            <w:tcBorders>
              <w:top w:val="single" w:sz="4" w:space="0" w:color="000000"/>
              <w:left w:val="nil"/>
              <w:bottom w:val="single" w:sz="4" w:space="0" w:color="000000"/>
              <w:right w:val="nil"/>
            </w:tcBorders>
          </w:tcPr>
          <w:p w14:paraId="3345C88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Areas with acquisitions tend to be whiter. </w:t>
            </w:r>
          </w:p>
        </w:tc>
        <w:tc>
          <w:tcPr>
            <w:tcW w:w="4402" w:type="dxa"/>
            <w:tcBorders>
              <w:top w:val="single" w:sz="4" w:space="0" w:color="000000"/>
              <w:left w:val="nil"/>
              <w:bottom w:val="single" w:sz="4" w:space="0" w:color="000000"/>
              <w:right w:val="nil"/>
            </w:tcBorders>
          </w:tcPr>
          <w:p w14:paraId="172A9E8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Areas with acquisitions tend to be more educated, wealthier, and have a higher</w:t>
            </w:r>
          </w:p>
          <w:p w14:paraId="5910D02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percentage of owner-occupied houses</w:t>
            </w:r>
          </w:p>
        </w:tc>
      </w:tr>
    </w:tbl>
    <w:p w14:paraId="7E1C6196" w14:textId="77777777" w:rsidR="00AC0312" w:rsidRPr="00AC0312" w:rsidRDefault="00AC0312" w:rsidP="00AC0312">
      <w:pPr>
        <w:pStyle w:val="ListParagraph"/>
        <w:ind w:left="360"/>
        <w:rPr>
          <w:rFonts w:ascii="Cambria Math" w:hAnsi="Cambria Math"/>
        </w:rPr>
      </w:pPr>
    </w:p>
    <w:p w14:paraId="42D0A33B" w14:textId="0C60C7FE" w:rsidR="004818B1" w:rsidRDefault="00BA1E52" w:rsidP="004818B1">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Environmental justice and sorting models</w:t>
      </w:r>
    </w:p>
    <w:p w14:paraId="12AB4926" w14:textId="463AE903" w:rsidR="005233E4" w:rsidRDefault="00722D0E" w:rsidP="005233E4">
      <w:pPr>
        <w:spacing w:line="480" w:lineRule="auto"/>
        <w:rPr>
          <w:rFonts w:ascii="Times New Roman" w:hAnsi="Times New Roman" w:cs="Times New Roman"/>
          <w:sz w:val="24"/>
          <w:szCs w:val="24"/>
        </w:rPr>
      </w:pPr>
      <w:r>
        <w:rPr>
          <w:rFonts w:ascii="Times New Roman" w:hAnsi="Times New Roman" w:cs="Times New Roman"/>
          <w:sz w:val="24"/>
          <w:szCs w:val="24"/>
        </w:rPr>
        <w:t>Estimating the disparities in welfare consequences among racial</w:t>
      </w:r>
      <w:r w:rsidR="00A4292C">
        <w:rPr>
          <w:rFonts w:ascii="Times New Roman" w:hAnsi="Times New Roman" w:cs="Times New Roman"/>
          <w:sz w:val="24"/>
          <w:szCs w:val="24"/>
        </w:rPr>
        <w:t xml:space="preserve">, income, ethnicity, and other minority groups, is a </w:t>
      </w:r>
      <w:r>
        <w:rPr>
          <w:rFonts w:ascii="Times New Roman" w:hAnsi="Times New Roman" w:cs="Times New Roman"/>
          <w:sz w:val="24"/>
          <w:szCs w:val="24"/>
        </w:rPr>
        <w:t xml:space="preserve">crucial </w:t>
      </w:r>
      <w:r w:rsidR="00A4292C">
        <w:rPr>
          <w:rFonts w:ascii="Times New Roman" w:hAnsi="Times New Roman" w:cs="Times New Roman"/>
          <w:sz w:val="24"/>
          <w:szCs w:val="24"/>
        </w:rPr>
        <w:t>duty</w:t>
      </w:r>
      <w:r>
        <w:rPr>
          <w:rFonts w:ascii="Times New Roman" w:hAnsi="Times New Roman" w:cs="Times New Roman"/>
          <w:sz w:val="24"/>
          <w:szCs w:val="24"/>
        </w:rPr>
        <w:t xml:space="preserve"> </w:t>
      </w:r>
      <w:r w:rsidR="00A4292C">
        <w:rPr>
          <w:rFonts w:ascii="Times New Roman" w:hAnsi="Times New Roman" w:cs="Times New Roman"/>
          <w:sz w:val="24"/>
          <w:szCs w:val="24"/>
        </w:rPr>
        <w:t>in the field of environmental</w:t>
      </w:r>
      <w:r>
        <w:rPr>
          <w:rFonts w:ascii="Times New Roman" w:hAnsi="Times New Roman" w:cs="Times New Roman"/>
          <w:sz w:val="24"/>
          <w:szCs w:val="24"/>
        </w:rPr>
        <w:t xml:space="preserve"> </w:t>
      </w:r>
      <w:r w:rsidR="00A4292C">
        <w:rPr>
          <w:rFonts w:ascii="Times New Roman" w:hAnsi="Times New Roman" w:cs="Times New Roman"/>
          <w:sz w:val="24"/>
          <w:szCs w:val="24"/>
        </w:rPr>
        <w:t>economics.</w:t>
      </w:r>
      <w:r w:rsidR="00A92D18">
        <w:rPr>
          <w:rFonts w:ascii="Times New Roman" w:hAnsi="Times New Roman" w:cs="Times New Roman"/>
          <w:sz w:val="24"/>
          <w:szCs w:val="24"/>
        </w:rPr>
        <w:t xml:space="preserve"> </w:t>
      </w:r>
      <w:r w:rsidR="00432DD7">
        <w:rPr>
          <w:rFonts w:ascii="Times New Roman" w:hAnsi="Times New Roman" w:cs="Times New Roman"/>
          <w:sz w:val="24"/>
          <w:szCs w:val="24"/>
        </w:rPr>
        <w:t xml:space="preserve">The goal of environmental justice is that everyone receives the same benefits from environmental goods and the same protection from environmental hazards. </w:t>
      </w:r>
      <w:r w:rsidR="00A92D18">
        <w:rPr>
          <w:rFonts w:ascii="Times New Roman" w:hAnsi="Times New Roman" w:cs="Times New Roman"/>
          <w:sz w:val="24"/>
          <w:szCs w:val="24"/>
        </w:rPr>
        <w:t xml:space="preserve">Minority groups often receive less benefits (more harms) from environmental amenities (disamenities) compared to high income, white people. Historical and current discrimination </w:t>
      </w:r>
      <w:del w:id="33" w:author="Emma Sophia Donnelly" w:date="2024-10-14T15:00:00Z">
        <w:r w:rsidR="00A92D18" w:rsidDel="000F3BC8">
          <w:rPr>
            <w:rFonts w:ascii="Times New Roman" w:hAnsi="Times New Roman" w:cs="Times New Roman"/>
            <w:sz w:val="24"/>
            <w:szCs w:val="24"/>
          </w:rPr>
          <w:delText>contribute</w:delText>
        </w:r>
      </w:del>
      <w:ins w:id="34" w:author="Emma Sophia Donnelly" w:date="2024-10-14T15:00:00Z">
        <w:r w:rsidR="000F3BC8">
          <w:rPr>
            <w:rFonts w:ascii="Times New Roman" w:hAnsi="Times New Roman" w:cs="Times New Roman"/>
            <w:sz w:val="24"/>
            <w:szCs w:val="24"/>
          </w:rPr>
          <w:t>contributes</w:t>
        </w:r>
      </w:ins>
      <w:r w:rsidR="00A92D18">
        <w:rPr>
          <w:rFonts w:ascii="Times New Roman" w:hAnsi="Times New Roman" w:cs="Times New Roman"/>
          <w:sz w:val="24"/>
          <w:szCs w:val="24"/>
        </w:rPr>
        <w:t xml:space="preserve"> to the gap in benefits.</w:t>
      </w:r>
      <w:r w:rsidR="00C31097">
        <w:rPr>
          <w:rFonts w:ascii="Times New Roman" w:hAnsi="Times New Roman" w:cs="Times New Roman"/>
          <w:sz w:val="24"/>
          <w:szCs w:val="24"/>
        </w:rPr>
        <w:t xml:space="preserve"> Environmental justice has become a growing area of research in economics. Research has focused on the differences in exposure to pollutants between </w:t>
      </w:r>
      <w:r w:rsidR="001649E1">
        <w:rPr>
          <w:rFonts w:ascii="Times New Roman" w:hAnsi="Times New Roman" w:cs="Times New Roman"/>
          <w:sz w:val="24"/>
          <w:szCs w:val="24"/>
        </w:rPr>
        <w:t xml:space="preserve">minority and nonminority groups (e.g. </w:t>
      </w:r>
      <w:r w:rsidR="00D825AC">
        <w:rPr>
          <w:rFonts w:ascii="Times New Roman" w:hAnsi="Times New Roman" w:cs="Times New Roman"/>
          <w:sz w:val="24"/>
          <w:szCs w:val="24"/>
        </w:rPr>
        <w:t xml:space="preserve">exposure to air pollutants). </w:t>
      </w:r>
      <w:r w:rsidR="003B1102">
        <w:rPr>
          <w:rFonts w:ascii="Times New Roman" w:hAnsi="Times New Roman" w:cs="Times New Roman"/>
          <w:sz w:val="24"/>
          <w:szCs w:val="24"/>
        </w:rPr>
        <w:t xml:space="preserve">Welfare estimates produced by economists are crucial for designing policies that minimize this gap and contribute to </w:t>
      </w:r>
      <w:r w:rsidR="0044545C">
        <w:rPr>
          <w:rFonts w:ascii="Times New Roman" w:hAnsi="Times New Roman" w:cs="Times New Roman"/>
          <w:sz w:val="24"/>
          <w:szCs w:val="24"/>
        </w:rPr>
        <w:t xml:space="preserve">equity. </w:t>
      </w:r>
      <w:r w:rsidR="00C619A5">
        <w:rPr>
          <w:rFonts w:ascii="Times New Roman" w:hAnsi="Times New Roman" w:cs="Times New Roman"/>
          <w:sz w:val="24"/>
          <w:szCs w:val="24"/>
        </w:rPr>
        <w:t>Another important area of research in environmental justice studies the distributional consequences of environmental policies</w:t>
      </w:r>
      <w:r w:rsidR="00082A31">
        <w:rPr>
          <w:rFonts w:ascii="Times New Roman" w:hAnsi="Times New Roman" w:cs="Times New Roman"/>
          <w:sz w:val="24"/>
          <w:szCs w:val="24"/>
        </w:rPr>
        <w:t xml:space="preserve"> among different groups (e.g. which groups benefit from the CAA)</w:t>
      </w:r>
      <w:r w:rsidR="00BA1E52">
        <w:rPr>
          <w:rFonts w:ascii="Times New Roman" w:hAnsi="Times New Roman" w:cs="Times New Roman"/>
          <w:sz w:val="24"/>
          <w:szCs w:val="24"/>
        </w:rPr>
        <w:t xml:space="preserve"> </w:t>
      </w:r>
      <w:r w:rsidR="00E76BB5">
        <w:rPr>
          <w:rFonts w:ascii="Times New Roman" w:hAnsi="Times New Roman" w:cs="Times New Roman"/>
          <w:sz w:val="24"/>
          <w:szCs w:val="24"/>
        </w:rPr>
        <w:t>(</w:t>
      </w:r>
      <w:r w:rsidR="00F71DCA">
        <w:rPr>
          <w:rFonts w:ascii="Times New Roman" w:hAnsi="Times New Roman" w:cs="Times New Roman"/>
          <w:sz w:val="24"/>
          <w:szCs w:val="24"/>
        </w:rPr>
        <w:t>Cain</w:t>
      </w:r>
      <w:r w:rsidR="00E76BB5">
        <w:rPr>
          <w:rFonts w:ascii="Times New Roman" w:hAnsi="Times New Roman" w:cs="Times New Roman"/>
          <w:sz w:val="24"/>
          <w:szCs w:val="24"/>
        </w:rPr>
        <w:t xml:space="preserve"> et al., 2024)</w:t>
      </w:r>
      <w:r w:rsidR="00082A31">
        <w:rPr>
          <w:rFonts w:ascii="Times New Roman" w:hAnsi="Times New Roman" w:cs="Times New Roman"/>
          <w:sz w:val="24"/>
          <w:szCs w:val="24"/>
        </w:rPr>
        <w:t>.</w:t>
      </w:r>
    </w:p>
    <w:p w14:paraId="7C8DE97C" w14:textId="71978CB6" w:rsidR="00C358C4" w:rsidRDefault="00C358C4" w:rsidP="00C358C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Environmental justice: buyout specific</w:t>
      </w:r>
    </w:p>
    <w:p w14:paraId="78A2BF1A" w14:textId="609FCBC5" w:rsidR="00C358C4" w:rsidRPr="00C358C4" w:rsidRDefault="002921DD" w:rsidP="002921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Because of historical discrimination in housing, minority groups are disproportionately vulnerable to injustices from housing related policy. Thus, studying the distributional consequences of buyout programs is a pressing matter. </w:t>
      </w:r>
      <w:r w:rsidR="00515CBD">
        <w:rPr>
          <w:rFonts w:ascii="Times New Roman" w:hAnsi="Times New Roman" w:cs="Times New Roman"/>
          <w:sz w:val="24"/>
          <w:szCs w:val="24"/>
        </w:rPr>
        <w:t xml:space="preserve">80% of FEMA buyouts have occurred in mostly White census tracts. </w:t>
      </w:r>
      <w:r w:rsidR="001C074D">
        <w:rPr>
          <w:rFonts w:ascii="Times New Roman" w:hAnsi="Times New Roman" w:cs="Times New Roman"/>
          <w:sz w:val="24"/>
          <w:szCs w:val="24"/>
        </w:rPr>
        <w:t xml:space="preserve">Additionally, White residents are willing to tolerate more flood risk </w:t>
      </w:r>
      <w:r w:rsidR="001C074D">
        <w:rPr>
          <w:rFonts w:ascii="Times New Roman" w:hAnsi="Times New Roman" w:cs="Times New Roman"/>
          <w:sz w:val="24"/>
          <w:szCs w:val="24"/>
        </w:rPr>
        <w:lastRenderedPageBreak/>
        <w:t>before retreating. This could be because there is more investment into Whiter residential areas after disasters, making them safer to stay at despite risks</w:t>
      </w:r>
      <w:r w:rsidR="00D13100">
        <w:rPr>
          <w:rFonts w:ascii="Times New Roman" w:hAnsi="Times New Roman" w:cs="Times New Roman"/>
          <w:sz w:val="24"/>
          <w:szCs w:val="24"/>
        </w:rPr>
        <w:t>. Additionally</w:t>
      </w:r>
      <w:r w:rsidR="00CA600E">
        <w:rPr>
          <w:rFonts w:ascii="Times New Roman" w:hAnsi="Times New Roman" w:cs="Times New Roman"/>
          <w:sz w:val="24"/>
          <w:szCs w:val="24"/>
        </w:rPr>
        <w:t>,</w:t>
      </w:r>
      <w:r w:rsidR="00D13100">
        <w:rPr>
          <w:rFonts w:ascii="Times New Roman" w:hAnsi="Times New Roman" w:cs="Times New Roman"/>
          <w:sz w:val="24"/>
          <w:szCs w:val="24"/>
        </w:rPr>
        <w:t xml:space="preserve"> homeowners of color may have stronger community attachment and distrust of government</w:t>
      </w:r>
      <w:r w:rsidR="001C074D">
        <w:rPr>
          <w:rFonts w:ascii="Times New Roman" w:hAnsi="Times New Roman" w:cs="Times New Roman"/>
          <w:sz w:val="24"/>
          <w:szCs w:val="24"/>
        </w:rPr>
        <w:t xml:space="preserve"> </w:t>
      </w:r>
      <w:r w:rsidR="00515CBD">
        <w:rPr>
          <w:rFonts w:ascii="Times New Roman" w:hAnsi="Times New Roman" w:cs="Times New Roman"/>
          <w:sz w:val="24"/>
          <w:szCs w:val="24"/>
        </w:rPr>
        <w:t>(Elliott et al., 2023)</w:t>
      </w:r>
      <w:r w:rsidR="00CA600E">
        <w:rPr>
          <w:rFonts w:ascii="Times New Roman" w:hAnsi="Times New Roman" w:cs="Times New Roman"/>
          <w:sz w:val="24"/>
          <w:szCs w:val="24"/>
        </w:rPr>
        <w:t>.</w:t>
      </w:r>
      <w:r w:rsidR="00292C04">
        <w:rPr>
          <w:rFonts w:ascii="Times New Roman" w:hAnsi="Times New Roman" w:cs="Times New Roman"/>
          <w:sz w:val="24"/>
          <w:szCs w:val="24"/>
        </w:rPr>
        <w:t xml:space="preserve"> M</w:t>
      </w:r>
      <w:r w:rsidR="00E56F69">
        <w:rPr>
          <w:rFonts w:ascii="Times New Roman" w:hAnsi="Times New Roman" w:cs="Times New Roman"/>
          <w:sz w:val="24"/>
          <w:szCs w:val="24"/>
        </w:rPr>
        <w:t>ach et al. (2019) find</w:t>
      </w:r>
      <w:r w:rsidR="00534FDE">
        <w:rPr>
          <w:rFonts w:ascii="Times New Roman" w:hAnsi="Times New Roman" w:cs="Times New Roman"/>
          <w:sz w:val="24"/>
          <w:szCs w:val="24"/>
        </w:rPr>
        <w:t xml:space="preserve"> more buyouts occur in counties with higher population and incomes.</w:t>
      </w:r>
      <w:r w:rsidR="00FB7800">
        <w:rPr>
          <w:rFonts w:ascii="Times New Roman" w:hAnsi="Times New Roman" w:cs="Times New Roman"/>
          <w:sz w:val="24"/>
          <w:szCs w:val="24"/>
        </w:rPr>
        <w:t xml:space="preserve"> However, using zip code level data, they find that bought out properties are located in communities with lower income, lower population density, lower education, and greater racial diversity.</w:t>
      </w:r>
    </w:p>
    <w:p w14:paraId="06F39FD2" w14:textId="3BAFBE9C" w:rsidR="00DA39CC" w:rsidRPr="00C358C4" w:rsidRDefault="00CA2833" w:rsidP="00C358C4">
      <w:pPr>
        <w:pStyle w:val="ListParagraph"/>
        <w:numPr>
          <w:ilvl w:val="0"/>
          <w:numId w:val="3"/>
        </w:numPr>
        <w:spacing w:line="480" w:lineRule="auto"/>
        <w:rPr>
          <w:rFonts w:ascii="Times New Roman" w:hAnsi="Times New Roman" w:cs="Times New Roman"/>
          <w:sz w:val="24"/>
          <w:szCs w:val="24"/>
        </w:rPr>
      </w:pPr>
      <w:r w:rsidRPr="00C358C4">
        <w:rPr>
          <w:rFonts w:ascii="Times New Roman" w:hAnsi="Times New Roman" w:cs="Times New Roman"/>
          <w:sz w:val="24"/>
          <w:szCs w:val="24"/>
        </w:rPr>
        <w:t>Exposure vs vulnerability</w:t>
      </w:r>
    </w:p>
    <w:p w14:paraId="22F9933C" w14:textId="745CFFD1" w:rsidR="00C242B3" w:rsidRDefault="005A448B" w:rsidP="005233E4">
      <w:pPr>
        <w:spacing w:line="480" w:lineRule="auto"/>
        <w:rPr>
          <w:rFonts w:ascii="Times New Roman" w:hAnsi="Times New Roman" w:cs="Times New Roman"/>
          <w:sz w:val="24"/>
          <w:szCs w:val="24"/>
        </w:rPr>
      </w:pPr>
      <w:r>
        <w:rPr>
          <w:rFonts w:ascii="Times New Roman" w:hAnsi="Times New Roman" w:cs="Times New Roman"/>
          <w:sz w:val="24"/>
          <w:szCs w:val="24"/>
        </w:rPr>
        <w:tab/>
      </w:r>
      <w:r w:rsidR="00C80C67">
        <w:rPr>
          <w:rFonts w:ascii="Times New Roman" w:hAnsi="Times New Roman" w:cs="Times New Roman"/>
          <w:sz w:val="24"/>
          <w:szCs w:val="24"/>
        </w:rPr>
        <w:t xml:space="preserve">Residential sorting is </w:t>
      </w:r>
      <w:r w:rsidR="000407D5">
        <w:rPr>
          <w:rFonts w:ascii="Times New Roman" w:hAnsi="Times New Roman" w:cs="Times New Roman"/>
          <w:sz w:val="24"/>
          <w:szCs w:val="24"/>
        </w:rPr>
        <w:t>how households choose where to locate.</w:t>
      </w:r>
      <w:r w:rsidR="008F2512">
        <w:rPr>
          <w:rFonts w:ascii="Times New Roman" w:hAnsi="Times New Roman" w:cs="Times New Roman"/>
          <w:sz w:val="24"/>
          <w:szCs w:val="24"/>
        </w:rPr>
        <w:t xml:space="preserve"> </w:t>
      </w:r>
      <w:r w:rsidR="00104C8A">
        <w:rPr>
          <w:rFonts w:ascii="Times New Roman" w:hAnsi="Times New Roman" w:cs="Times New Roman"/>
          <w:sz w:val="24"/>
          <w:szCs w:val="24"/>
        </w:rPr>
        <w:t xml:space="preserve">When deciding where to locate, a household considers the tradeoffs between the characteristics of different locations. The </w:t>
      </w:r>
      <w:r w:rsidR="00BF3061">
        <w:rPr>
          <w:rFonts w:ascii="Times New Roman" w:hAnsi="Times New Roman" w:cs="Times New Roman"/>
          <w:sz w:val="24"/>
          <w:szCs w:val="24"/>
        </w:rPr>
        <w:t xml:space="preserve">decision of where to locate </w:t>
      </w:r>
      <w:r w:rsidR="00104C8A">
        <w:rPr>
          <w:rFonts w:ascii="Times New Roman" w:hAnsi="Times New Roman" w:cs="Times New Roman"/>
          <w:sz w:val="24"/>
          <w:szCs w:val="24"/>
        </w:rPr>
        <w:t xml:space="preserve">provides information about preferences of households, because it reveals what characteristics they value more than others. </w:t>
      </w:r>
      <w:r w:rsidR="008F2512">
        <w:rPr>
          <w:rFonts w:ascii="Times New Roman" w:hAnsi="Times New Roman" w:cs="Times New Roman"/>
          <w:sz w:val="24"/>
          <w:szCs w:val="24"/>
        </w:rPr>
        <w:t xml:space="preserve">Economists can model the tradeoffs people make when deciding where to locate, including </w:t>
      </w:r>
      <w:r w:rsidR="00D42537">
        <w:rPr>
          <w:rFonts w:ascii="Times New Roman" w:hAnsi="Times New Roman" w:cs="Times New Roman"/>
          <w:sz w:val="24"/>
          <w:szCs w:val="24"/>
        </w:rPr>
        <w:t>exposure to environmental goods and/or bads, to estimate the welfare gains/losses from those environmental resources</w:t>
      </w:r>
      <w:r w:rsidR="00E76BB5">
        <w:rPr>
          <w:rFonts w:ascii="Times New Roman" w:hAnsi="Times New Roman" w:cs="Times New Roman"/>
          <w:sz w:val="24"/>
          <w:szCs w:val="24"/>
        </w:rPr>
        <w:t>) (</w:t>
      </w:r>
      <w:r w:rsidR="00F71DCA">
        <w:rPr>
          <w:rFonts w:ascii="Times New Roman" w:hAnsi="Times New Roman" w:cs="Times New Roman"/>
          <w:sz w:val="24"/>
          <w:szCs w:val="24"/>
        </w:rPr>
        <w:t>Cain</w:t>
      </w:r>
      <w:r w:rsidR="00E76BB5">
        <w:rPr>
          <w:rFonts w:ascii="Times New Roman" w:hAnsi="Times New Roman" w:cs="Times New Roman"/>
          <w:sz w:val="24"/>
          <w:szCs w:val="24"/>
        </w:rPr>
        <w:t xml:space="preserve"> et al., 2024).</w:t>
      </w:r>
    </w:p>
    <w:p w14:paraId="2ECEF009" w14:textId="77777777" w:rsidR="006E2642" w:rsidRDefault="006E2642" w:rsidP="005233E4">
      <w:pPr>
        <w:spacing w:line="480" w:lineRule="auto"/>
        <w:rPr>
          <w:rFonts w:ascii="Times New Roman" w:hAnsi="Times New Roman" w:cs="Times New Roman"/>
          <w:sz w:val="24"/>
          <w:szCs w:val="24"/>
        </w:rPr>
      </w:pPr>
    </w:p>
    <w:p w14:paraId="7090E29D" w14:textId="664ACBF9" w:rsidR="00CB4877" w:rsidDel="000F3BC8" w:rsidRDefault="00CB4877" w:rsidP="005233E4">
      <w:pPr>
        <w:spacing w:line="480" w:lineRule="auto"/>
        <w:rPr>
          <w:del w:id="35" w:author="Emma Sophia Donnelly" w:date="2024-10-14T15:00:00Z"/>
          <w:rFonts w:ascii="Times New Roman" w:hAnsi="Times New Roman" w:cs="Times New Roman"/>
          <w:sz w:val="24"/>
          <w:szCs w:val="24"/>
        </w:rPr>
      </w:pPr>
      <w:del w:id="36" w:author="Emma Sophia Donnelly" w:date="2024-10-14T15:00:00Z">
        <w:r w:rsidDel="000F3BC8">
          <w:rPr>
            <w:rFonts w:ascii="Times New Roman" w:hAnsi="Times New Roman" w:cs="Times New Roman"/>
            <w:sz w:val="24"/>
            <w:szCs w:val="24"/>
          </w:rPr>
          <w:delText>“checkerboard effect” deterioration</w:delText>
        </w:r>
      </w:del>
    </w:p>
    <w:p w14:paraId="78263401" w14:textId="6D5C4C50" w:rsidR="00CB4877" w:rsidDel="000F3BC8" w:rsidRDefault="002A4FDE" w:rsidP="005233E4">
      <w:pPr>
        <w:spacing w:line="480" w:lineRule="auto"/>
        <w:rPr>
          <w:del w:id="37" w:author="Emma Sophia Donnelly" w:date="2024-10-14T15:00:00Z"/>
          <w:rFonts w:ascii="Times New Roman" w:hAnsi="Times New Roman" w:cs="Times New Roman"/>
          <w:sz w:val="24"/>
          <w:szCs w:val="24"/>
        </w:rPr>
      </w:pPr>
      <w:del w:id="38" w:author="Emma Sophia Donnelly" w:date="2024-10-14T15:00:00Z">
        <w:r w:rsidDel="000F3BC8">
          <w:rPr>
            <w:rFonts w:ascii="Times New Roman" w:hAnsi="Times New Roman" w:cs="Times New Roman"/>
            <w:sz w:val="24"/>
            <w:szCs w:val="24"/>
          </w:rPr>
          <w:delText>How long the process is too</w:delText>
        </w:r>
      </w:del>
    </w:p>
    <w:p w14:paraId="064740F7" w14:textId="4E125210" w:rsidR="00A63659" w:rsidRDefault="00A63659" w:rsidP="00A61B8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w:t>
      </w:r>
    </w:p>
    <w:p w14:paraId="50BD49F2" w14:textId="77777777" w:rsidR="00A63659" w:rsidRPr="000267B9" w:rsidRDefault="00A63659" w:rsidP="00A63659">
      <w:pPr>
        <w:spacing w:line="480" w:lineRule="auto"/>
        <w:rPr>
          <w:rFonts w:ascii="Times New Roman" w:hAnsi="Times New Roman" w:cs="Times New Roman"/>
          <w:sz w:val="24"/>
          <w:szCs w:val="24"/>
        </w:rPr>
      </w:pPr>
    </w:p>
    <w:p w14:paraId="07BE1EC2" w14:textId="2C2443BC" w:rsidR="00A61B82" w:rsidDel="00381914" w:rsidRDefault="00B9073E" w:rsidP="00A61B82">
      <w:pPr>
        <w:pStyle w:val="ListParagraph"/>
        <w:numPr>
          <w:ilvl w:val="0"/>
          <w:numId w:val="1"/>
        </w:numPr>
        <w:spacing w:line="480" w:lineRule="auto"/>
        <w:rPr>
          <w:del w:id="39" w:author="Emma Sophia Donnelly" w:date="2024-10-18T13:11:00Z"/>
          <w:rFonts w:ascii="Times New Roman" w:hAnsi="Times New Roman" w:cs="Times New Roman"/>
          <w:b/>
          <w:bCs/>
          <w:sz w:val="24"/>
          <w:szCs w:val="24"/>
        </w:rPr>
      </w:pPr>
      <w:r w:rsidRPr="00B9073E">
        <w:rPr>
          <w:rFonts w:ascii="Times New Roman" w:hAnsi="Times New Roman" w:cs="Times New Roman"/>
          <w:b/>
          <w:bCs/>
          <w:sz w:val="24"/>
          <w:szCs w:val="24"/>
        </w:rPr>
        <w:t>Analysis</w:t>
      </w:r>
    </w:p>
    <w:p w14:paraId="2ED4A60F" w14:textId="5BF9ADEA" w:rsidR="00E40CA3" w:rsidRPr="00381914" w:rsidRDefault="00E40CA3">
      <w:pPr>
        <w:pStyle w:val="ListParagraph"/>
        <w:numPr>
          <w:ilvl w:val="0"/>
          <w:numId w:val="1"/>
        </w:numPr>
        <w:spacing w:line="480" w:lineRule="auto"/>
        <w:rPr>
          <w:ins w:id="40" w:author="Emma Sophia Donnelly" w:date="2024-10-18T12:48:00Z"/>
          <w:rFonts w:ascii="Times New Roman" w:eastAsiaTheme="minorEastAsia" w:hAnsi="Times New Roman" w:cs="Times New Roman"/>
          <w:sz w:val="24"/>
          <w:szCs w:val="24"/>
          <w:rPrChange w:id="41" w:author="Emma Sophia Donnelly" w:date="2024-10-18T13:11:00Z">
            <w:rPr>
              <w:ins w:id="42" w:author="Emma Sophia Donnelly" w:date="2024-10-18T12:48:00Z"/>
            </w:rPr>
          </w:rPrChange>
        </w:rPr>
        <w:pPrChange w:id="43" w:author="Emma Sophia Donnelly" w:date="2024-10-18T12:36:00Z">
          <w:pPr>
            <w:spacing w:line="480" w:lineRule="auto"/>
          </w:pPr>
        </w:pPrChange>
      </w:pPr>
    </w:p>
    <w:p w14:paraId="132AD1D6" w14:textId="51E31BFE" w:rsidR="00411EB6" w:rsidRPr="00411EB6" w:rsidRDefault="00C10261">
      <w:pPr>
        <w:tabs>
          <w:tab w:val="left" w:pos="4770"/>
        </w:tabs>
        <w:spacing w:line="480" w:lineRule="auto"/>
        <w:rPr>
          <w:ins w:id="44" w:author="Emma Sophia Donnelly" w:date="2024-10-18T12:36:00Z"/>
          <w:rFonts w:ascii="Times New Roman" w:eastAsiaTheme="minorEastAsia" w:hAnsi="Times New Roman" w:cs="Times New Roman"/>
          <w:sz w:val="24"/>
          <w:szCs w:val="24"/>
          <w:rPrChange w:id="45" w:author="Emma Sophia Donnelly" w:date="2024-10-18T12:36:00Z">
            <w:rPr>
              <w:ins w:id="46" w:author="Emma Sophia Donnelly" w:date="2024-10-18T12:36:00Z"/>
            </w:rPr>
          </w:rPrChange>
        </w:rPr>
        <w:pPrChange w:id="47" w:author="Emma Sophia Donnelly" w:date="2024-10-18T14:25:00Z">
          <w:pPr>
            <w:pStyle w:val="ListParagraph"/>
            <w:numPr>
              <w:numId w:val="1"/>
            </w:numPr>
            <w:spacing w:line="480" w:lineRule="auto"/>
            <w:ind w:left="360" w:hanging="360"/>
          </w:pPr>
        </w:pPrChange>
      </w:pPr>
      <w:ins w:id="48" w:author="Emma Sophia Donnelly" w:date="2024-10-18T14:10:00Z">
        <w:r w:rsidRPr="00C10261">
          <w:rPr>
            <w:rFonts w:ascii="Times New Roman" w:eastAsiaTheme="minorEastAsia" w:hAnsi="Times New Roman" w:cs="Times New Roman"/>
            <w:sz w:val="24"/>
            <w:szCs w:val="24"/>
            <w:rPrChange w:id="49" w:author="Emma Sophia Donnelly" w:date="2024-10-18T14:10:00Z">
              <w:rPr/>
            </w:rPrChange>
          </w:rPr>
          <w:t>I estimate household economic benefits from changing the Harris County flood buyout program from</w:t>
        </w:r>
        <w:r>
          <w:rPr>
            <w:rFonts w:ascii="Times New Roman" w:eastAsiaTheme="minorEastAsia" w:hAnsi="Times New Roman" w:cs="Times New Roman"/>
            <w:sz w:val="24"/>
            <w:szCs w:val="24"/>
          </w:rPr>
          <w:t xml:space="preserve"> </w:t>
        </w:r>
        <w:r w:rsidRPr="00697FC4">
          <w:rPr>
            <w:rFonts w:ascii="Times New Roman" w:eastAsiaTheme="minorEastAsia" w:hAnsi="Times New Roman" w:cs="Times New Roman"/>
            <w:sz w:val="24"/>
            <w:szCs w:val="24"/>
          </w:rPr>
          <w:t>voluntary</w:t>
        </w:r>
        <w:r>
          <w:rPr>
            <w:rFonts w:ascii="Times New Roman" w:eastAsiaTheme="minorEastAsia" w:hAnsi="Times New Roman" w:cs="Times New Roman"/>
            <w:sz w:val="24"/>
            <w:szCs w:val="24"/>
          </w:rPr>
          <w:t xml:space="preserve"> to</w:t>
        </w:r>
        <w:r w:rsidRPr="00C10261">
          <w:rPr>
            <w:rFonts w:ascii="Times New Roman" w:eastAsiaTheme="minorEastAsia" w:hAnsi="Times New Roman" w:cs="Times New Roman"/>
            <w:sz w:val="24"/>
            <w:szCs w:val="24"/>
            <w:rPrChange w:id="50" w:author="Emma Sophia Donnelly" w:date="2024-10-18T14:10:00Z">
              <w:rPr/>
            </w:rPrChange>
          </w:rPr>
          <w:t xml:space="preserve"> mandatory using a residential sorting model. The choice of housing is a combination of geographic and house characteristics. Also, the choice set </w:t>
        </w:r>
      </w:ins>
      <m:oMath>
        <m:sSub>
          <m:sSubPr>
            <m:ctrlPr>
              <w:ins w:id="51" w:author="Emma Sophia Donnelly" w:date="2024-10-18T14:10:00Z">
                <w:rPr>
                  <w:rFonts w:ascii="Cambria Math" w:eastAsiaTheme="minorEastAsia" w:hAnsi="Cambria Math" w:cs="Times New Roman"/>
                  <w:i/>
                  <w:sz w:val="24"/>
                  <w:szCs w:val="24"/>
                </w:rPr>
              </w:ins>
            </m:ctrlPr>
          </m:sSubPr>
          <m:e>
            <m:r>
              <w:ins w:id="52" w:author="Emma Sophia Donnelly" w:date="2024-10-18T14:10:00Z">
                <w:rPr>
                  <w:rFonts w:ascii="Cambria Math" w:eastAsiaTheme="minorEastAsia" w:hAnsi="Cambria Math" w:cs="Times New Roman"/>
                  <w:sz w:val="24"/>
                  <w:szCs w:val="24"/>
                  <w:rPrChange w:id="53" w:author="Emma Sophia Donnelly" w:date="2024-10-18T14:10:00Z">
                    <w:rPr>
                      <w:rFonts w:ascii="Cambria Math" w:hAnsi="Cambria Math"/>
                    </w:rPr>
                  </w:rPrChange>
                </w:rPr>
                <m:t>A</m:t>
              </w:ins>
            </m:r>
          </m:e>
          <m:sub>
            <m:r>
              <w:ins w:id="54" w:author="Emma Sophia Donnelly" w:date="2024-10-18T14:10:00Z">
                <w:rPr>
                  <w:rFonts w:ascii="Cambria Math" w:eastAsiaTheme="minorEastAsia" w:hAnsi="Cambria Math" w:cs="Times New Roman"/>
                  <w:sz w:val="24"/>
                  <w:szCs w:val="24"/>
                  <w:rPrChange w:id="55" w:author="Emma Sophia Donnelly" w:date="2024-10-18T14:10:00Z">
                    <w:rPr>
                      <w:rFonts w:ascii="Cambria Math" w:hAnsi="Cambria Math"/>
                    </w:rPr>
                  </w:rPrChange>
                </w:rPr>
                <m:t>t</m:t>
              </w:ins>
            </m:r>
          </m:sub>
        </m:sSub>
      </m:oMath>
      <w:ins w:id="56" w:author="Emma Sophia Donnelly" w:date="2024-10-18T14:10:00Z">
        <w:r w:rsidRPr="00C10261">
          <w:rPr>
            <w:rFonts w:ascii="Times New Roman" w:eastAsiaTheme="minorEastAsia" w:hAnsi="Times New Roman" w:cs="Times New Roman"/>
            <w:sz w:val="24"/>
            <w:szCs w:val="24"/>
            <w:rPrChange w:id="57" w:author="Emma Sophia Donnelly" w:date="2024-10-18T14:10:00Z">
              <w:rPr/>
            </w:rPrChange>
          </w:rPr>
          <w:t xml:space="preserve"> may not be the </w:t>
        </w:r>
        <w:r w:rsidRPr="00C10261">
          <w:rPr>
            <w:rFonts w:ascii="Times New Roman" w:eastAsiaTheme="minorEastAsia" w:hAnsi="Times New Roman" w:cs="Times New Roman"/>
            <w:sz w:val="24"/>
            <w:szCs w:val="24"/>
            <w:rPrChange w:id="58" w:author="Emma Sophia Donnelly" w:date="2024-10-18T14:10:00Z">
              <w:rPr/>
            </w:rPrChange>
          </w:rPr>
          <w:lastRenderedPageBreak/>
          <w:t>same each year and for all individuals.</w:t>
        </w:r>
      </w:ins>
      <w:ins w:id="59" w:author="Emma Sophia Donnelly" w:date="2024-10-18T14:24:00Z">
        <w:r w:rsidR="00162950">
          <w:rPr>
            <w:rFonts w:ascii="Times New Roman" w:eastAsiaTheme="minorEastAsia" w:hAnsi="Times New Roman" w:cs="Times New Roman"/>
            <w:sz w:val="24"/>
            <w:szCs w:val="24"/>
          </w:rPr>
          <w:t xml:space="preserve"> Let </w:t>
        </w:r>
      </w:ins>
      <m:oMath>
        <m:sSub>
          <m:sSubPr>
            <m:ctrlPr>
              <w:ins w:id="60" w:author="Emma Sophia Donnelly" w:date="2024-10-18T14:24:00Z">
                <w:rPr>
                  <w:rFonts w:ascii="Cambria Math" w:eastAsiaTheme="minorEastAsia" w:hAnsi="Cambria Math" w:cs="Times New Roman"/>
                  <w:i/>
                  <w:sz w:val="24"/>
                  <w:szCs w:val="24"/>
                </w:rPr>
              </w:ins>
            </m:ctrlPr>
          </m:sSubPr>
          <m:e>
            <m:r>
              <w:ins w:id="61" w:author="Emma Sophia Donnelly" w:date="2024-10-18T14:24:00Z">
                <w:rPr>
                  <w:rFonts w:ascii="Cambria Math" w:eastAsiaTheme="minorEastAsia" w:hAnsi="Cambria Math" w:cs="Times New Roman"/>
                  <w:sz w:val="24"/>
                  <w:szCs w:val="24"/>
                </w:rPr>
                <m:t>X</m:t>
              </w:ins>
            </m:r>
          </m:e>
          <m:sub>
            <m:r>
              <w:ins w:id="62" w:author="Emma Sophia Donnelly" w:date="2024-10-18T14:24:00Z">
                <w:rPr>
                  <w:rFonts w:ascii="Cambria Math" w:eastAsiaTheme="minorEastAsia" w:hAnsi="Cambria Math" w:cs="Times New Roman"/>
                  <w:sz w:val="24"/>
                  <w:szCs w:val="24"/>
                </w:rPr>
                <m:t>jt</m:t>
              </w:ins>
            </m:r>
          </m:sub>
        </m:sSub>
        <m:r>
          <w:ins w:id="63" w:author="Emma Sophia Donnelly" w:date="2024-10-18T14:24:00Z">
            <w:rPr>
              <w:rFonts w:ascii="Cambria Math" w:eastAsiaTheme="minorEastAsia" w:hAnsi="Cambria Math" w:cs="Times New Roman"/>
              <w:sz w:val="24"/>
              <w:szCs w:val="24"/>
            </w:rPr>
            <m:t xml:space="preserve"> </m:t>
          </w:ins>
        </m:r>
      </m:oMath>
      <w:ins w:id="64" w:author="Emma Sophia Donnelly" w:date="2024-10-18T14:26:00Z">
        <w:r w:rsidR="00680588">
          <w:rPr>
            <w:rFonts w:ascii="Times New Roman" w:eastAsiaTheme="minorEastAsia" w:hAnsi="Times New Roman" w:cs="Times New Roman"/>
            <w:sz w:val="24"/>
            <w:szCs w:val="24"/>
          </w:rPr>
          <w:t>and</w:t>
        </w:r>
      </w:ins>
      <w:ins w:id="65" w:author="Emma Sophia Donnelly" w:date="2024-10-18T14:10:00Z">
        <w:r w:rsidRPr="00C10261">
          <w:rPr>
            <w:rFonts w:ascii="Times New Roman" w:eastAsiaTheme="minorEastAsia" w:hAnsi="Times New Roman" w:cs="Times New Roman"/>
            <w:sz w:val="24"/>
            <w:szCs w:val="24"/>
            <w:rPrChange w:id="66" w:author="Emma Sophia Donnelly" w:date="2024-10-18T14:10:00Z">
              <w:rPr/>
            </w:rPrChange>
          </w:rPr>
          <w:t xml:space="preserve"> </w:t>
        </w:r>
      </w:ins>
      <m:oMath>
        <m:sSub>
          <m:sSubPr>
            <m:ctrlPr>
              <w:ins w:id="67" w:author="Emma Sophia Donnelly" w:date="2024-10-18T14:26:00Z">
                <w:rPr>
                  <w:rFonts w:ascii="Cambria Math" w:eastAsiaTheme="minorEastAsia" w:hAnsi="Cambria Math" w:cs="Times New Roman"/>
                  <w:i/>
                  <w:sz w:val="24"/>
                  <w:szCs w:val="24"/>
                </w:rPr>
              </w:ins>
            </m:ctrlPr>
          </m:sSubPr>
          <m:e>
            <m:r>
              <w:ins w:id="68" w:author="Emma Sophia Donnelly" w:date="2024-10-18T14:26:00Z">
                <w:rPr>
                  <w:rFonts w:ascii="Cambria Math" w:eastAsiaTheme="minorEastAsia" w:hAnsi="Cambria Math" w:cs="Times New Roman"/>
                  <w:sz w:val="24"/>
                  <w:szCs w:val="24"/>
                </w:rPr>
                <m:t>Z</m:t>
              </w:ins>
            </m:r>
          </m:e>
          <m:sub>
            <m:r>
              <w:ins w:id="69" w:author="Emma Sophia Donnelly" w:date="2024-10-18T14:26:00Z">
                <w:rPr>
                  <w:rFonts w:ascii="Cambria Math" w:eastAsiaTheme="minorEastAsia" w:hAnsi="Cambria Math" w:cs="Times New Roman"/>
                  <w:sz w:val="24"/>
                  <w:szCs w:val="24"/>
                </w:rPr>
                <m:t>jt</m:t>
              </w:ins>
            </m:r>
          </m:sub>
        </m:sSub>
      </m:oMath>
      <w:ins w:id="70" w:author="Emma Sophia Donnelly" w:date="2024-10-18T14:27:00Z">
        <w:r w:rsidR="00680588">
          <w:rPr>
            <w:rFonts w:ascii="Times New Roman" w:eastAsiaTheme="minorEastAsia" w:hAnsi="Times New Roman" w:cs="Times New Roman"/>
            <w:sz w:val="24"/>
            <w:szCs w:val="24"/>
          </w:rPr>
          <w:t xml:space="preserve"> be vectors of house and neighborhood characteristics, respectively</w:t>
        </w:r>
      </w:ins>
      <w:ins w:id="71" w:author="Emma Sophia Donnelly" w:date="2024-10-18T14:26:00Z">
        <w:r w:rsidR="00680588">
          <w:rPr>
            <w:rFonts w:ascii="Times New Roman" w:eastAsiaTheme="minorEastAsia" w:hAnsi="Times New Roman" w:cs="Times New Roman"/>
            <w:sz w:val="24"/>
            <w:szCs w:val="24"/>
          </w:rPr>
          <w:t xml:space="preserve">. </w:t>
        </w:r>
      </w:ins>
      <w:ins w:id="72" w:author="Emma Sophia Donnelly" w:date="2024-10-18T14:17:00Z">
        <w:r w:rsidR="00B74337">
          <w:rPr>
            <w:rFonts w:ascii="Times New Roman" w:eastAsiaTheme="minorEastAsia" w:hAnsi="Times New Roman" w:cs="Times New Roman"/>
            <w:sz w:val="24"/>
            <w:szCs w:val="24"/>
          </w:rPr>
          <w:t xml:space="preserve">Let </w:t>
        </w:r>
      </w:ins>
      <m:oMath>
        <m:sSub>
          <m:sSubPr>
            <m:ctrlPr>
              <w:ins w:id="73" w:author="Emma Sophia Donnelly" w:date="2024-10-18T14:17:00Z">
                <w:rPr>
                  <w:rFonts w:ascii="Cambria Math" w:eastAsiaTheme="minorEastAsia" w:hAnsi="Cambria Math" w:cs="Times New Roman"/>
                  <w:i/>
                  <w:sz w:val="24"/>
                  <w:szCs w:val="24"/>
                </w:rPr>
              </w:ins>
            </m:ctrlPr>
          </m:sSubPr>
          <m:e>
            <m:r>
              <w:ins w:id="74" w:author="Emma Sophia Donnelly" w:date="2024-10-18T14:17:00Z">
                <w:rPr>
                  <w:rFonts w:ascii="Cambria Math" w:eastAsiaTheme="minorEastAsia" w:hAnsi="Cambria Math" w:cs="Times New Roman"/>
                  <w:sz w:val="24"/>
                  <w:szCs w:val="24"/>
                </w:rPr>
                <m:t>b</m:t>
              </w:ins>
            </m:r>
          </m:e>
          <m:sub>
            <m:r>
              <w:ins w:id="75" w:author="Emma Sophia Donnelly" w:date="2024-10-18T14:17:00Z">
                <w:rPr>
                  <w:rFonts w:ascii="Cambria Math" w:eastAsiaTheme="minorEastAsia" w:hAnsi="Cambria Math" w:cs="Times New Roman"/>
                  <w:sz w:val="24"/>
                  <w:szCs w:val="24"/>
                </w:rPr>
                <m:t>jt</m:t>
              </w:ins>
            </m:r>
          </m:sub>
        </m:sSub>
        <m:r>
          <w:ins w:id="76" w:author="Emma Sophia Donnelly" w:date="2024-10-18T14:17:00Z">
            <w:rPr>
              <w:rFonts w:ascii="Cambria Math" w:eastAsiaTheme="minorEastAsia" w:hAnsi="Cambria Math" w:cs="Times New Roman"/>
              <w:sz w:val="24"/>
              <w:szCs w:val="24"/>
            </w:rPr>
            <m:t xml:space="preserve"> </m:t>
          </w:ins>
        </m:r>
      </m:oMath>
      <w:ins w:id="77" w:author="Emma Sophia Donnelly" w:date="2024-10-18T14:17:00Z">
        <w:r w:rsidR="00B74337">
          <w:rPr>
            <w:rFonts w:ascii="Times New Roman" w:eastAsiaTheme="minorEastAsia" w:hAnsi="Times New Roman" w:cs="Times New Roman"/>
            <w:sz w:val="24"/>
            <w:szCs w:val="24"/>
          </w:rPr>
          <w:t>be a dummy variable equal to one if property</w:t>
        </w:r>
      </w:ins>
      <w:ins w:id="78" w:author="Emma Sophia Donnelly" w:date="2024-10-18T14:18:00Z">
        <w:r w:rsidR="00B74337">
          <w:rPr>
            <w:rFonts w:ascii="Times New Roman" w:eastAsiaTheme="minorEastAsia" w:hAnsi="Times New Roman" w:cs="Times New Roman"/>
            <w:sz w:val="24"/>
            <w:szCs w:val="24"/>
          </w:rPr>
          <w:t xml:space="preserve"> </w:t>
        </w:r>
        <w:r w:rsidR="00B74337">
          <w:rPr>
            <w:rFonts w:ascii="Times New Roman" w:eastAsiaTheme="minorEastAsia" w:hAnsi="Times New Roman" w:cs="Times New Roman"/>
            <w:i/>
            <w:iCs/>
            <w:sz w:val="24"/>
            <w:szCs w:val="24"/>
          </w:rPr>
          <w:t>j</w:t>
        </w:r>
      </w:ins>
      <w:ins w:id="79" w:author="Emma Sophia Donnelly" w:date="2024-10-18T14:17:00Z">
        <w:r w:rsidR="00B74337">
          <w:rPr>
            <w:rFonts w:ascii="Times New Roman" w:eastAsiaTheme="minorEastAsia" w:hAnsi="Times New Roman" w:cs="Times New Roman"/>
            <w:sz w:val="24"/>
            <w:szCs w:val="24"/>
          </w:rPr>
          <w:t xml:space="preserve"> was part of a mandatory buyout in </w:t>
        </w:r>
      </w:ins>
      <m:oMath>
        <m:r>
          <w:ins w:id="80" w:author="Emma Sophia Donnelly" w:date="2024-10-18T14:17:00Z">
            <w:rPr>
              <w:rFonts w:ascii="Cambria Math" w:eastAsiaTheme="minorEastAsia" w:hAnsi="Cambria Math" w:cs="Times New Roman"/>
              <w:sz w:val="24"/>
              <w:szCs w:val="24"/>
            </w:rPr>
            <m:t>j</m:t>
          </w:ins>
        </m:r>
      </m:oMath>
      <w:ins w:id="81" w:author="Emma Sophia Donnelly" w:date="2024-10-18T14:17:00Z">
        <w:r w:rsidR="00B74337">
          <w:rPr>
            <w:rFonts w:ascii="Times New Roman" w:eastAsiaTheme="minorEastAsia" w:hAnsi="Times New Roman" w:cs="Times New Roman"/>
            <w:sz w:val="24"/>
            <w:szCs w:val="24"/>
          </w:rPr>
          <w:t xml:space="preserve"> at </w:t>
        </w:r>
      </w:ins>
      <m:oMath>
        <m:r>
          <w:ins w:id="82" w:author="Emma Sophia Donnelly" w:date="2024-10-18T14:17:00Z">
            <w:rPr>
              <w:rFonts w:ascii="Cambria Math" w:eastAsiaTheme="minorEastAsia" w:hAnsi="Cambria Math" w:cs="Times New Roman"/>
              <w:sz w:val="24"/>
              <w:szCs w:val="24"/>
            </w:rPr>
            <m:t>t</m:t>
          </w:ins>
        </m:r>
      </m:oMath>
      <w:ins w:id="83" w:author="Emma Sophia Donnelly" w:date="2024-10-18T14:17:00Z">
        <w:r w:rsidR="00B74337">
          <w:rPr>
            <w:rFonts w:ascii="Times New Roman" w:eastAsiaTheme="minorEastAsia" w:hAnsi="Times New Roman" w:cs="Times New Roman"/>
            <w:sz w:val="24"/>
            <w:szCs w:val="24"/>
          </w:rPr>
          <w:t xml:space="preserve">. </w:t>
        </w:r>
      </w:ins>
      <m:oMath>
        <m:sSub>
          <m:sSubPr>
            <m:ctrlPr>
              <w:ins w:id="84" w:author="Emma Sophia Donnelly" w:date="2024-10-18T14:15:00Z">
                <w:rPr>
                  <w:rFonts w:ascii="Cambria Math" w:eastAsiaTheme="minorEastAsia" w:hAnsi="Cambria Math" w:cs="Times New Roman"/>
                  <w:i/>
                  <w:sz w:val="24"/>
                  <w:szCs w:val="24"/>
                </w:rPr>
              </w:ins>
            </m:ctrlPr>
          </m:sSubPr>
          <m:e>
            <m:r>
              <w:ins w:id="85" w:author="Emma Sophia Donnelly" w:date="2024-10-18T14:15:00Z">
                <w:rPr>
                  <w:rFonts w:ascii="Cambria Math" w:eastAsiaTheme="minorEastAsia" w:hAnsi="Cambria Math" w:cs="Times New Roman"/>
                  <w:sz w:val="24"/>
                  <w:szCs w:val="24"/>
                </w:rPr>
                <m:t>w</m:t>
              </w:ins>
            </m:r>
          </m:e>
          <m:sub>
            <m:r>
              <w:ins w:id="86" w:author="Emma Sophia Donnelly" w:date="2024-10-18T14:15:00Z">
                <w:rPr>
                  <w:rFonts w:ascii="Cambria Math" w:eastAsiaTheme="minorEastAsia" w:hAnsi="Cambria Math" w:cs="Times New Roman"/>
                  <w:sz w:val="24"/>
                  <w:szCs w:val="24"/>
                </w:rPr>
                <m:t>ik</m:t>
              </w:ins>
            </m:r>
          </m:sub>
        </m:sSub>
      </m:oMath>
      <w:ins w:id="87" w:author="Emma Sophia Donnelly" w:date="2024-10-18T14:15:00Z">
        <w:r w:rsidR="007A690E">
          <w:rPr>
            <w:rFonts w:ascii="Times New Roman" w:eastAsiaTheme="minorEastAsia" w:hAnsi="Times New Roman" w:cs="Times New Roman"/>
            <w:sz w:val="24"/>
            <w:szCs w:val="24"/>
          </w:rPr>
          <w:t xml:space="preserve"> denote</w:t>
        </w:r>
      </w:ins>
      <w:ins w:id="88" w:author="Emma Sophia Donnelly" w:date="2024-10-18T14:24:00Z">
        <w:r w:rsidR="00162950">
          <w:rPr>
            <w:rFonts w:ascii="Times New Roman" w:eastAsiaTheme="minorEastAsia" w:hAnsi="Times New Roman" w:cs="Times New Roman"/>
            <w:sz w:val="24"/>
            <w:szCs w:val="24"/>
          </w:rPr>
          <w:t>s</w:t>
        </w:r>
      </w:ins>
      <w:ins w:id="89" w:author="Emma Sophia Donnelly" w:date="2024-10-18T14:15:00Z">
        <w:r w:rsidR="007A690E">
          <w:rPr>
            <w:rFonts w:ascii="Times New Roman" w:eastAsiaTheme="minorEastAsia" w:hAnsi="Times New Roman" w:cs="Times New Roman"/>
            <w:sz w:val="24"/>
            <w:szCs w:val="24"/>
          </w:rPr>
          <w:t xml:space="preserve"> demographics</w:t>
        </w:r>
      </w:ins>
      <w:ins w:id="90" w:author="Emma Sophia Donnelly" w:date="2024-10-18T14:16:00Z">
        <w:r w:rsidR="006D4247">
          <w:rPr>
            <w:rFonts w:ascii="Times New Roman" w:eastAsiaTheme="minorEastAsia" w:hAnsi="Times New Roman" w:cs="Times New Roman"/>
            <w:sz w:val="24"/>
            <w:szCs w:val="24"/>
          </w:rPr>
          <w:t xml:space="preserve"> (race, income, tenure, primary language spoke in household)</w:t>
        </w:r>
      </w:ins>
      <w:ins w:id="91" w:author="Emma Sophia Donnelly" w:date="2024-10-18T14:15:00Z">
        <w:r w:rsidR="007A690E">
          <w:rPr>
            <w:rFonts w:ascii="Times New Roman" w:eastAsiaTheme="minorEastAsia" w:hAnsi="Times New Roman" w:cs="Times New Roman"/>
            <w:sz w:val="24"/>
            <w:szCs w:val="24"/>
          </w:rPr>
          <w:t xml:space="preserve"> of </w:t>
        </w:r>
      </w:ins>
      <w:ins w:id="92" w:author="Emma Sophia Donnelly" w:date="2024-10-18T14:16:00Z">
        <w:r w:rsidR="007A690E">
          <w:rPr>
            <w:rFonts w:ascii="Times New Roman" w:eastAsiaTheme="minorEastAsia" w:hAnsi="Times New Roman" w:cs="Times New Roman"/>
            <w:sz w:val="24"/>
            <w:szCs w:val="24"/>
          </w:rPr>
          <w:t xml:space="preserve">individual </w:t>
        </w:r>
        <w:r w:rsidR="007A690E">
          <w:rPr>
            <w:rFonts w:ascii="Times New Roman" w:eastAsiaTheme="minorEastAsia" w:hAnsi="Times New Roman" w:cs="Times New Roman"/>
            <w:i/>
            <w:iCs/>
            <w:sz w:val="24"/>
            <w:szCs w:val="24"/>
          </w:rPr>
          <w:t>k= 1,…, K.</w:t>
        </w:r>
        <w:r w:rsidR="007A690E">
          <w:rPr>
            <w:rFonts w:ascii="Times New Roman" w:eastAsiaTheme="minorEastAsia" w:hAnsi="Times New Roman" w:cs="Times New Roman"/>
            <w:sz w:val="24"/>
            <w:szCs w:val="24"/>
          </w:rPr>
          <w:t xml:space="preserve"> </w:t>
        </w:r>
      </w:ins>
      <w:ins w:id="93" w:author="Emma Sophia Donnelly" w:date="2024-10-18T14:11:00Z">
        <w:r w:rsidR="00BF449B">
          <w:rPr>
            <w:rFonts w:ascii="Times New Roman" w:eastAsiaTheme="minorEastAsia" w:hAnsi="Times New Roman" w:cs="Times New Roman"/>
            <w:sz w:val="24"/>
            <w:szCs w:val="24"/>
          </w:rPr>
          <w:t xml:space="preserve"> </w:t>
        </w:r>
      </w:ins>
      <w:ins w:id="94" w:author="Emma Sophia Donnelly" w:date="2024-10-18T12:36:00Z">
        <w:r w:rsidR="00411EB6" w:rsidRPr="00411EB6">
          <w:rPr>
            <w:rFonts w:ascii="Times New Roman" w:eastAsiaTheme="minorEastAsia" w:hAnsi="Times New Roman" w:cs="Times New Roman"/>
            <w:sz w:val="24"/>
            <w:szCs w:val="24"/>
            <w:rPrChange w:id="95" w:author="Emma Sophia Donnelly" w:date="2024-10-18T12:36:00Z">
              <w:rPr/>
            </w:rPrChange>
          </w:rPr>
          <w:t xml:space="preserve">A household </w:t>
        </w:r>
      </w:ins>
      <m:oMath>
        <m:r>
          <w:ins w:id="96" w:author="Emma Sophia Donnelly" w:date="2024-10-18T12:36:00Z">
            <w:rPr>
              <w:rFonts w:ascii="Cambria Math" w:eastAsiaTheme="minorEastAsia" w:hAnsi="Cambria Math" w:cs="Times New Roman"/>
              <w:sz w:val="24"/>
              <w:szCs w:val="24"/>
              <w:rPrChange w:id="97" w:author="Emma Sophia Donnelly" w:date="2024-10-18T12:36:00Z">
                <w:rPr>
                  <w:rFonts w:ascii="Cambria Math" w:hAnsi="Cambria Math"/>
                </w:rPr>
              </w:rPrChange>
            </w:rPr>
            <m:t>i</m:t>
          </w:ins>
        </m:r>
      </m:oMath>
      <w:ins w:id="98" w:author="Emma Sophia Donnelly" w:date="2024-10-18T12:36:00Z">
        <w:r w:rsidR="00411EB6" w:rsidRPr="00411EB6">
          <w:rPr>
            <w:rFonts w:ascii="Times New Roman" w:eastAsiaTheme="minorEastAsia" w:hAnsi="Times New Roman" w:cs="Times New Roman"/>
            <w:sz w:val="24"/>
            <w:szCs w:val="24"/>
            <w:rPrChange w:id="99" w:author="Emma Sophia Donnelly" w:date="2024-10-18T12:36:00Z">
              <w:rPr/>
            </w:rPrChange>
          </w:rPr>
          <w:t xml:space="preserve"> receives the following utility from choosing to move to house </w:t>
        </w:r>
      </w:ins>
      <m:oMath>
        <m:r>
          <w:ins w:id="100" w:author="Emma Sophia Donnelly" w:date="2024-10-18T12:36:00Z">
            <w:rPr>
              <w:rFonts w:ascii="Cambria Math" w:eastAsiaTheme="minorEastAsia" w:hAnsi="Cambria Math" w:cs="Times New Roman"/>
              <w:sz w:val="24"/>
              <w:szCs w:val="24"/>
              <w:rPrChange w:id="101" w:author="Emma Sophia Donnelly" w:date="2024-10-18T12:36:00Z">
                <w:rPr>
                  <w:rFonts w:ascii="Cambria Math" w:hAnsi="Cambria Math"/>
                </w:rPr>
              </w:rPrChange>
            </w:rPr>
            <m:t>j</m:t>
          </w:ins>
        </m:r>
      </m:oMath>
      <w:ins w:id="102" w:author="Emma Sophia Donnelly" w:date="2024-10-18T12:36:00Z">
        <w:r w:rsidR="00411EB6" w:rsidRPr="00411EB6">
          <w:rPr>
            <w:rFonts w:ascii="Times New Roman" w:eastAsiaTheme="minorEastAsia" w:hAnsi="Times New Roman" w:cs="Times New Roman"/>
            <w:sz w:val="24"/>
            <w:szCs w:val="24"/>
            <w:rPrChange w:id="103" w:author="Emma Sophia Donnelly" w:date="2024-10-18T12:36:00Z">
              <w:rPr/>
            </w:rPrChange>
          </w:rPr>
          <w:t xml:space="preserve"> at time </w:t>
        </w:r>
      </w:ins>
      <m:oMath>
        <m:r>
          <w:ins w:id="104" w:author="Emma Sophia Donnelly" w:date="2024-10-18T12:36:00Z">
            <w:rPr>
              <w:rFonts w:ascii="Cambria Math" w:eastAsiaTheme="minorEastAsia" w:hAnsi="Cambria Math" w:cs="Times New Roman"/>
              <w:sz w:val="24"/>
              <w:szCs w:val="24"/>
              <w:rPrChange w:id="105" w:author="Emma Sophia Donnelly" w:date="2024-10-18T12:36:00Z">
                <w:rPr>
                  <w:rFonts w:ascii="Cambria Math" w:hAnsi="Cambria Math"/>
                </w:rPr>
              </w:rPrChange>
            </w:rPr>
            <m:t>t,</m:t>
          </w:ins>
        </m:r>
      </m:oMath>
      <w:ins w:id="106" w:author="Emma Sophia Donnelly" w:date="2024-10-18T12:36:00Z">
        <w:r w:rsidR="00411EB6" w:rsidRPr="00411EB6">
          <w:rPr>
            <w:rFonts w:ascii="Times New Roman" w:eastAsiaTheme="minorEastAsia" w:hAnsi="Times New Roman" w:cs="Times New Roman"/>
            <w:sz w:val="24"/>
            <w:szCs w:val="24"/>
            <w:rPrChange w:id="107" w:author="Emma Sophia Donnelly" w:date="2024-10-18T12:36:00Z">
              <w:rPr/>
            </w:rPrChange>
          </w:rPr>
          <w:t xml:space="preserve"> </w:t>
        </w:r>
      </w:ins>
    </w:p>
    <w:p w14:paraId="2814F645" w14:textId="36BE8A55" w:rsidR="005705B4" w:rsidRPr="00D1479F" w:rsidRDefault="00B83D8B" w:rsidP="00D1479F">
      <w:pPr>
        <w:pStyle w:val="ListParagraph"/>
        <w:numPr>
          <w:ilvl w:val="0"/>
          <w:numId w:val="9"/>
        </w:numPr>
        <w:spacing w:line="480" w:lineRule="auto"/>
        <w:rPr>
          <w:ins w:id="108" w:author="Emma Sophia Donnelly" w:date="2024-10-18T12:57:00Z"/>
          <w:rFonts w:ascii="Times New Roman" w:eastAsiaTheme="minorEastAsia" w:hAnsi="Times New Roman" w:cs="Times New Roman"/>
          <w:sz w:val="24"/>
          <w:szCs w:val="24"/>
          <w:rPrChange w:id="109" w:author="Emma Sophia Donnelly" w:date="2024-10-18T13:11:00Z">
            <w:rPr>
              <w:ins w:id="110" w:author="Emma Sophia Donnelly" w:date="2024-10-18T12:57:00Z"/>
              <w:rFonts w:ascii="Cambria Math" w:eastAsiaTheme="minorEastAsia" w:hAnsi="Cambria Math" w:cs="Times New Roman"/>
              <w:i/>
              <w:sz w:val="24"/>
              <w:szCs w:val="24"/>
            </w:rPr>
          </w:rPrChange>
        </w:rPr>
      </w:pPr>
      <m:oMath>
        <m:sSub>
          <m:sSubPr>
            <m:ctrlPr>
              <w:ins w:id="111" w:author="Emma Sophia Donnelly" w:date="2024-10-18T12:38:00Z">
                <w:rPr>
                  <w:rFonts w:ascii="Cambria Math" w:eastAsiaTheme="minorEastAsia" w:hAnsi="Cambria Math" w:cs="Times New Roman"/>
                  <w:i/>
                  <w:sz w:val="24"/>
                  <w:szCs w:val="24"/>
                </w:rPr>
              </w:ins>
            </m:ctrlPr>
          </m:sSubPr>
          <m:e>
            <m:r>
              <w:ins w:id="112" w:author="Emma Sophia Donnelly" w:date="2024-10-18T12:38:00Z">
                <w:rPr>
                  <w:rFonts w:ascii="Cambria Math" w:eastAsiaTheme="minorEastAsia" w:hAnsi="Cambria Math" w:cs="Times New Roman"/>
                  <w:sz w:val="24"/>
                  <w:szCs w:val="24"/>
                  <w:rPrChange w:id="113" w:author="Emma Sophia Donnelly" w:date="2024-10-18T12:46:00Z">
                    <w:rPr/>
                  </w:rPrChange>
                </w:rPr>
                <m:t>U</m:t>
              </w:ins>
            </m:r>
          </m:e>
          <m:sub>
            <m:r>
              <w:ins w:id="114" w:author="Emma Sophia Donnelly" w:date="2024-10-18T12:38:00Z">
                <w:rPr>
                  <w:rFonts w:ascii="Cambria Math" w:eastAsiaTheme="minorEastAsia" w:hAnsi="Cambria Math" w:cs="Times New Roman"/>
                  <w:sz w:val="24"/>
                  <w:szCs w:val="24"/>
                  <w:rPrChange w:id="115" w:author="Emma Sophia Donnelly" w:date="2024-10-18T12:46:00Z">
                    <w:rPr/>
                  </w:rPrChange>
                </w:rPr>
                <m:t>ijt</m:t>
              </w:ins>
            </m:r>
          </m:sub>
        </m:sSub>
        <m:r>
          <w:ins w:id="116" w:author="Emma Sophia Donnelly" w:date="2024-10-18T12:38:00Z">
            <w:rPr>
              <w:rFonts w:ascii="Cambria Math" w:eastAsiaTheme="minorEastAsia" w:hAnsi="Cambria Math" w:cs="Times New Roman"/>
              <w:sz w:val="24"/>
              <w:szCs w:val="24"/>
              <w:rPrChange w:id="117" w:author="Emma Sophia Donnelly" w:date="2024-10-18T12:46:00Z">
                <w:rPr/>
              </w:rPrChange>
            </w:rPr>
            <m:t>=</m:t>
          </w:ins>
        </m:r>
        <w:commentRangeStart w:id="118"/>
        <m:sSub>
          <m:sSubPr>
            <m:ctrlPr>
              <w:ins w:id="119" w:author="Emma Sophia Donnelly" w:date="2024-10-18T14:28:00Z">
                <w:rPr>
                  <w:rFonts w:ascii="Cambria Math" w:eastAsiaTheme="minorEastAsia" w:hAnsi="Cambria Math" w:cs="Times New Roman"/>
                  <w:i/>
                  <w:sz w:val="24"/>
                  <w:szCs w:val="24"/>
                </w:rPr>
              </w:ins>
            </m:ctrlPr>
          </m:sSubPr>
          <m:e>
            <m:r>
              <w:ins w:id="120" w:author="Emma Sophia Donnelly" w:date="2024-10-18T14:28:00Z">
                <w:rPr>
                  <w:rFonts w:ascii="Cambria Math" w:eastAsiaTheme="minorEastAsia" w:hAnsi="Cambria Math" w:cs="Times New Roman"/>
                  <w:sz w:val="24"/>
                  <w:szCs w:val="24"/>
                </w:rPr>
                <m:t>δ</m:t>
              </w:ins>
            </m:r>
          </m:e>
          <m:sub>
            <m:r>
              <w:ins w:id="121" w:author="Emma Sophia Donnelly" w:date="2024-10-18T14:28:00Z">
                <w:rPr>
                  <w:rFonts w:ascii="Cambria Math" w:eastAsiaTheme="minorEastAsia" w:hAnsi="Cambria Math" w:cs="Times New Roman"/>
                  <w:sz w:val="24"/>
                  <w:szCs w:val="24"/>
                </w:rPr>
                <m:t>jt</m:t>
              </w:ins>
            </m:r>
          </m:sub>
        </m:sSub>
        <w:commentRangeEnd w:id="118"/>
        <m:r>
          <w:ins w:id="122" w:author="Emma Sophia Donnelly" w:date="2024-10-18T14:29:00Z">
            <m:rPr>
              <m:sty m:val="p"/>
            </m:rPr>
            <w:rPr>
              <w:rStyle w:val="CommentReference"/>
            </w:rPr>
            <w:commentReference w:id="118"/>
          </w:ins>
        </m:r>
        <m:r>
          <w:ins w:id="123" w:author="Emma Sophia Donnelly" w:date="2024-10-18T14:28:00Z">
            <w:rPr>
              <w:rFonts w:ascii="Cambria Math" w:eastAsiaTheme="minorEastAsia" w:hAnsi="Cambria Math" w:cs="Times New Roman"/>
              <w:sz w:val="24"/>
              <w:szCs w:val="24"/>
            </w:rPr>
            <m:t>+</m:t>
          </w:ins>
        </m:r>
        <m:d>
          <m:dPr>
            <m:ctrlPr>
              <w:ins w:id="124" w:author="Emma Sophia Donnelly" w:date="2024-10-18T12:49:00Z">
                <w:rPr>
                  <w:rFonts w:ascii="Cambria Math" w:eastAsiaTheme="minorEastAsia" w:hAnsi="Cambria Math" w:cs="Times New Roman"/>
                  <w:i/>
                  <w:sz w:val="24"/>
                  <w:szCs w:val="24"/>
                </w:rPr>
              </w:ins>
            </m:ctrlPr>
          </m:dPr>
          <m:e>
            <m:sSubSup>
              <m:sSubSupPr>
                <m:ctrlPr>
                  <w:ins w:id="125" w:author="Emma Sophia Donnelly" w:date="2024-10-18T12:49:00Z">
                    <w:rPr>
                      <w:rFonts w:ascii="Cambria Math" w:eastAsiaTheme="minorEastAsia" w:hAnsi="Cambria Math" w:cs="Times New Roman"/>
                      <w:i/>
                      <w:sz w:val="24"/>
                      <w:szCs w:val="24"/>
                    </w:rPr>
                  </w:ins>
                </m:ctrlPr>
              </m:sSubSupPr>
              <m:e>
                <m:r>
                  <w:ins w:id="126" w:author="Emma Sophia Donnelly" w:date="2024-10-18T12:50:00Z">
                    <w:rPr>
                      <w:rFonts w:ascii="Cambria Math" w:eastAsiaTheme="minorEastAsia" w:hAnsi="Cambria Math" w:cs="Times New Roman"/>
                      <w:sz w:val="24"/>
                      <w:szCs w:val="24"/>
                    </w:rPr>
                    <m:t>β</m:t>
                  </w:ins>
                </m:r>
              </m:e>
              <m:sub>
                <m:r>
                  <w:ins w:id="127" w:author="Emma Sophia Donnelly" w:date="2024-10-18T12:51:00Z">
                    <w:rPr>
                      <w:rFonts w:ascii="Cambria Math" w:eastAsiaTheme="minorEastAsia" w:hAnsi="Cambria Math" w:cs="Times New Roman"/>
                      <w:sz w:val="24"/>
                      <w:szCs w:val="24"/>
                    </w:rPr>
                    <m:t>0</m:t>
                  </w:ins>
                </m:r>
              </m:sub>
              <m:sup>
                <m:r>
                  <w:ins w:id="128" w:author="Emma Sophia Donnelly" w:date="2024-10-18T12:51:00Z">
                    <w:rPr>
                      <w:rFonts w:ascii="Cambria Math" w:eastAsiaTheme="minorEastAsia" w:hAnsi="Cambria Math" w:cs="Times New Roman"/>
                      <w:sz w:val="24"/>
                      <w:szCs w:val="24"/>
                    </w:rPr>
                    <m:t>0</m:t>
                  </w:ins>
                </m:r>
              </m:sup>
            </m:sSubSup>
            <m:r>
              <w:ins w:id="129" w:author="Emma Sophia Donnelly" w:date="2024-10-18T12:51:00Z">
                <w:rPr>
                  <w:rFonts w:ascii="Cambria Math" w:eastAsiaTheme="minorEastAsia" w:hAnsi="Cambria Math" w:cs="Times New Roman"/>
                  <w:sz w:val="24"/>
                  <w:szCs w:val="24"/>
                </w:rPr>
                <m:t>+</m:t>
              </w:ins>
            </m:r>
            <m:nary>
              <m:naryPr>
                <m:chr m:val="∑"/>
                <m:limLoc m:val="undOvr"/>
                <m:supHide m:val="1"/>
                <m:ctrlPr>
                  <w:ins w:id="130" w:author="Emma Sophia Donnelly" w:date="2024-10-18T12:51:00Z">
                    <w:rPr>
                      <w:rFonts w:ascii="Cambria Math" w:eastAsiaTheme="minorEastAsia" w:hAnsi="Cambria Math" w:cs="Times New Roman"/>
                      <w:i/>
                      <w:sz w:val="24"/>
                      <w:szCs w:val="24"/>
                    </w:rPr>
                  </w:ins>
                </m:ctrlPr>
              </m:naryPr>
              <m:sub>
                <m:r>
                  <w:ins w:id="131" w:author="Emma Sophia Donnelly" w:date="2024-10-18T12:51:00Z">
                    <w:rPr>
                      <w:rFonts w:ascii="Cambria Math" w:eastAsiaTheme="minorEastAsia" w:hAnsi="Cambria Math" w:cs="Times New Roman"/>
                      <w:sz w:val="24"/>
                      <w:szCs w:val="24"/>
                    </w:rPr>
                    <m:t>k</m:t>
                  </w:ins>
                </m:r>
              </m:sub>
              <m:sup/>
              <m:e>
                <m:sSubSup>
                  <m:sSubSupPr>
                    <m:ctrlPr>
                      <w:ins w:id="132" w:author="Emma Sophia Donnelly" w:date="2024-10-18T12:51:00Z">
                        <w:rPr>
                          <w:rFonts w:ascii="Cambria Math" w:eastAsiaTheme="minorEastAsia" w:hAnsi="Cambria Math" w:cs="Times New Roman"/>
                          <w:i/>
                          <w:sz w:val="24"/>
                          <w:szCs w:val="24"/>
                        </w:rPr>
                      </w:ins>
                    </m:ctrlPr>
                  </m:sSubSupPr>
                  <m:e>
                    <m:r>
                      <w:ins w:id="133" w:author="Emma Sophia Donnelly" w:date="2024-10-18T12:51:00Z">
                        <w:rPr>
                          <w:rFonts w:ascii="Cambria Math" w:eastAsiaTheme="minorEastAsia" w:hAnsi="Cambria Math" w:cs="Times New Roman"/>
                          <w:sz w:val="24"/>
                          <w:szCs w:val="24"/>
                        </w:rPr>
                        <m:t>β</m:t>
                      </w:ins>
                    </m:r>
                  </m:e>
                  <m:sub>
                    <m:r>
                      <w:ins w:id="134" w:author="Emma Sophia Donnelly" w:date="2024-10-18T12:51:00Z">
                        <w:rPr>
                          <w:rFonts w:ascii="Cambria Math" w:eastAsiaTheme="minorEastAsia" w:hAnsi="Cambria Math" w:cs="Times New Roman"/>
                          <w:sz w:val="24"/>
                          <w:szCs w:val="24"/>
                        </w:rPr>
                        <m:t>k</m:t>
                      </w:ins>
                    </m:r>
                  </m:sub>
                  <m:sup>
                    <m:r>
                      <w:ins w:id="135" w:author="Emma Sophia Donnelly" w:date="2024-10-18T12:51:00Z">
                        <w:rPr>
                          <w:rFonts w:ascii="Cambria Math" w:eastAsiaTheme="minorEastAsia" w:hAnsi="Cambria Math" w:cs="Times New Roman"/>
                          <w:sz w:val="24"/>
                          <w:szCs w:val="24"/>
                        </w:rPr>
                        <m:t>0</m:t>
                      </w:ins>
                    </m:r>
                  </m:sup>
                </m:sSubSup>
                <m:sSub>
                  <m:sSubPr>
                    <m:ctrlPr>
                      <w:ins w:id="136" w:author="Emma Sophia Donnelly" w:date="2024-10-18T12:51:00Z">
                        <w:rPr>
                          <w:rFonts w:ascii="Cambria Math" w:eastAsiaTheme="minorEastAsia" w:hAnsi="Cambria Math" w:cs="Times New Roman"/>
                          <w:i/>
                          <w:sz w:val="24"/>
                          <w:szCs w:val="24"/>
                        </w:rPr>
                      </w:ins>
                    </m:ctrlPr>
                  </m:sSubPr>
                  <m:e>
                    <m:r>
                      <w:ins w:id="137" w:author="Emma Sophia Donnelly" w:date="2024-10-18T12:52:00Z">
                        <w:rPr>
                          <w:rFonts w:ascii="Cambria Math" w:eastAsiaTheme="minorEastAsia" w:hAnsi="Cambria Math" w:cs="Times New Roman"/>
                          <w:sz w:val="24"/>
                          <w:szCs w:val="24"/>
                        </w:rPr>
                        <m:t>w</m:t>
                      </w:ins>
                    </m:r>
                  </m:e>
                  <m:sub>
                    <m:r>
                      <w:ins w:id="138" w:author="Emma Sophia Donnelly" w:date="2024-10-18T12:52:00Z">
                        <w:rPr>
                          <w:rFonts w:ascii="Cambria Math" w:eastAsiaTheme="minorEastAsia" w:hAnsi="Cambria Math" w:cs="Times New Roman"/>
                          <w:sz w:val="24"/>
                          <w:szCs w:val="24"/>
                        </w:rPr>
                        <m:t>ik</m:t>
                      </w:ins>
                    </m:r>
                  </m:sub>
                </m:sSub>
              </m:e>
            </m:nary>
          </m:e>
        </m:d>
        <m:sSub>
          <m:sSubPr>
            <m:ctrlPr>
              <w:ins w:id="139" w:author="Emma Sophia Donnelly" w:date="2024-10-18T12:52:00Z">
                <w:rPr>
                  <w:rFonts w:ascii="Cambria Math" w:eastAsiaTheme="minorEastAsia" w:hAnsi="Cambria Math" w:cs="Times New Roman"/>
                  <w:i/>
                  <w:sz w:val="24"/>
                  <w:szCs w:val="24"/>
                </w:rPr>
              </w:ins>
            </m:ctrlPr>
          </m:sSubPr>
          <m:e>
            <m:r>
              <w:ins w:id="140" w:author="Emma Sophia Donnelly" w:date="2024-10-18T12:52:00Z">
                <w:rPr>
                  <w:rFonts w:ascii="Cambria Math" w:eastAsiaTheme="minorEastAsia" w:hAnsi="Cambria Math" w:cs="Times New Roman"/>
                  <w:sz w:val="24"/>
                  <w:szCs w:val="24"/>
                </w:rPr>
                <m:t>X</m:t>
              </w:ins>
            </m:r>
          </m:e>
          <m:sub>
            <m:r>
              <w:ins w:id="141" w:author="Emma Sophia Donnelly" w:date="2024-10-18T12:52:00Z">
                <w:rPr>
                  <w:rFonts w:ascii="Cambria Math" w:eastAsiaTheme="minorEastAsia" w:hAnsi="Cambria Math" w:cs="Times New Roman"/>
                  <w:sz w:val="24"/>
                  <w:szCs w:val="24"/>
                </w:rPr>
                <m:t>jt</m:t>
              </w:ins>
            </m:r>
          </m:sub>
        </m:sSub>
        <m:d>
          <m:dPr>
            <m:ctrlPr>
              <w:ins w:id="142" w:author="Emma Sophia Donnelly" w:date="2024-10-18T12:52:00Z">
                <w:rPr>
                  <w:rFonts w:ascii="Cambria Math" w:eastAsiaTheme="minorEastAsia" w:hAnsi="Cambria Math" w:cs="Times New Roman"/>
                  <w:i/>
                  <w:sz w:val="24"/>
                  <w:szCs w:val="24"/>
                </w:rPr>
              </w:ins>
            </m:ctrlPr>
          </m:dPr>
          <m:e>
            <m:r>
              <w:ins w:id="143" w:author="Emma Sophia Donnelly" w:date="2024-10-18T12:52:00Z">
                <w:rPr>
                  <w:rFonts w:ascii="Cambria Math" w:eastAsiaTheme="minorEastAsia" w:hAnsi="Cambria Math" w:cs="Times New Roman"/>
                  <w:sz w:val="24"/>
                  <w:szCs w:val="24"/>
                </w:rPr>
                <m:t>1</m:t>
              </w:ins>
            </m:r>
            <m:r>
              <w:ins w:id="144" w:author="Emma Sophia Donnelly" w:date="2024-10-18T12:53:00Z">
                <w:rPr>
                  <w:rFonts w:ascii="Cambria Math" w:eastAsiaTheme="minorEastAsia" w:hAnsi="Cambria Math" w:cs="Times New Roman"/>
                  <w:sz w:val="24"/>
                  <w:szCs w:val="24"/>
                </w:rPr>
                <m:t>-</m:t>
              </w:ins>
            </m:r>
            <m:sSub>
              <m:sSubPr>
                <m:ctrlPr>
                  <w:ins w:id="145" w:author="Emma Sophia Donnelly" w:date="2024-10-18T12:53:00Z">
                    <w:rPr>
                      <w:rFonts w:ascii="Cambria Math" w:eastAsiaTheme="minorEastAsia" w:hAnsi="Cambria Math" w:cs="Times New Roman"/>
                      <w:i/>
                      <w:sz w:val="24"/>
                      <w:szCs w:val="24"/>
                    </w:rPr>
                  </w:ins>
                </m:ctrlPr>
              </m:sSubPr>
              <m:e>
                <m:r>
                  <w:ins w:id="146" w:author="Emma Sophia Donnelly" w:date="2024-10-18T12:53:00Z">
                    <w:rPr>
                      <w:rFonts w:ascii="Cambria Math" w:eastAsiaTheme="minorEastAsia" w:hAnsi="Cambria Math" w:cs="Times New Roman"/>
                      <w:sz w:val="24"/>
                      <w:szCs w:val="24"/>
                    </w:rPr>
                    <m:t>b</m:t>
                  </w:ins>
                </m:r>
              </m:e>
              <m:sub>
                <m:r>
                  <w:ins w:id="147" w:author="Emma Sophia Donnelly" w:date="2024-10-18T12:53:00Z">
                    <w:rPr>
                      <w:rFonts w:ascii="Cambria Math" w:eastAsiaTheme="minorEastAsia" w:hAnsi="Cambria Math" w:cs="Times New Roman"/>
                      <w:sz w:val="24"/>
                      <w:szCs w:val="24"/>
                    </w:rPr>
                    <m:t>jt</m:t>
                  </w:ins>
                </m:r>
              </m:sub>
            </m:sSub>
          </m:e>
        </m:d>
        <m:r>
          <w:ins w:id="148" w:author="Emma Sophia Donnelly" w:date="2024-10-18T12:53:00Z">
            <w:rPr>
              <w:rFonts w:ascii="Cambria Math" w:eastAsiaTheme="minorEastAsia" w:hAnsi="Cambria Math" w:cs="Times New Roman"/>
              <w:sz w:val="24"/>
              <w:szCs w:val="24"/>
            </w:rPr>
            <m:t>+</m:t>
          </w:ins>
        </m:r>
        <m:d>
          <m:dPr>
            <m:ctrlPr>
              <w:ins w:id="149" w:author="Emma Sophia Donnelly" w:date="2024-10-18T12:53:00Z">
                <w:rPr>
                  <w:rFonts w:ascii="Cambria Math" w:eastAsiaTheme="minorEastAsia" w:hAnsi="Cambria Math" w:cs="Times New Roman"/>
                  <w:i/>
                  <w:sz w:val="24"/>
                  <w:szCs w:val="24"/>
                </w:rPr>
              </w:ins>
            </m:ctrlPr>
          </m:dPr>
          <m:e>
            <m:sSubSup>
              <m:sSubSupPr>
                <m:ctrlPr>
                  <w:ins w:id="150" w:author="Emma Sophia Donnelly" w:date="2024-10-18T12:53:00Z">
                    <w:rPr>
                      <w:rFonts w:ascii="Cambria Math" w:eastAsiaTheme="minorEastAsia" w:hAnsi="Cambria Math" w:cs="Times New Roman"/>
                      <w:i/>
                      <w:sz w:val="24"/>
                      <w:szCs w:val="24"/>
                    </w:rPr>
                  </w:ins>
                </m:ctrlPr>
              </m:sSubSupPr>
              <m:e>
                <m:r>
                  <w:ins w:id="151" w:author="Emma Sophia Donnelly" w:date="2024-10-18T12:53:00Z">
                    <w:rPr>
                      <w:rFonts w:ascii="Cambria Math" w:eastAsiaTheme="minorEastAsia" w:hAnsi="Cambria Math" w:cs="Times New Roman"/>
                      <w:sz w:val="24"/>
                      <w:szCs w:val="24"/>
                    </w:rPr>
                    <m:t>β</m:t>
                  </w:ins>
                </m:r>
              </m:e>
              <m:sub>
                <m:r>
                  <w:ins w:id="152" w:author="Emma Sophia Donnelly" w:date="2024-10-18T12:53:00Z">
                    <w:rPr>
                      <w:rFonts w:ascii="Cambria Math" w:eastAsiaTheme="minorEastAsia" w:hAnsi="Cambria Math" w:cs="Times New Roman"/>
                      <w:sz w:val="24"/>
                      <w:szCs w:val="24"/>
                    </w:rPr>
                    <m:t>0</m:t>
                  </w:ins>
                </m:r>
              </m:sub>
              <m:sup>
                <m:r>
                  <w:ins w:id="153" w:author="Emma Sophia Donnelly" w:date="2024-10-18T12:53:00Z">
                    <w:rPr>
                      <w:rFonts w:ascii="Cambria Math" w:eastAsiaTheme="minorEastAsia" w:hAnsi="Cambria Math" w:cs="Times New Roman"/>
                      <w:sz w:val="24"/>
                      <w:szCs w:val="24"/>
                    </w:rPr>
                    <m:t>1</m:t>
                  </w:ins>
                </m:r>
              </m:sup>
            </m:sSubSup>
            <m:r>
              <w:ins w:id="154" w:author="Emma Sophia Donnelly" w:date="2024-10-18T12:53:00Z">
                <w:rPr>
                  <w:rFonts w:ascii="Cambria Math" w:eastAsiaTheme="minorEastAsia" w:hAnsi="Cambria Math" w:cs="Times New Roman"/>
                  <w:sz w:val="24"/>
                  <w:szCs w:val="24"/>
                </w:rPr>
                <m:t>+</m:t>
              </w:ins>
            </m:r>
            <m:nary>
              <m:naryPr>
                <m:chr m:val="∑"/>
                <m:limLoc m:val="undOvr"/>
                <m:supHide m:val="1"/>
                <m:ctrlPr>
                  <w:ins w:id="155" w:author="Emma Sophia Donnelly" w:date="2024-10-18T12:53:00Z">
                    <w:rPr>
                      <w:rFonts w:ascii="Cambria Math" w:eastAsiaTheme="minorEastAsia" w:hAnsi="Cambria Math" w:cs="Times New Roman"/>
                      <w:i/>
                      <w:sz w:val="24"/>
                      <w:szCs w:val="24"/>
                    </w:rPr>
                  </w:ins>
                </m:ctrlPr>
              </m:naryPr>
              <m:sub>
                <m:r>
                  <w:ins w:id="156" w:author="Emma Sophia Donnelly" w:date="2024-10-18T12:53:00Z">
                    <w:rPr>
                      <w:rFonts w:ascii="Cambria Math" w:eastAsiaTheme="minorEastAsia" w:hAnsi="Cambria Math" w:cs="Times New Roman"/>
                      <w:sz w:val="24"/>
                      <w:szCs w:val="24"/>
                    </w:rPr>
                    <m:t>k</m:t>
                  </w:ins>
                </m:r>
              </m:sub>
              <m:sup/>
              <m:e>
                <m:sSubSup>
                  <m:sSubSupPr>
                    <m:ctrlPr>
                      <w:ins w:id="157" w:author="Emma Sophia Donnelly" w:date="2024-10-18T12:53:00Z">
                        <w:rPr>
                          <w:rFonts w:ascii="Cambria Math" w:eastAsiaTheme="minorEastAsia" w:hAnsi="Cambria Math" w:cs="Times New Roman"/>
                          <w:i/>
                          <w:sz w:val="24"/>
                          <w:szCs w:val="24"/>
                        </w:rPr>
                      </w:ins>
                    </m:ctrlPr>
                  </m:sSubSupPr>
                  <m:e>
                    <m:r>
                      <w:ins w:id="158" w:author="Emma Sophia Donnelly" w:date="2024-10-18T12:53:00Z">
                        <w:rPr>
                          <w:rFonts w:ascii="Cambria Math" w:eastAsiaTheme="minorEastAsia" w:hAnsi="Cambria Math" w:cs="Times New Roman"/>
                          <w:sz w:val="24"/>
                          <w:szCs w:val="24"/>
                        </w:rPr>
                        <m:t>β</m:t>
                      </w:ins>
                    </m:r>
                  </m:e>
                  <m:sub>
                    <m:r>
                      <w:ins w:id="159" w:author="Emma Sophia Donnelly" w:date="2024-10-18T12:53:00Z">
                        <w:rPr>
                          <w:rFonts w:ascii="Cambria Math" w:eastAsiaTheme="minorEastAsia" w:hAnsi="Cambria Math" w:cs="Times New Roman"/>
                          <w:sz w:val="24"/>
                          <w:szCs w:val="24"/>
                        </w:rPr>
                        <m:t>k</m:t>
                      </w:ins>
                    </m:r>
                  </m:sub>
                  <m:sup>
                    <m:r>
                      <w:ins w:id="160" w:author="Emma Sophia Donnelly" w:date="2024-10-18T12:53:00Z">
                        <w:rPr>
                          <w:rFonts w:ascii="Cambria Math" w:eastAsiaTheme="minorEastAsia" w:hAnsi="Cambria Math" w:cs="Times New Roman"/>
                          <w:sz w:val="24"/>
                          <w:szCs w:val="24"/>
                        </w:rPr>
                        <m:t>1</m:t>
                      </w:ins>
                    </m:r>
                  </m:sup>
                </m:sSubSup>
                <m:sSub>
                  <m:sSubPr>
                    <m:ctrlPr>
                      <w:ins w:id="161" w:author="Emma Sophia Donnelly" w:date="2024-10-18T12:53:00Z">
                        <w:rPr>
                          <w:rFonts w:ascii="Cambria Math" w:eastAsiaTheme="minorEastAsia" w:hAnsi="Cambria Math" w:cs="Times New Roman"/>
                          <w:i/>
                          <w:sz w:val="24"/>
                          <w:szCs w:val="24"/>
                        </w:rPr>
                      </w:ins>
                    </m:ctrlPr>
                  </m:sSubPr>
                  <m:e>
                    <m:r>
                      <w:ins w:id="162" w:author="Emma Sophia Donnelly" w:date="2024-10-18T12:53:00Z">
                        <w:rPr>
                          <w:rFonts w:ascii="Cambria Math" w:eastAsiaTheme="minorEastAsia" w:hAnsi="Cambria Math" w:cs="Times New Roman"/>
                          <w:sz w:val="24"/>
                          <w:szCs w:val="24"/>
                        </w:rPr>
                        <m:t>w</m:t>
                      </w:ins>
                    </m:r>
                  </m:e>
                  <m:sub>
                    <m:r>
                      <w:ins w:id="163" w:author="Emma Sophia Donnelly" w:date="2024-10-18T12:53:00Z">
                        <w:rPr>
                          <w:rFonts w:ascii="Cambria Math" w:eastAsiaTheme="minorEastAsia" w:hAnsi="Cambria Math" w:cs="Times New Roman"/>
                          <w:sz w:val="24"/>
                          <w:szCs w:val="24"/>
                        </w:rPr>
                        <m:t>ik</m:t>
                      </w:ins>
                    </m:r>
                  </m:sub>
                </m:sSub>
              </m:e>
            </m:nary>
          </m:e>
        </m:d>
        <m:sSub>
          <m:sSubPr>
            <m:ctrlPr>
              <w:ins w:id="164" w:author="Emma Sophia Donnelly" w:date="2024-10-18T12:53:00Z">
                <w:rPr>
                  <w:rFonts w:ascii="Cambria Math" w:eastAsiaTheme="minorEastAsia" w:hAnsi="Cambria Math" w:cs="Times New Roman"/>
                  <w:i/>
                  <w:sz w:val="24"/>
                  <w:szCs w:val="24"/>
                </w:rPr>
              </w:ins>
            </m:ctrlPr>
          </m:sSubPr>
          <m:e>
            <m:r>
              <w:ins w:id="165" w:author="Emma Sophia Donnelly" w:date="2024-10-18T12:53:00Z">
                <w:rPr>
                  <w:rFonts w:ascii="Cambria Math" w:eastAsiaTheme="minorEastAsia" w:hAnsi="Cambria Math" w:cs="Times New Roman"/>
                  <w:sz w:val="24"/>
                  <w:szCs w:val="24"/>
                </w:rPr>
                <m:t>X</m:t>
              </w:ins>
            </m:r>
          </m:e>
          <m:sub>
            <m:r>
              <w:ins w:id="166" w:author="Emma Sophia Donnelly" w:date="2024-10-18T12:53:00Z">
                <w:rPr>
                  <w:rFonts w:ascii="Cambria Math" w:eastAsiaTheme="minorEastAsia" w:hAnsi="Cambria Math" w:cs="Times New Roman"/>
                  <w:sz w:val="24"/>
                  <w:szCs w:val="24"/>
                </w:rPr>
                <m:t>jt</m:t>
              </w:ins>
            </m:r>
          </m:sub>
        </m:sSub>
        <m:sSub>
          <m:sSubPr>
            <m:ctrlPr>
              <w:ins w:id="167" w:author="Emma Sophia Donnelly" w:date="2024-10-18T12:53:00Z">
                <w:rPr>
                  <w:rFonts w:ascii="Cambria Math" w:eastAsiaTheme="minorEastAsia" w:hAnsi="Cambria Math" w:cs="Times New Roman"/>
                  <w:i/>
                  <w:sz w:val="24"/>
                  <w:szCs w:val="24"/>
                </w:rPr>
              </w:ins>
            </m:ctrlPr>
          </m:sSubPr>
          <m:e>
            <m:r>
              <w:ins w:id="168" w:author="Emma Sophia Donnelly" w:date="2024-10-18T12:53:00Z">
                <w:rPr>
                  <w:rFonts w:ascii="Cambria Math" w:eastAsiaTheme="minorEastAsia" w:hAnsi="Cambria Math" w:cs="Times New Roman"/>
                  <w:sz w:val="24"/>
                  <w:szCs w:val="24"/>
                </w:rPr>
                <m:t>b</m:t>
              </w:ins>
            </m:r>
          </m:e>
          <m:sub>
            <m:r>
              <w:ins w:id="169" w:author="Emma Sophia Donnelly" w:date="2024-10-18T12:53:00Z">
                <w:rPr>
                  <w:rFonts w:ascii="Cambria Math" w:eastAsiaTheme="minorEastAsia" w:hAnsi="Cambria Math" w:cs="Times New Roman"/>
                  <w:sz w:val="24"/>
                  <w:szCs w:val="24"/>
                </w:rPr>
                <m:t>jt</m:t>
              </w:ins>
            </m:r>
          </m:sub>
        </m:sSub>
        <m:r>
          <w:ins w:id="170" w:author="Emma Sophia Donnelly" w:date="2024-10-18T12:53:00Z">
            <w:rPr>
              <w:rFonts w:ascii="Cambria Math" w:eastAsiaTheme="minorEastAsia" w:hAnsi="Cambria Math" w:cs="Times New Roman"/>
              <w:sz w:val="24"/>
              <w:szCs w:val="24"/>
            </w:rPr>
            <m:t>+</m:t>
          </w:ins>
        </m:r>
        <m:d>
          <m:dPr>
            <m:ctrlPr>
              <w:ins w:id="171" w:author="Emma Sophia Donnelly" w:date="2024-10-18T12:53:00Z">
                <w:rPr>
                  <w:rFonts w:ascii="Cambria Math" w:eastAsiaTheme="minorEastAsia" w:hAnsi="Cambria Math" w:cs="Times New Roman"/>
                  <w:i/>
                  <w:sz w:val="24"/>
                  <w:szCs w:val="24"/>
                </w:rPr>
              </w:ins>
            </m:ctrlPr>
          </m:dPr>
          <m:e>
            <m:sSubSup>
              <m:sSubSupPr>
                <m:ctrlPr>
                  <w:ins w:id="172" w:author="Emma Sophia Donnelly" w:date="2024-10-18T12:53:00Z">
                    <w:rPr>
                      <w:rFonts w:ascii="Cambria Math" w:eastAsiaTheme="minorEastAsia" w:hAnsi="Cambria Math" w:cs="Times New Roman"/>
                      <w:i/>
                      <w:sz w:val="24"/>
                      <w:szCs w:val="24"/>
                    </w:rPr>
                  </w:ins>
                </m:ctrlPr>
              </m:sSubSupPr>
              <m:e>
                <m:r>
                  <w:ins w:id="173" w:author="Emma Sophia Donnelly" w:date="2024-10-18T12:54:00Z">
                    <w:rPr>
                      <w:rFonts w:ascii="Cambria Math" w:eastAsiaTheme="minorEastAsia" w:hAnsi="Cambria Math" w:cs="Times New Roman"/>
                      <w:sz w:val="24"/>
                      <w:szCs w:val="24"/>
                    </w:rPr>
                    <m:t>γ</m:t>
                  </w:ins>
                </m:r>
              </m:e>
              <m:sub>
                <m:r>
                  <w:ins w:id="174" w:author="Emma Sophia Donnelly" w:date="2024-10-18T12:53:00Z">
                    <w:rPr>
                      <w:rFonts w:ascii="Cambria Math" w:eastAsiaTheme="minorEastAsia" w:hAnsi="Cambria Math" w:cs="Times New Roman"/>
                      <w:sz w:val="24"/>
                      <w:szCs w:val="24"/>
                    </w:rPr>
                    <m:t>0</m:t>
                  </w:ins>
                </m:r>
              </m:sub>
              <m:sup>
                <m:r>
                  <w:ins w:id="175" w:author="Emma Sophia Donnelly" w:date="2024-10-18T12:53:00Z">
                    <w:rPr>
                      <w:rFonts w:ascii="Cambria Math" w:eastAsiaTheme="minorEastAsia" w:hAnsi="Cambria Math" w:cs="Times New Roman"/>
                      <w:sz w:val="24"/>
                      <w:szCs w:val="24"/>
                    </w:rPr>
                    <m:t>0</m:t>
                  </w:ins>
                </m:r>
              </m:sup>
            </m:sSubSup>
            <m:r>
              <w:ins w:id="176" w:author="Emma Sophia Donnelly" w:date="2024-10-18T12:53:00Z">
                <w:rPr>
                  <w:rFonts w:ascii="Cambria Math" w:eastAsiaTheme="minorEastAsia" w:hAnsi="Cambria Math" w:cs="Times New Roman"/>
                  <w:sz w:val="24"/>
                  <w:szCs w:val="24"/>
                </w:rPr>
                <m:t>+</m:t>
              </w:ins>
            </m:r>
            <m:nary>
              <m:naryPr>
                <m:chr m:val="∑"/>
                <m:limLoc m:val="undOvr"/>
                <m:supHide m:val="1"/>
                <m:ctrlPr>
                  <w:ins w:id="177" w:author="Emma Sophia Donnelly" w:date="2024-10-18T12:53:00Z">
                    <w:rPr>
                      <w:rFonts w:ascii="Cambria Math" w:eastAsiaTheme="minorEastAsia" w:hAnsi="Cambria Math" w:cs="Times New Roman"/>
                      <w:i/>
                      <w:sz w:val="24"/>
                      <w:szCs w:val="24"/>
                    </w:rPr>
                  </w:ins>
                </m:ctrlPr>
              </m:naryPr>
              <m:sub>
                <m:r>
                  <w:ins w:id="178" w:author="Emma Sophia Donnelly" w:date="2024-10-18T12:53:00Z">
                    <w:rPr>
                      <w:rFonts w:ascii="Cambria Math" w:eastAsiaTheme="minorEastAsia" w:hAnsi="Cambria Math" w:cs="Times New Roman"/>
                      <w:sz w:val="24"/>
                      <w:szCs w:val="24"/>
                    </w:rPr>
                    <m:t>k</m:t>
                  </w:ins>
                </m:r>
              </m:sub>
              <m:sup/>
              <m:e>
                <m:sSubSup>
                  <m:sSubSupPr>
                    <m:ctrlPr>
                      <w:ins w:id="179" w:author="Emma Sophia Donnelly" w:date="2024-10-18T12:53:00Z">
                        <w:rPr>
                          <w:rFonts w:ascii="Cambria Math" w:eastAsiaTheme="minorEastAsia" w:hAnsi="Cambria Math" w:cs="Times New Roman"/>
                          <w:i/>
                          <w:sz w:val="24"/>
                          <w:szCs w:val="24"/>
                        </w:rPr>
                      </w:ins>
                    </m:ctrlPr>
                  </m:sSubSupPr>
                  <m:e>
                    <m:r>
                      <w:ins w:id="180" w:author="Emma Sophia Donnelly" w:date="2024-10-18T12:54:00Z">
                        <w:rPr>
                          <w:rFonts w:ascii="Cambria Math" w:eastAsiaTheme="minorEastAsia" w:hAnsi="Cambria Math" w:cs="Times New Roman"/>
                          <w:sz w:val="24"/>
                          <w:szCs w:val="24"/>
                        </w:rPr>
                        <m:t>γ</m:t>
                      </w:ins>
                    </m:r>
                  </m:e>
                  <m:sub>
                    <m:r>
                      <w:ins w:id="181" w:author="Emma Sophia Donnelly" w:date="2024-10-18T12:55:00Z">
                        <w:rPr>
                          <w:rFonts w:ascii="Cambria Math" w:eastAsiaTheme="minorEastAsia" w:hAnsi="Cambria Math" w:cs="Times New Roman"/>
                          <w:sz w:val="24"/>
                          <w:szCs w:val="24"/>
                        </w:rPr>
                        <m:t>k</m:t>
                      </w:ins>
                    </m:r>
                  </m:sub>
                  <m:sup>
                    <m:r>
                      <w:ins w:id="182" w:author="Emma Sophia Donnelly" w:date="2024-10-18T12:55:00Z">
                        <w:rPr>
                          <w:rFonts w:ascii="Cambria Math" w:eastAsiaTheme="minorEastAsia" w:hAnsi="Cambria Math" w:cs="Times New Roman"/>
                          <w:sz w:val="24"/>
                          <w:szCs w:val="24"/>
                        </w:rPr>
                        <m:t>0</m:t>
                      </w:ins>
                    </m:r>
                  </m:sup>
                </m:sSubSup>
                <m:sSub>
                  <m:sSubPr>
                    <m:ctrlPr>
                      <w:ins w:id="183" w:author="Emma Sophia Donnelly" w:date="2024-10-18T12:53:00Z">
                        <w:rPr>
                          <w:rFonts w:ascii="Cambria Math" w:eastAsiaTheme="minorEastAsia" w:hAnsi="Cambria Math" w:cs="Times New Roman"/>
                          <w:i/>
                          <w:sz w:val="24"/>
                          <w:szCs w:val="24"/>
                        </w:rPr>
                      </w:ins>
                    </m:ctrlPr>
                  </m:sSubPr>
                  <m:e>
                    <m:r>
                      <w:ins w:id="184" w:author="Emma Sophia Donnelly" w:date="2024-10-18T12:53:00Z">
                        <w:rPr>
                          <w:rFonts w:ascii="Cambria Math" w:eastAsiaTheme="minorEastAsia" w:hAnsi="Cambria Math" w:cs="Times New Roman"/>
                          <w:sz w:val="24"/>
                          <w:szCs w:val="24"/>
                        </w:rPr>
                        <m:t>w</m:t>
                      </w:ins>
                    </m:r>
                  </m:e>
                  <m:sub>
                    <m:r>
                      <w:ins w:id="185" w:author="Emma Sophia Donnelly" w:date="2024-10-18T12:53:00Z">
                        <w:rPr>
                          <w:rFonts w:ascii="Cambria Math" w:eastAsiaTheme="minorEastAsia" w:hAnsi="Cambria Math" w:cs="Times New Roman"/>
                          <w:sz w:val="24"/>
                          <w:szCs w:val="24"/>
                        </w:rPr>
                        <m:t>ik</m:t>
                      </w:ins>
                    </m:r>
                  </m:sub>
                </m:sSub>
              </m:e>
            </m:nary>
          </m:e>
        </m:d>
        <m:sSub>
          <m:sSubPr>
            <m:ctrlPr>
              <w:ins w:id="186" w:author="Emma Sophia Donnelly" w:date="2024-10-18T12:53:00Z">
                <w:rPr>
                  <w:rFonts w:ascii="Cambria Math" w:eastAsiaTheme="minorEastAsia" w:hAnsi="Cambria Math" w:cs="Times New Roman"/>
                  <w:i/>
                  <w:sz w:val="24"/>
                  <w:szCs w:val="24"/>
                </w:rPr>
              </w:ins>
            </m:ctrlPr>
          </m:sSubPr>
          <m:e>
            <m:r>
              <w:ins w:id="187" w:author="Emma Sophia Donnelly" w:date="2024-10-18T14:09:00Z">
                <w:rPr>
                  <w:rFonts w:ascii="Cambria Math" w:eastAsiaTheme="minorEastAsia" w:hAnsi="Cambria Math" w:cs="Times New Roman"/>
                  <w:sz w:val="24"/>
                  <w:szCs w:val="24"/>
                </w:rPr>
                <m:t>Z</m:t>
              </w:ins>
            </m:r>
          </m:e>
          <m:sub>
            <m:r>
              <w:ins w:id="188" w:author="Emma Sophia Donnelly" w:date="2024-10-18T12:53:00Z">
                <w:rPr>
                  <w:rFonts w:ascii="Cambria Math" w:eastAsiaTheme="minorEastAsia" w:hAnsi="Cambria Math" w:cs="Times New Roman"/>
                  <w:sz w:val="24"/>
                  <w:szCs w:val="24"/>
                </w:rPr>
                <m:t>jt</m:t>
              </w:ins>
            </m:r>
          </m:sub>
        </m:sSub>
        <m:d>
          <m:dPr>
            <m:ctrlPr>
              <w:ins w:id="189" w:author="Emma Sophia Donnelly" w:date="2024-10-18T12:53:00Z">
                <w:rPr>
                  <w:rFonts w:ascii="Cambria Math" w:eastAsiaTheme="minorEastAsia" w:hAnsi="Cambria Math" w:cs="Times New Roman"/>
                  <w:i/>
                  <w:sz w:val="24"/>
                  <w:szCs w:val="24"/>
                </w:rPr>
              </w:ins>
            </m:ctrlPr>
          </m:dPr>
          <m:e>
            <m:r>
              <w:ins w:id="190" w:author="Emma Sophia Donnelly" w:date="2024-10-18T12:53:00Z">
                <w:rPr>
                  <w:rFonts w:ascii="Cambria Math" w:eastAsiaTheme="minorEastAsia" w:hAnsi="Cambria Math" w:cs="Times New Roman"/>
                  <w:sz w:val="24"/>
                  <w:szCs w:val="24"/>
                </w:rPr>
                <m:t>1-</m:t>
              </w:ins>
            </m:r>
            <m:sSub>
              <m:sSubPr>
                <m:ctrlPr>
                  <w:ins w:id="191" w:author="Emma Sophia Donnelly" w:date="2024-10-18T12:53:00Z">
                    <w:rPr>
                      <w:rFonts w:ascii="Cambria Math" w:eastAsiaTheme="minorEastAsia" w:hAnsi="Cambria Math" w:cs="Times New Roman"/>
                      <w:i/>
                      <w:sz w:val="24"/>
                      <w:szCs w:val="24"/>
                    </w:rPr>
                  </w:ins>
                </m:ctrlPr>
              </m:sSubPr>
              <m:e>
                <m:r>
                  <w:ins w:id="192" w:author="Emma Sophia Donnelly" w:date="2024-10-18T12:53:00Z">
                    <w:rPr>
                      <w:rFonts w:ascii="Cambria Math" w:eastAsiaTheme="minorEastAsia" w:hAnsi="Cambria Math" w:cs="Times New Roman"/>
                      <w:sz w:val="24"/>
                      <w:szCs w:val="24"/>
                    </w:rPr>
                    <m:t>b</m:t>
                  </w:ins>
                </m:r>
              </m:e>
              <m:sub>
                <m:r>
                  <w:ins w:id="193" w:author="Emma Sophia Donnelly" w:date="2024-10-18T12:53:00Z">
                    <w:rPr>
                      <w:rFonts w:ascii="Cambria Math" w:eastAsiaTheme="minorEastAsia" w:hAnsi="Cambria Math" w:cs="Times New Roman"/>
                      <w:sz w:val="24"/>
                      <w:szCs w:val="24"/>
                    </w:rPr>
                    <m:t>jt</m:t>
                  </w:ins>
                </m:r>
              </m:sub>
            </m:sSub>
          </m:e>
        </m:d>
        <m:r>
          <w:ins w:id="194" w:author="Emma Sophia Donnelly" w:date="2024-10-18T12:55:00Z">
            <w:rPr>
              <w:rFonts w:ascii="Cambria Math" w:eastAsiaTheme="minorEastAsia" w:hAnsi="Cambria Math" w:cs="Times New Roman"/>
              <w:sz w:val="24"/>
              <w:szCs w:val="24"/>
            </w:rPr>
            <m:t>+</m:t>
          </w:ins>
        </m:r>
        <m:d>
          <m:dPr>
            <m:ctrlPr>
              <w:ins w:id="195" w:author="Emma Sophia Donnelly" w:date="2024-10-18T12:55:00Z">
                <w:rPr>
                  <w:rFonts w:ascii="Cambria Math" w:eastAsiaTheme="minorEastAsia" w:hAnsi="Cambria Math" w:cs="Times New Roman"/>
                  <w:i/>
                  <w:sz w:val="24"/>
                  <w:szCs w:val="24"/>
                </w:rPr>
              </w:ins>
            </m:ctrlPr>
          </m:dPr>
          <m:e>
            <m:sSubSup>
              <m:sSubSupPr>
                <m:ctrlPr>
                  <w:ins w:id="196" w:author="Emma Sophia Donnelly" w:date="2024-10-18T12:55:00Z">
                    <w:rPr>
                      <w:rFonts w:ascii="Cambria Math" w:eastAsiaTheme="minorEastAsia" w:hAnsi="Cambria Math" w:cs="Times New Roman"/>
                      <w:i/>
                      <w:sz w:val="24"/>
                      <w:szCs w:val="24"/>
                    </w:rPr>
                  </w:ins>
                </m:ctrlPr>
              </m:sSubSupPr>
              <m:e>
                <m:r>
                  <w:ins w:id="197" w:author="Emma Sophia Donnelly" w:date="2024-10-18T12:55:00Z">
                    <w:rPr>
                      <w:rFonts w:ascii="Cambria Math" w:eastAsiaTheme="minorEastAsia" w:hAnsi="Cambria Math" w:cs="Times New Roman"/>
                      <w:sz w:val="24"/>
                      <w:szCs w:val="24"/>
                    </w:rPr>
                    <m:t>γ</m:t>
                  </w:ins>
                </m:r>
              </m:e>
              <m:sub>
                <m:r>
                  <w:ins w:id="198" w:author="Emma Sophia Donnelly" w:date="2024-10-18T12:55:00Z">
                    <w:rPr>
                      <w:rFonts w:ascii="Cambria Math" w:eastAsiaTheme="minorEastAsia" w:hAnsi="Cambria Math" w:cs="Times New Roman"/>
                      <w:sz w:val="24"/>
                      <w:szCs w:val="24"/>
                    </w:rPr>
                    <m:t>0</m:t>
                  </w:ins>
                </m:r>
              </m:sub>
              <m:sup>
                <m:r>
                  <w:ins w:id="199" w:author="Emma Sophia Donnelly" w:date="2024-10-18T12:56:00Z">
                    <w:rPr>
                      <w:rFonts w:ascii="Cambria Math" w:eastAsiaTheme="minorEastAsia" w:hAnsi="Cambria Math" w:cs="Times New Roman"/>
                      <w:sz w:val="24"/>
                      <w:szCs w:val="24"/>
                    </w:rPr>
                    <m:t>1</m:t>
                  </w:ins>
                </m:r>
              </m:sup>
            </m:sSubSup>
            <m:r>
              <w:ins w:id="200" w:author="Emma Sophia Donnelly" w:date="2024-10-18T12:55:00Z">
                <w:rPr>
                  <w:rFonts w:ascii="Cambria Math" w:eastAsiaTheme="minorEastAsia" w:hAnsi="Cambria Math" w:cs="Times New Roman"/>
                  <w:sz w:val="24"/>
                  <w:szCs w:val="24"/>
                </w:rPr>
                <m:t>+</m:t>
              </w:ins>
            </m:r>
            <m:nary>
              <m:naryPr>
                <m:chr m:val="∑"/>
                <m:limLoc m:val="undOvr"/>
                <m:supHide m:val="1"/>
                <m:ctrlPr>
                  <w:ins w:id="201" w:author="Emma Sophia Donnelly" w:date="2024-10-18T12:55:00Z">
                    <w:rPr>
                      <w:rFonts w:ascii="Cambria Math" w:eastAsiaTheme="minorEastAsia" w:hAnsi="Cambria Math" w:cs="Times New Roman"/>
                      <w:i/>
                      <w:sz w:val="24"/>
                      <w:szCs w:val="24"/>
                    </w:rPr>
                  </w:ins>
                </m:ctrlPr>
              </m:naryPr>
              <m:sub>
                <m:r>
                  <w:ins w:id="202" w:author="Emma Sophia Donnelly" w:date="2024-10-18T12:55:00Z">
                    <w:rPr>
                      <w:rFonts w:ascii="Cambria Math" w:eastAsiaTheme="minorEastAsia" w:hAnsi="Cambria Math" w:cs="Times New Roman"/>
                      <w:sz w:val="24"/>
                      <w:szCs w:val="24"/>
                    </w:rPr>
                    <m:t>k</m:t>
                  </w:ins>
                </m:r>
              </m:sub>
              <m:sup/>
              <m:e>
                <m:sSubSup>
                  <m:sSubSupPr>
                    <m:ctrlPr>
                      <w:ins w:id="203" w:author="Emma Sophia Donnelly" w:date="2024-10-18T12:55:00Z">
                        <w:rPr>
                          <w:rFonts w:ascii="Cambria Math" w:eastAsiaTheme="minorEastAsia" w:hAnsi="Cambria Math" w:cs="Times New Roman"/>
                          <w:i/>
                          <w:sz w:val="24"/>
                          <w:szCs w:val="24"/>
                        </w:rPr>
                      </w:ins>
                    </m:ctrlPr>
                  </m:sSubSupPr>
                  <m:e>
                    <m:r>
                      <w:ins w:id="204" w:author="Emma Sophia Donnelly" w:date="2024-10-18T12:55:00Z">
                        <w:rPr>
                          <w:rFonts w:ascii="Cambria Math" w:eastAsiaTheme="minorEastAsia" w:hAnsi="Cambria Math" w:cs="Times New Roman"/>
                          <w:sz w:val="24"/>
                          <w:szCs w:val="24"/>
                        </w:rPr>
                        <m:t>γ</m:t>
                      </w:ins>
                    </m:r>
                  </m:e>
                  <m:sub>
                    <m:r>
                      <w:ins w:id="205" w:author="Emma Sophia Donnelly" w:date="2024-10-18T12:55:00Z">
                        <w:rPr>
                          <w:rFonts w:ascii="Cambria Math" w:eastAsiaTheme="minorEastAsia" w:hAnsi="Cambria Math" w:cs="Times New Roman"/>
                          <w:sz w:val="24"/>
                          <w:szCs w:val="24"/>
                        </w:rPr>
                        <m:t>k</m:t>
                      </w:ins>
                    </m:r>
                  </m:sub>
                  <m:sup>
                    <m:r>
                      <w:ins w:id="206" w:author="Emma Sophia Donnelly" w:date="2024-10-18T12:56:00Z">
                        <w:rPr>
                          <w:rFonts w:ascii="Cambria Math" w:eastAsiaTheme="minorEastAsia" w:hAnsi="Cambria Math" w:cs="Times New Roman"/>
                          <w:sz w:val="24"/>
                          <w:szCs w:val="24"/>
                        </w:rPr>
                        <m:t>1</m:t>
                      </w:ins>
                    </m:r>
                  </m:sup>
                </m:sSubSup>
                <m:sSub>
                  <m:sSubPr>
                    <m:ctrlPr>
                      <w:ins w:id="207" w:author="Emma Sophia Donnelly" w:date="2024-10-18T12:55:00Z">
                        <w:rPr>
                          <w:rFonts w:ascii="Cambria Math" w:eastAsiaTheme="minorEastAsia" w:hAnsi="Cambria Math" w:cs="Times New Roman"/>
                          <w:i/>
                          <w:sz w:val="24"/>
                          <w:szCs w:val="24"/>
                        </w:rPr>
                      </w:ins>
                    </m:ctrlPr>
                  </m:sSubPr>
                  <m:e>
                    <m:r>
                      <w:ins w:id="208" w:author="Emma Sophia Donnelly" w:date="2024-10-18T12:55:00Z">
                        <w:rPr>
                          <w:rFonts w:ascii="Cambria Math" w:eastAsiaTheme="minorEastAsia" w:hAnsi="Cambria Math" w:cs="Times New Roman"/>
                          <w:sz w:val="24"/>
                          <w:szCs w:val="24"/>
                        </w:rPr>
                        <m:t>w</m:t>
                      </w:ins>
                    </m:r>
                  </m:e>
                  <m:sub>
                    <m:r>
                      <w:ins w:id="209" w:author="Emma Sophia Donnelly" w:date="2024-10-18T12:55:00Z">
                        <w:rPr>
                          <w:rFonts w:ascii="Cambria Math" w:eastAsiaTheme="minorEastAsia" w:hAnsi="Cambria Math" w:cs="Times New Roman"/>
                          <w:sz w:val="24"/>
                          <w:szCs w:val="24"/>
                        </w:rPr>
                        <m:t>ik</m:t>
                      </w:ins>
                    </m:r>
                  </m:sub>
                </m:sSub>
              </m:e>
            </m:nary>
          </m:e>
        </m:d>
        <m:sSub>
          <m:sSubPr>
            <m:ctrlPr>
              <w:ins w:id="210" w:author="Emma Sophia Donnelly" w:date="2024-10-18T12:56:00Z">
                <w:rPr>
                  <w:rFonts w:ascii="Cambria Math" w:eastAsiaTheme="minorEastAsia" w:hAnsi="Cambria Math" w:cs="Times New Roman"/>
                  <w:i/>
                  <w:sz w:val="24"/>
                  <w:szCs w:val="24"/>
                </w:rPr>
              </w:ins>
            </m:ctrlPr>
          </m:sSubPr>
          <m:e>
            <m:r>
              <w:ins w:id="211" w:author="Emma Sophia Donnelly" w:date="2024-10-18T14:09:00Z">
                <w:rPr>
                  <w:rFonts w:ascii="Cambria Math" w:eastAsiaTheme="minorEastAsia" w:hAnsi="Cambria Math" w:cs="Times New Roman"/>
                  <w:sz w:val="24"/>
                  <w:szCs w:val="24"/>
                </w:rPr>
                <m:t>Z</m:t>
              </w:ins>
            </m:r>
          </m:e>
          <m:sub>
            <m:r>
              <w:ins w:id="212" w:author="Emma Sophia Donnelly" w:date="2024-10-18T12:56:00Z">
                <w:rPr>
                  <w:rFonts w:ascii="Cambria Math" w:eastAsiaTheme="minorEastAsia" w:hAnsi="Cambria Math" w:cs="Times New Roman"/>
                  <w:sz w:val="24"/>
                  <w:szCs w:val="24"/>
                </w:rPr>
                <m:t>jt</m:t>
              </w:ins>
            </m:r>
          </m:sub>
        </m:sSub>
        <m:sSub>
          <m:sSubPr>
            <m:ctrlPr>
              <w:ins w:id="213" w:author="Emma Sophia Donnelly" w:date="2024-10-18T12:56:00Z">
                <w:rPr>
                  <w:rFonts w:ascii="Cambria Math" w:eastAsiaTheme="minorEastAsia" w:hAnsi="Cambria Math" w:cs="Times New Roman"/>
                  <w:i/>
                  <w:sz w:val="24"/>
                  <w:szCs w:val="24"/>
                </w:rPr>
              </w:ins>
            </m:ctrlPr>
          </m:sSubPr>
          <m:e>
            <m:r>
              <w:ins w:id="214" w:author="Emma Sophia Donnelly" w:date="2024-10-18T12:56:00Z">
                <w:rPr>
                  <w:rFonts w:ascii="Cambria Math" w:eastAsiaTheme="minorEastAsia" w:hAnsi="Cambria Math" w:cs="Times New Roman"/>
                  <w:sz w:val="24"/>
                  <w:szCs w:val="24"/>
                </w:rPr>
                <m:t>b</m:t>
              </w:ins>
            </m:r>
          </m:e>
          <m:sub>
            <m:r>
              <w:ins w:id="215" w:author="Emma Sophia Donnelly" w:date="2024-10-18T12:56:00Z">
                <w:rPr>
                  <w:rFonts w:ascii="Cambria Math" w:eastAsiaTheme="minorEastAsia" w:hAnsi="Cambria Math" w:cs="Times New Roman"/>
                  <w:sz w:val="24"/>
                  <w:szCs w:val="24"/>
                </w:rPr>
                <m:t>jt</m:t>
              </w:ins>
            </m:r>
          </m:sub>
        </m:sSub>
        <m:r>
          <w:ins w:id="216" w:author="Emma Sophia Donnelly" w:date="2024-10-18T12:56:00Z">
            <w:rPr>
              <w:rFonts w:ascii="Cambria Math" w:eastAsiaTheme="minorEastAsia" w:hAnsi="Cambria Math" w:cs="Times New Roman"/>
              <w:sz w:val="24"/>
              <w:szCs w:val="24"/>
            </w:rPr>
            <m:t>+</m:t>
          </w:ins>
        </m:r>
        <m:sSub>
          <m:sSubPr>
            <m:ctrlPr>
              <w:ins w:id="217" w:author="Emma Sophia Donnelly" w:date="2024-10-18T12:56:00Z">
                <w:rPr>
                  <w:rFonts w:ascii="Cambria Math" w:eastAsiaTheme="minorEastAsia" w:hAnsi="Cambria Math" w:cs="Times New Roman"/>
                  <w:i/>
                  <w:sz w:val="24"/>
                  <w:szCs w:val="24"/>
                </w:rPr>
              </w:ins>
            </m:ctrlPr>
          </m:sSubPr>
          <m:e>
            <m:r>
              <w:ins w:id="218" w:author="Emma Sophia Donnelly" w:date="2024-10-18T12:56:00Z">
                <w:rPr>
                  <w:rFonts w:ascii="Cambria Math" w:eastAsiaTheme="minorEastAsia" w:hAnsi="Cambria Math" w:cs="Times New Roman"/>
                  <w:sz w:val="24"/>
                  <w:szCs w:val="24"/>
                </w:rPr>
                <m:t>μp</m:t>
              </w:ins>
            </m:r>
          </m:e>
          <m:sub>
            <m:r>
              <w:ins w:id="219" w:author="Emma Sophia Donnelly" w:date="2024-10-18T12:56:00Z">
                <w:rPr>
                  <w:rFonts w:ascii="Cambria Math" w:eastAsiaTheme="minorEastAsia" w:hAnsi="Cambria Math" w:cs="Times New Roman"/>
                  <w:sz w:val="24"/>
                  <w:szCs w:val="24"/>
                </w:rPr>
                <m:t>jt</m:t>
              </w:ins>
            </m:r>
          </m:sub>
        </m:sSub>
        <m:sSub>
          <m:sSubPr>
            <m:ctrlPr>
              <w:ins w:id="220" w:author="Emma Sophia Donnelly" w:date="2024-10-18T12:56:00Z">
                <w:rPr>
                  <w:rFonts w:ascii="Cambria Math" w:eastAsiaTheme="minorEastAsia" w:hAnsi="Cambria Math" w:cs="Times New Roman"/>
                  <w:i/>
                  <w:sz w:val="24"/>
                  <w:szCs w:val="24"/>
                </w:rPr>
              </w:ins>
            </m:ctrlPr>
          </m:sSubPr>
          <m:e>
            <m:r>
              <w:ins w:id="221" w:author="Emma Sophia Donnelly" w:date="2024-10-18T12:56:00Z">
                <w:rPr>
                  <w:rFonts w:ascii="Cambria Math" w:eastAsiaTheme="minorEastAsia" w:hAnsi="Cambria Math" w:cs="Times New Roman"/>
                  <w:sz w:val="24"/>
                  <w:szCs w:val="24"/>
                </w:rPr>
                <m:t>+ϵ</m:t>
              </w:ins>
            </m:r>
          </m:e>
          <m:sub>
            <m:r>
              <w:ins w:id="222" w:author="Emma Sophia Donnelly" w:date="2024-10-18T12:56:00Z">
                <w:rPr>
                  <w:rFonts w:ascii="Cambria Math" w:eastAsiaTheme="minorEastAsia" w:hAnsi="Cambria Math" w:cs="Times New Roman"/>
                  <w:sz w:val="24"/>
                  <w:szCs w:val="24"/>
                </w:rPr>
                <m:t>jt</m:t>
              </w:ins>
            </m:r>
          </m:sub>
        </m:sSub>
      </m:oMath>
    </w:p>
    <w:p w14:paraId="0CB529B0" w14:textId="48C54C56" w:rsidR="00411EB6" w:rsidRPr="005444BE" w:rsidRDefault="005705B4" w:rsidP="005705B4">
      <w:pPr>
        <w:spacing w:line="480" w:lineRule="auto"/>
        <w:rPr>
          <w:ins w:id="223" w:author="Emma Sophia Donnelly" w:date="2024-10-18T13:07:00Z"/>
          <w:rFonts w:ascii="Times New Roman" w:eastAsiaTheme="minorEastAsia" w:hAnsi="Times New Roman" w:cs="Times New Roman"/>
          <w:sz w:val="24"/>
          <w:szCs w:val="24"/>
        </w:rPr>
      </w:pPr>
      <m:oMathPara>
        <m:oMath>
          <m:r>
            <w:ins w:id="224" w:author="Emma Sophia Donnelly" w:date="2024-10-18T12:57:00Z">
              <w:rPr>
                <w:rFonts w:ascii="Cambria Math" w:eastAsiaTheme="minorEastAsia" w:hAnsi="Cambria Math" w:cs="Times New Roman"/>
                <w:sz w:val="24"/>
                <w:szCs w:val="24"/>
              </w:rPr>
              <m:t xml:space="preserve">= </m:t>
            </w:ins>
          </m:r>
          <m:sSub>
            <m:sSubPr>
              <m:ctrlPr>
                <w:ins w:id="225" w:author="Emma Sophia Donnelly" w:date="2024-10-18T12:57:00Z">
                  <w:rPr>
                    <w:rFonts w:ascii="Cambria Math" w:eastAsiaTheme="minorEastAsia" w:hAnsi="Cambria Math" w:cs="Times New Roman"/>
                    <w:i/>
                    <w:sz w:val="24"/>
                    <w:szCs w:val="24"/>
                  </w:rPr>
                </w:ins>
              </m:ctrlPr>
            </m:sSubPr>
            <m:e>
              <m:r>
                <w:ins w:id="226" w:author="Emma Sophia Donnelly" w:date="2024-10-18T12:57:00Z">
                  <w:rPr>
                    <w:rFonts w:ascii="Cambria Math" w:eastAsiaTheme="minorEastAsia" w:hAnsi="Cambria Math" w:cs="Times New Roman"/>
                    <w:sz w:val="24"/>
                    <w:szCs w:val="24"/>
                  </w:rPr>
                  <m:t>X</m:t>
                </w:ins>
              </m:r>
            </m:e>
            <m:sub>
              <m:r>
                <w:ins w:id="227" w:author="Emma Sophia Donnelly" w:date="2024-10-18T12:57:00Z">
                  <w:rPr>
                    <w:rFonts w:ascii="Cambria Math" w:eastAsiaTheme="minorEastAsia" w:hAnsi="Cambria Math" w:cs="Times New Roman"/>
                    <w:sz w:val="24"/>
                    <w:szCs w:val="24"/>
                  </w:rPr>
                  <m:t>jt</m:t>
                </w:ins>
              </m:r>
            </m:sub>
          </m:sSub>
          <m:d>
            <m:dPr>
              <m:ctrlPr>
                <w:ins w:id="228" w:author="Emma Sophia Donnelly" w:date="2024-10-18T12:57:00Z">
                  <w:rPr>
                    <w:rFonts w:ascii="Cambria Math" w:eastAsiaTheme="minorEastAsia" w:hAnsi="Cambria Math" w:cs="Times New Roman"/>
                    <w:i/>
                    <w:sz w:val="24"/>
                    <w:szCs w:val="24"/>
                  </w:rPr>
                </w:ins>
              </m:ctrlPr>
            </m:dPr>
            <m:e>
              <m:sSubSup>
                <m:sSubSupPr>
                  <m:ctrlPr>
                    <w:ins w:id="229" w:author="Emma Sophia Donnelly" w:date="2024-10-18T12:58:00Z">
                      <w:rPr>
                        <w:rFonts w:ascii="Cambria Math" w:eastAsiaTheme="minorEastAsia" w:hAnsi="Cambria Math" w:cs="Times New Roman"/>
                        <w:i/>
                        <w:sz w:val="24"/>
                        <w:szCs w:val="24"/>
                      </w:rPr>
                    </w:ins>
                  </m:ctrlPr>
                </m:sSubSupPr>
                <m:e>
                  <m:r>
                    <w:ins w:id="230" w:author="Emma Sophia Donnelly" w:date="2024-10-18T12:58:00Z">
                      <w:rPr>
                        <w:rFonts w:ascii="Cambria Math" w:eastAsiaTheme="minorEastAsia" w:hAnsi="Cambria Math" w:cs="Times New Roman"/>
                        <w:sz w:val="24"/>
                        <w:szCs w:val="24"/>
                      </w:rPr>
                      <m:t>β</m:t>
                    </w:ins>
                  </m:r>
                </m:e>
                <m:sub>
                  <m:r>
                    <w:ins w:id="231" w:author="Emma Sophia Donnelly" w:date="2024-10-18T12:58:00Z">
                      <w:rPr>
                        <w:rFonts w:ascii="Cambria Math" w:eastAsiaTheme="minorEastAsia" w:hAnsi="Cambria Math" w:cs="Times New Roman"/>
                        <w:sz w:val="24"/>
                        <w:szCs w:val="24"/>
                      </w:rPr>
                      <m:t>0</m:t>
                    </w:ins>
                  </m:r>
                </m:sub>
                <m:sup>
                  <m:r>
                    <w:ins w:id="232" w:author="Emma Sophia Donnelly" w:date="2024-10-18T12:58:00Z">
                      <w:rPr>
                        <w:rFonts w:ascii="Cambria Math" w:eastAsiaTheme="minorEastAsia" w:hAnsi="Cambria Math" w:cs="Times New Roman"/>
                        <w:sz w:val="24"/>
                        <w:szCs w:val="24"/>
                      </w:rPr>
                      <m:t>0</m:t>
                    </w:ins>
                  </m:r>
                </m:sup>
              </m:sSubSup>
              <m:r>
                <w:ins w:id="233" w:author="Emma Sophia Donnelly" w:date="2024-10-18T12:58:00Z">
                  <w:rPr>
                    <w:rFonts w:ascii="Cambria Math" w:eastAsiaTheme="minorEastAsia" w:hAnsi="Cambria Math" w:cs="Times New Roman"/>
                    <w:sz w:val="24"/>
                    <w:szCs w:val="24"/>
                  </w:rPr>
                  <m:t>+∆</m:t>
                </w:ins>
              </m:r>
              <m:sSub>
                <m:sSubPr>
                  <m:ctrlPr>
                    <w:ins w:id="234" w:author="Emma Sophia Donnelly" w:date="2024-10-18T12:58:00Z">
                      <w:rPr>
                        <w:rFonts w:ascii="Cambria Math" w:eastAsiaTheme="minorEastAsia" w:hAnsi="Cambria Math" w:cs="Times New Roman"/>
                        <w:i/>
                        <w:sz w:val="24"/>
                        <w:szCs w:val="24"/>
                      </w:rPr>
                    </w:ins>
                  </m:ctrlPr>
                </m:sSubPr>
                <m:e>
                  <m:r>
                    <w:ins w:id="235" w:author="Emma Sophia Donnelly" w:date="2024-10-18T12:59:00Z">
                      <w:rPr>
                        <w:rFonts w:ascii="Cambria Math" w:eastAsiaTheme="minorEastAsia" w:hAnsi="Cambria Math" w:cs="Times New Roman"/>
                        <w:sz w:val="24"/>
                        <w:szCs w:val="24"/>
                      </w:rPr>
                      <m:t>β</m:t>
                    </w:ins>
                  </m:r>
                </m:e>
                <m:sub>
                  <m:r>
                    <w:ins w:id="236" w:author="Emma Sophia Donnelly" w:date="2024-10-18T12:59:00Z">
                      <w:rPr>
                        <w:rFonts w:ascii="Cambria Math" w:eastAsiaTheme="minorEastAsia" w:hAnsi="Cambria Math" w:cs="Times New Roman"/>
                        <w:sz w:val="24"/>
                        <w:szCs w:val="24"/>
                      </w:rPr>
                      <m:t>0</m:t>
                    </w:ins>
                  </m:r>
                </m:sub>
              </m:sSub>
              <m:sSub>
                <m:sSubPr>
                  <m:ctrlPr>
                    <w:ins w:id="237" w:author="Emma Sophia Donnelly" w:date="2024-10-18T12:58:00Z">
                      <w:rPr>
                        <w:rFonts w:ascii="Cambria Math" w:eastAsiaTheme="minorEastAsia" w:hAnsi="Cambria Math" w:cs="Times New Roman"/>
                        <w:i/>
                        <w:sz w:val="24"/>
                        <w:szCs w:val="24"/>
                      </w:rPr>
                    </w:ins>
                  </m:ctrlPr>
                </m:sSubPr>
                <m:e>
                  <m:r>
                    <w:ins w:id="238" w:author="Emma Sophia Donnelly" w:date="2024-10-18T13:00:00Z">
                      <w:rPr>
                        <w:rFonts w:ascii="Cambria Math" w:eastAsiaTheme="minorEastAsia" w:hAnsi="Cambria Math" w:cs="Times New Roman"/>
                        <w:sz w:val="24"/>
                        <w:szCs w:val="24"/>
                      </w:rPr>
                      <m:t>b</m:t>
                    </w:ins>
                  </m:r>
                </m:e>
                <m:sub>
                  <m:r>
                    <w:ins w:id="239" w:author="Emma Sophia Donnelly" w:date="2024-10-18T13:00:00Z">
                      <w:rPr>
                        <w:rFonts w:ascii="Cambria Math" w:eastAsiaTheme="minorEastAsia" w:hAnsi="Cambria Math" w:cs="Times New Roman"/>
                        <w:sz w:val="24"/>
                        <w:szCs w:val="24"/>
                      </w:rPr>
                      <m:t>jt</m:t>
                    </w:ins>
                  </m:r>
                </m:sub>
              </m:sSub>
              <m:r>
                <w:ins w:id="240" w:author="Emma Sophia Donnelly" w:date="2024-10-18T13:00:00Z">
                  <w:rPr>
                    <w:rFonts w:ascii="Cambria Math" w:eastAsiaTheme="minorEastAsia" w:hAnsi="Cambria Math" w:cs="Times New Roman"/>
                    <w:sz w:val="24"/>
                    <w:szCs w:val="24"/>
                  </w:rPr>
                  <m:t>+</m:t>
                </w:ins>
              </m:r>
              <m:nary>
                <m:naryPr>
                  <m:chr m:val="∑"/>
                  <m:limLoc m:val="undOvr"/>
                  <m:supHide m:val="1"/>
                  <m:ctrlPr>
                    <w:ins w:id="241" w:author="Emma Sophia Donnelly" w:date="2024-10-18T13:00:00Z">
                      <w:rPr>
                        <w:rFonts w:ascii="Cambria Math" w:eastAsiaTheme="minorEastAsia" w:hAnsi="Cambria Math" w:cs="Times New Roman"/>
                        <w:i/>
                        <w:sz w:val="24"/>
                        <w:szCs w:val="24"/>
                      </w:rPr>
                    </w:ins>
                  </m:ctrlPr>
                </m:naryPr>
                <m:sub>
                  <m:r>
                    <w:ins w:id="242" w:author="Emma Sophia Donnelly" w:date="2024-10-18T13:00:00Z">
                      <w:rPr>
                        <w:rFonts w:ascii="Cambria Math" w:eastAsiaTheme="minorEastAsia" w:hAnsi="Cambria Math" w:cs="Times New Roman"/>
                        <w:sz w:val="24"/>
                        <w:szCs w:val="24"/>
                      </w:rPr>
                      <m:t>k</m:t>
                    </w:ins>
                  </m:r>
                </m:sub>
                <m:sup/>
                <m:e>
                  <m:d>
                    <m:dPr>
                      <m:begChr m:val="["/>
                      <m:endChr m:val="]"/>
                      <m:ctrlPr>
                        <w:ins w:id="243" w:author="Emma Sophia Donnelly" w:date="2024-10-18T13:00:00Z">
                          <w:rPr>
                            <w:rFonts w:ascii="Cambria Math" w:eastAsiaTheme="minorEastAsia" w:hAnsi="Cambria Math" w:cs="Times New Roman"/>
                            <w:i/>
                            <w:sz w:val="24"/>
                            <w:szCs w:val="24"/>
                          </w:rPr>
                        </w:ins>
                      </m:ctrlPr>
                    </m:dPr>
                    <m:e>
                      <m:sSubSup>
                        <m:sSubSupPr>
                          <m:ctrlPr>
                            <w:ins w:id="244" w:author="Emma Sophia Donnelly" w:date="2024-10-18T13:01:00Z">
                              <w:rPr>
                                <w:rFonts w:ascii="Cambria Math" w:eastAsiaTheme="minorEastAsia" w:hAnsi="Cambria Math" w:cs="Times New Roman"/>
                                <w:i/>
                                <w:sz w:val="24"/>
                                <w:szCs w:val="24"/>
                              </w:rPr>
                            </w:ins>
                          </m:ctrlPr>
                        </m:sSubSupPr>
                        <m:e>
                          <m:r>
                            <w:ins w:id="245" w:author="Emma Sophia Donnelly" w:date="2024-10-18T13:01:00Z">
                              <w:rPr>
                                <w:rFonts w:ascii="Cambria Math" w:eastAsiaTheme="minorEastAsia" w:hAnsi="Cambria Math" w:cs="Times New Roman"/>
                                <w:sz w:val="24"/>
                                <w:szCs w:val="24"/>
                              </w:rPr>
                              <m:t>β</m:t>
                            </w:ins>
                          </m:r>
                        </m:e>
                        <m:sub>
                          <m:r>
                            <w:ins w:id="246" w:author="Emma Sophia Donnelly" w:date="2024-10-18T13:01:00Z">
                              <w:rPr>
                                <w:rFonts w:ascii="Cambria Math" w:eastAsiaTheme="minorEastAsia" w:hAnsi="Cambria Math" w:cs="Times New Roman"/>
                                <w:sz w:val="24"/>
                                <w:szCs w:val="24"/>
                              </w:rPr>
                              <m:t>k</m:t>
                            </w:ins>
                          </m:r>
                        </m:sub>
                        <m:sup>
                          <m:r>
                            <w:ins w:id="247" w:author="Emma Sophia Donnelly" w:date="2024-10-18T13:01:00Z">
                              <w:rPr>
                                <w:rFonts w:ascii="Cambria Math" w:eastAsiaTheme="minorEastAsia" w:hAnsi="Cambria Math" w:cs="Times New Roman"/>
                                <w:sz w:val="24"/>
                                <w:szCs w:val="24"/>
                              </w:rPr>
                              <m:t>0</m:t>
                            </w:ins>
                          </m:r>
                        </m:sup>
                      </m:sSubSup>
                      <m:r>
                        <w:ins w:id="248" w:author="Emma Sophia Donnelly" w:date="2024-10-18T13:01:00Z">
                          <w:rPr>
                            <w:rFonts w:ascii="Cambria Math" w:eastAsiaTheme="minorEastAsia" w:hAnsi="Cambria Math" w:cs="Times New Roman"/>
                            <w:sz w:val="24"/>
                            <w:szCs w:val="24"/>
                          </w:rPr>
                          <m:t>+∆</m:t>
                        </w:ins>
                      </m:r>
                      <m:sSub>
                        <m:sSubPr>
                          <m:ctrlPr>
                            <w:ins w:id="249" w:author="Emma Sophia Donnelly" w:date="2024-10-18T13:01:00Z">
                              <w:rPr>
                                <w:rFonts w:ascii="Cambria Math" w:eastAsiaTheme="minorEastAsia" w:hAnsi="Cambria Math" w:cs="Times New Roman"/>
                                <w:i/>
                                <w:sz w:val="24"/>
                                <w:szCs w:val="24"/>
                              </w:rPr>
                            </w:ins>
                          </m:ctrlPr>
                        </m:sSubPr>
                        <m:e>
                          <m:r>
                            <w:ins w:id="250" w:author="Emma Sophia Donnelly" w:date="2024-10-18T13:01:00Z">
                              <w:rPr>
                                <w:rFonts w:ascii="Cambria Math" w:eastAsiaTheme="minorEastAsia" w:hAnsi="Cambria Math" w:cs="Times New Roman"/>
                                <w:sz w:val="24"/>
                                <w:szCs w:val="24"/>
                              </w:rPr>
                              <m:t>β</m:t>
                            </w:ins>
                          </m:r>
                        </m:e>
                        <m:sub>
                          <m:r>
                            <w:ins w:id="251" w:author="Emma Sophia Donnelly" w:date="2024-10-18T13:01:00Z">
                              <w:rPr>
                                <w:rFonts w:ascii="Cambria Math" w:eastAsiaTheme="minorEastAsia" w:hAnsi="Cambria Math" w:cs="Times New Roman"/>
                                <w:sz w:val="24"/>
                                <w:szCs w:val="24"/>
                              </w:rPr>
                              <m:t>k</m:t>
                            </w:ins>
                          </m:r>
                        </m:sub>
                      </m:sSub>
                      <m:sSub>
                        <m:sSubPr>
                          <m:ctrlPr>
                            <w:ins w:id="252" w:author="Emma Sophia Donnelly" w:date="2024-10-18T13:01:00Z">
                              <w:rPr>
                                <w:rFonts w:ascii="Cambria Math" w:eastAsiaTheme="minorEastAsia" w:hAnsi="Cambria Math" w:cs="Times New Roman"/>
                                <w:i/>
                                <w:sz w:val="24"/>
                                <w:szCs w:val="24"/>
                              </w:rPr>
                            </w:ins>
                          </m:ctrlPr>
                        </m:sSubPr>
                        <m:e>
                          <m:r>
                            <w:ins w:id="253" w:author="Emma Sophia Donnelly" w:date="2024-10-18T13:01:00Z">
                              <w:rPr>
                                <w:rFonts w:ascii="Cambria Math" w:eastAsiaTheme="minorEastAsia" w:hAnsi="Cambria Math" w:cs="Times New Roman"/>
                                <w:sz w:val="24"/>
                                <w:szCs w:val="24"/>
                              </w:rPr>
                              <m:t>b</m:t>
                            </w:ins>
                          </m:r>
                        </m:e>
                        <m:sub>
                          <m:r>
                            <w:ins w:id="254" w:author="Emma Sophia Donnelly" w:date="2024-10-18T13:01:00Z">
                              <w:rPr>
                                <w:rFonts w:ascii="Cambria Math" w:eastAsiaTheme="minorEastAsia" w:hAnsi="Cambria Math" w:cs="Times New Roman"/>
                                <w:sz w:val="24"/>
                                <w:szCs w:val="24"/>
                              </w:rPr>
                              <m:t>jt</m:t>
                            </w:ins>
                          </m:r>
                        </m:sub>
                      </m:sSub>
                    </m:e>
                  </m:d>
                </m:e>
              </m:nary>
            </m:e>
          </m:d>
          <m:r>
            <w:ins w:id="255" w:author="Emma Sophia Donnelly" w:date="2024-10-18T13:02:00Z">
              <w:rPr>
                <w:rFonts w:ascii="Cambria Math" w:eastAsiaTheme="minorEastAsia" w:hAnsi="Cambria Math" w:cs="Times New Roman"/>
                <w:sz w:val="24"/>
                <w:szCs w:val="24"/>
              </w:rPr>
              <m:t>+</m:t>
            </w:ins>
          </m:r>
          <m:sSub>
            <m:sSubPr>
              <m:ctrlPr>
                <w:ins w:id="256" w:author="Emma Sophia Donnelly" w:date="2024-10-18T13:02:00Z">
                  <w:rPr>
                    <w:rFonts w:ascii="Cambria Math" w:eastAsiaTheme="minorEastAsia" w:hAnsi="Cambria Math" w:cs="Times New Roman"/>
                    <w:i/>
                    <w:sz w:val="24"/>
                    <w:szCs w:val="24"/>
                  </w:rPr>
                </w:ins>
              </m:ctrlPr>
            </m:sSubPr>
            <m:e>
              <m:r>
                <w:ins w:id="257" w:author="Emma Sophia Donnelly" w:date="2024-10-18T13:02:00Z">
                  <w:rPr>
                    <w:rFonts w:ascii="Cambria Math" w:eastAsiaTheme="minorEastAsia" w:hAnsi="Cambria Math" w:cs="Times New Roman"/>
                    <w:sz w:val="24"/>
                    <w:szCs w:val="24"/>
                  </w:rPr>
                  <m:t>Z</m:t>
                </w:ins>
              </m:r>
            </m:e>
            <m:sub>
              <m:r>
                <w:ins w:id="258" w:author="Emma Sophia Donnelly" w:date="2024-10-18T13:02:00Z">
                  <w:rPr>
                    <w:rFonts w:ascii="Cambria Math" w:eastAsiaTheme="minorEastAsia" w:hAnsi="Cambria Math" w:cs="Times New Roman"/>
                    <w:sz w:val="24"/>
                    <w:szCs w:val="24"/>
                  </w:rPr>
                  <m:t>jt</m:t>
                </w:ins>
              </m:r>
            </m:sub>
          </m:sSub>
          <m:d>
            <m:dPr>
              <m:ctrlPr>
                <w:ins w:id="259" w:author="Emma Sophia Donnelly" w:date="2024-10-18T13:02:00Z">
                  <w:rPr>
                    <w:rFonts w:ascii="Cambria Math" w:eastAsiaTheme="minorEastAsia" w:hAnsi="Cambria Math" w:cs="Times New Roman"/>
                    <w:i/>
                    <w:sz w:val="24"/>
                    <w:szCs w:val="24"/>
                  </w:rPr>
                </w:ins>
              </m:ctrlPr>
            </m:dPr>
            <m:e>
              <m:sSubSup>
                <m:sSubSupPr>
                  <m:ctrlPr>
                    <w:ins w:id="260" w:author="Emma Sophia Donnelly" w:date="2024-10-18T13:02:00Z">
                      <w:rPr>
                        <w:rFonts w:ascii="Cambria Math" w:eastAsiaTheme="minorEastAsia" w:hAnsi="Cambria Math" w:cs="Times New Roman"/>
                        <w:i/>
                        <w:sz w:val="24"/>
                        <w:szCs w:val="24"/>
                      </w:rPr>
                    </w:ins>
                  </m:ctrlPr>
                </m:sSubSupPr>
                <m:e>
                  <m:r>
                    <w:ins w:id="261" w:author="Emma Sophia Donnelly" w:date="2024-10-18T13:02:00Z">
                      <w:rPr>
                        <w:rFonts w:ascii="Cambria Math" w:eastAsiaTheme="minorEastAsia" w:hAnsi="Cambria Math" w:cs="Times New Roman"/>
                        <w:sz w:val="24"/>
                        <w:szCs w:val="24"/>
                      </w:rPr>
                      <m:t>γ</m:t>
                    </w:ins>
                  </m:r>
                </m:e>
                <m:sub>
                  <m:r>
                    <w:ins w:id="262" w:author="Emma Sophia Donnelly" w:date="2024-10-18T13:02:00Z">
                      <w:rPr>
                        <w:rFonts w:ascii="Cambria Math" w:eastAsiaTheme="minorEastAsia" w:hAnsi="Cambria Math" w:cs="Times New Roman"/>
                        <w:sz w:val="24"/>
                        <w:szCs w:val="24"/>
                      </w:rPr>
                      <m:t>0</m:t>
                    </w:ins>
                  </m:r>
                </m:sub>
                <m:sup>
                  <m:r>
                    <w:ins w:id="263" w:author="Emma Sophia Donnelly" w:date="2024-10-18T13:02:00Z">
                      <w:rPr>
                        <w:rFonts w:ascii="Cambria Math" w:eastAsiaTheme="minorEastAsia" w:hAnsi="Cambria Math" w:cs="Times New Roman"/>
                        <w:sz w:val="24"/>
                        <w:szCs w:val="24"/>
                      </w:rPr>
                      <m:t>0</m:t>
                    </w:ins>
                  </m:r>
                </m:sup>
              </m:sSubSup>
              <m:r>
                <w:ins w:id="264" w:author="Emma Sophia Donnelly" w:date="2024-10-18T13:02:00Z">
                  <w:rPr>
                    <w:rFonts w:ascii="Cambria Math" w:eastAsiaTheme="minorEastAsia" w:hAnsi="Cambria Math" w:cs="Times New Roman"/>
                    <w:sz w:val="24"/>
                    <w:szCs w:val="24"/>
                  </w:rPr>
                  <m:t>+∆</m:t>
                </w:ins>
              </m:r>
              <m:sSub>
                <m:sSubPr>
                  <m:ctrlPr>
                    <w:ins w:id="265" w:author="Emma Sophia Donnelly" w:date="2024-10-18T13:02:00Z">
                      <w:rPr>
                        <w:rFonts w:ascii="Cambria Math" w:eastAsiaTheme="minorEastAsia" w:hAnsi="Cambria Math" w:cs="Times New Roman"/>
                        <w:i/>
                        <w:sz w:val="24"/>
                        <w:szCs w:val="24"/>
                      </w:rPr>
                    </w:ins>
                  </m:ctrlPr>
                </m:sSubPr>
                <m:e>
                  <m:r>
                    <w:ins w:id="266" w:author="Emma Sophia Donnelly" w:date="2024-10-18T13:02:00Z">
                      <w:rPr>
                        <w:rFonts w:ascii="Cambria Math" w:eastAsiaTheme="minorEastAsia" w:hAnsi="Cambria Math" w:cs="Times New Roman"/>
                        <w:sz w:val="24"/>
                        <w:szCs w:val="24"/>
                      </w:rPr>
                      <m:t>γ</m:t>
                    </w:ins>
                  </m:r>
                </m:e>
                <m:sub>
                  <m:r>
                    <w:ins w:id="267" w:author="Emma Sophia Donnelly" w:date="2024-10-18T13:02:00Z">
                      <w:rPr>
                        <w:rFonts w:ascii="Cambria Math" w:eastAsiaTheme="minorEastAsia" w:hAnsi="Cambria Math" w:cs="Times New Roman"/>
                        <w:sz w:val="24"/>
                        <w:szCs w:val="24"/>
                      </w:rPr>
                      <m:t>0</m:t>
                    </w:ins>
                  </m:r>
                </m:sub>
              </m:sSub>
              <m:sSub>
                <m:sSubPr>
                  <m:ctrlPr>
                    <w:ins w:id="268" w:author="Emma Sophia Donnelly" w:date="2024-10-18T13:02:00Z">
                      <w:rPr>
                        <w:rFonts w:ascii="Cambria Math" w:eastAsiaTheme="minorEastAsia" w:hAnsi="Cambria Math" w:cs="Times New Roman"/>
                        <w:i/>
                        <w:sz w:val="24"/>
                        <w:szCs w:val="24"/>
                      </w:rPr>
                    </w:ins>
                  </m:ctrlPr>
                </m:sSubPr>
                <m:e>
                  <m:r>
                    <w:ins w:id="269" w:author="Emma Sophia Donnelly" w:date="2024-10-18T13:02:00Z">
                      <w:rPr>
                        <w:rFonts w:ascii="Cambria Math" w:eastAsiaTheme="minorEastAsia" w:hAnsi="Cambria Math" w:cs="Times New Roman"/>
                        <w:sz w:val="24"/>
                        <w:szCs w:val="24"/>
                      </w:rPr>
                      <m:t>b</m:t>
                    </w:ins>
                  </m:r>
                </m:e>
                <m:sub>
                  <m:r>
                    <w:ins w:id="270" w:author="Emma Sophia Donnelly" w:date="2024-10-18T13:02:00Z">
                      <w:rPr>
                        <w:rFonts w:ascii="Cambria Math" w:eastAsiaTheme="minorEastAsia" w:hAnsi="Cambria Math" w:cs="Times New Roman"/>
                        <w:sz w:val="24"/>
                        <w:szCs w:val="24"/>
                      </w:rPr>
                      <m:t>jt</m:t>
                    </w:ins>
                  </m:r>
                </m:sub>
              </m:sSub>
              <m:r>
                <w:ins w:id="271" w:author="Emma Sophia Donnelly" w:date="2024-10-18T13:02:00Z">
                  <w:rPr>
                    <w:rFonts w:ascii="Cambria Math" w:eastAsiaTheme="minorEastAsia" w:hAnsi="Cambria Math" w:cs="Times New Roman"/>
                    <w:sz w:val="24"/>
                    <w:szCs w:val="24"/>
                  </w:rPr>
                  <m:t>+</m:t>
                </w:ins>
              </m:r>
              <m:nary>
                <m:naryPr>
                  <m:chr m:val="∑"/>
                  <m:limLoc m:val="undOvr"/>
                  <m:supHide m:val="1"/>
                  <m:ctrlPr>
                    <w:ins w:id="272" w:author="Emma Sophia Donnelly" w:date="2024-10-18T13:02:00Z">
                      <w:rPr>
                        <w:rFonts w:ascii="Cambria Math" w:eastAsiaTheme="minorEastAsia" w:hAnsi="Cambria Math" w:cs="Times New Roman"/>
                        <w:i/>
                        <w:sz w:val="24"/>
                        <w:szCs w:val="24"/>
                      </w:rPr>
                    </w:ins>
                  </m:ctrlPr>
                </m:naryPr>
                <m:sub>
                  <m:r>
                    <w:ins w:id="273" w:author="Emma Sophia Donnelly" w:date="2024-10-18T13:02:00Z">
                      <w:rPr>
                        <w:rFonts w:ascii="Cambria Math" w:eastAsiaTheme="minorEastAsia" w:hAnsi="Cambria Math" w:cs="Times New Roman"/>
                        <w:sz w:val="24"/>
                        <w:szCs w:val="24"/>
                      </w:rPr>
                      <m:t>k</m:t>
                    </w:ins>
                  </m:r>
                </m:sub>
                <m:sup/>
                <m:e>
                  <m:d>
                    <m:dPr>
                      <m:begChr m:val="["/>
                      <m:endChr m:val="]"/>
                      <m:ctrlPr>
                        <w:ins w:id="274" w:author="Emma Sophia Donnelly" w:date="2024-10-18T13:02:00Z">
                          <w:rPr>
                            <w:rFonts w:ascii="Cambria Math" w:eastAsiaTheme="minorEastAsia" w:hAnsi="Cambria Math" w:cs="Times New Roman"/>
                            <w:i/>
                            <w:sz w:val="24"/>
                            <w:szCs w:val="24"/>
                          </w:rPr>
                        </w:ins>
                      </m:ctrlPr>
                    </m:dPr>
                    <m:e>
                      <m:sSubSup>
                        <m:sSubSupPr>
                          <m:ctrlPr>
                            <w:ins w:id="275" w:author="Emma Sophia Donnelly" w:date="2024-10-18T13:02:00Z">
                              <w:rPr>
                                <w:rFonts w:ascii="Cambria Math" w:eastAsiaTheme="minorEastAsia" w:hAnsi="Cambria Math" w:cs="Times New Roman"/>
                                <w:i/>
                                <w:sz w:val="24"/>
                                <w:szCs w:val="24"/>
                              </w:rPr>
                            </w:ins>
                          </m:ctrlPr>
                        </m:sSubSupPr>
                        <m:e>
                          <m:r>
                            <w:ins w:id="276" w:author="Emma Sophia Donnelly" w:date="2024-10-18T13:02:00Z">
                              <w:rPr>
                                <w:rFonts w:ascii="Cambria Math" w:eastAsiaTheme="minorEastAsia" w:hAnsi="Cambria Math" w:cs="Times New Roman"/>
                                <w:sz w:val="24"/>
                                <w:szCs w:val="24"/>
                              </w:rPr>
                              <m:t>γ</m:t>
                            </w:ins>
                          </m:r>
                        </m:e>
                        <m:sub>
                          <m:r>
                            <w:ins w:id="277" w:author="Emma Sophia Donnelly" w:date="2024-10-18T13:02:00Z">
                              <w:rPr>
                                <w:rFonts w:ascii="Cambria Math" w:eastAsiaTheme="minorEastAsia" w:hAnsi="Cambria Math" w:cs="Times New Roman"/>
                                <w:sz w:val="24"/>
                                <w:szCs w:val="24"/>
                              </w:rPr>
                              <m:t>k</m:t>
                            </w:ins>
                          </m:r>
                        </m:sub>
                        <m:sup>
                          <m:r>
                            <w:ins w:id="278" w:author="Emma Sophia Donnelly" w:date="2024-10-18T13:02:00Z">
                              <w:rPr>
                                <w:rFonts w:ascii="Cambria Math" w:eastAsiaTheme="minorEastAsia" w:hAnsi="Cambria Math" w:cs="Times New Roman"/>
                                <w:sz w:val="24"/>
                                <w:szCs w:val="24"/>
                              </w:rPr>
                              <m:t>0</m:t>
                            </w:ins>
                          </m:r>
                        </m:sup>
                      </m:sSubSup>
                      <m:r>
                        <w:ins w:id="279" w:author="Emma Sophia Donnelly" w:date="2024-10-18T13:02:00Z">
                          <w:rPr>
                            <w:rFonts w:ascii="Cambria Math" w:eastAsiaTheme="minorEastAsia" w:hAnsi="Cambria Math" w:cs="Times New Roman"/>
                            <w:sz w:val="24"/>
                            <w:szCs w:val="24"/>
                          </w:rPr>
                          <m:t>+∆</m:t>
                        </w:ins>
                      </m:r>
                      <m:sSub>
                        <m:sSubPr>
                          <m:ctrlPr>
                            <w:ins w:id="280" w:author="Emma Sophia Donnelly" w:date="2024-10-18T13:02:00Z">
                              <w:rPr>
                                <w:rFonts w:ascii="Cambria Math" w:eastAsiaTheme="minorEastAsia" w:hAnsi="Cambria Math" w:cs="Times New Roman"/>
                                <w:i/>
                                <w:sz w:val="24"/>
                                <w:szCs w:val="24"/>
                              </w:rPr>
                            </w:ins>
                          </m:ctrlPr>
                        </m:sSubPr>
                        <m:e>
                          <m:r>
                            <w:ins w:id="281" w:author="Emma Sophia Donnelly" w:date="2024-10-18T13:02:00Z">
                              <w:rPr>
                                <w:rFonts w:ascii="Cambria Math" w:eastAsiaTheme="minorEastAsia" w:hAnsi="Cambria Math" w:cs="Times New Roman"/>
                                <w:sz w:val="24"/>
                                <w:szCs w:val="24"/>
                              </w:rPr>
                              <m:t>γ</m:t>
                            </w:ins>
                          </m:r>
                        </m:e>
                        <m:sub>
                          <m:r>
                            <w:ins w:id="282" w:author="Emma Sophia Donnelly" w:date="2024-10-18T13:02:00Z">
                              <w:rPr>
                                <w:rFonts w:ascii="Cambria Math" w:eastAsiaTheme="minorEastAsia" w:hAnsi="Cambria Math" w:cs="Times New Roman"/>
                                <w:sz w:val="24"/>
                                <w:szCs w:val="24"/>
                              </w:rPr>
                              <m:t>k</m:t>
                            </w:ins>
                          </m:r>
                        </m:sub>
                      </m:sSub>
                      <m:sSub>
                        <m:sSubPr>
                          <m:ctrlPr>
                            <w:ins w:id="283" w:author="Emma Sophia Donnelly" w:date="2024-10-18T13:02:00Z">
                              <w:rPr>
                                <w:rFonts w:ascii="Cambria Math" w:eastAsiaTheme="minorEastAsia" w:hAnsi="Cambria Math" w:cs="Times New Roman"/>
                                <w:i/>
                                <w:sz w:val="24"/>
                                <w:szCs w:val="24"/>
                              </w:rPr>
                            </w:ins>
                          </m:ctrlPr>
                        </m:sSubPr>
                        <m:e>
                          <m:r>
                            <w:ins w:id="284" w:author="Emma Sophia Donnelly" w:date="2024-10-18T13:02:00Z">
                              <w:rPr>
                                <w:rFonts w:ascii="Cambria Math" w:eastAsiaTheme="minorEastAsia" w:hAnsi="Cambria Math" w:cs="Times New Roman"/>
                                <w:sz w:val="24"/>
                                <w:szCs w:val="24"/>
                              </w:rPr>
                              <m:t>b</m:t>
                            </w:ins>
                          </m:r>
                        </m:e>
                        <m:sub>
                          <m:r>
                            <w:ins w:id="285" w:author="Emma Sophia Donnelly" w:date="2024-10-18T13:02:00Z">
                              <w:rPr>
                                <w:rFonts w:ascii="Cambria Math" w:eastAsiaTheme="minorEastAsia" w:hAnsi="Cambria Math" w:cs="Times New Roman"/>
                                <w:sz w:val="24"/>
                                <w:szCs w:val="24"/>
                              </w:rPr>
                              <m:t>jt</m:t>
                            </w:ins>
                          </m:r>
                        </m:sub>
                      </m:sSub>
                    </m:e>
                  </m:d>
                </m:e>
              </m:nary>
            </m:e>
          </m:d>
          <m:sSub>
            <m:sSubPr>
              <m:ctrlPr>
                <w:ins w:id="286" w:author="Emma Sophia Donnelly" w:date="2024-10-18T13:03:00Z">
                  <w:rPr>
                    <w:rFonts w:ascii="Cambria Math" w:eastAsiaTheme="minorEastAsia" w:hAnsi="Cambria Math" w:cs="Times New Roman"/>
                    <w:i/>
                    <w:sz w:val="24"/>
                    <w:szCs w:val="24"/>
                  </w:rPr>
                </w:ins>
              </m:ctrlPr>
            </m:sSubPr>
            <m:e>
              <m:r>
                <w:ins w:id="287" w:author="Emma Sophia Donnelly" w:date="2024-10-18T13:03:00Z">
                  <w:rPr>
                    <w:rFonts w:ascii="Cambria Math" w:eastAsiaTheme="minorEastAsia" w:hAnsi="Cambria Math" w:cs="Times New Roman"/>
                    <w:sz w:val="24"/>
                    <w:szCs w:val="24"/>
                  </w:rPr>
                  <m:t>+</m:t>
                </w:ins>
              </m:r>
              <m:r>
                <w:ins w:id="288" w:author="Emma Sophia Donnelly" w:date="2024-10-18T14:09:00Z">
                  <w:rPr>
                    <w:rFonts w:ascii="Cambria Math" w:eastAsiaTheme="minorEastAsia" w:hAnsi="Cambria Math" w:cs="Times New Roman"/>
                    <w:sz w:val="24"/>
                    <w:szCs w:val="24"/>
                  </w:rPr>
                  <m:t>μ</m:t>
                </w:ins>
              </m:r>
              <m:r>
                <w:ins w:id="289" w:author="Emma Sophia Donnelly" w:date="2024-10-18T13:03:00Z">
                  <w:rPr>
                    <w:rFonts w:ascii="Cambria Math" w:eastAsiaTheme="minorEastAsia" w:hAnsi="Cambria Math" w:cs="Times New Roman"/>
                    <w:sz w:val="24"/>
                    <w:szCs w:val="24"/>
                  </w:rPr>
                  <m:t>p</m:t>
                </w:ins>
              </m:r>
            </m:e>
            <m:sub>
              <m:r>
                <w:ins w:id="290" w:author="Emma Sophia Donnelly" w:date="2024-10-18T13:03:00Z">
                  <w:rPr>
                    <w:rFonts w:ascii="Cambria Math" w:eastAsiaTheme="minorEastAsia" w:hAnsi="Cambria Math" w:cs="Times New Roman"/>
                    <w:sz w:val="24"/>
                    <w:szCs w:val="24"/>
                  </w:rPr>
                  <m:t>jt</m:t>
                </w:ins>
              </m:r>
            </m:sub>
          </m:sSub>
          <m:r>
            <w:ins w:id="291" w:author="Emma Sophia Donnelly" w:date="2024-10-18T13:03:00Z">
              <w:rPr>
                <w:rFonts w:ascii="Cambria Math" w:eastAsiaTheme="minorEastAsia" w:hAnsi="Cambria Math" w:cs="Times New Roman"/>
                <w:sz w:val="24"/>
                <w:szCs w:val="24"/>
              </w:rPr>
              <m:t>+</m:t>
            </w:ins>
          </m:r>
          <m:sSub>
            <m:sSubPr>
              <m:ctrlPr>
                <w:ins w:id="292" w:author="Emma Sophia Donnelly" w:date="2024-10-18T13:03:00Z">
                  <w:rPr>
                    <w:rFonts w:ascii="Cambria Math" w:eastAsiaTheme="minorEastAsia" w:hAnsi="Cambria Math" w:cs="Times New Roman"/>
                    <w:i/>
                    <w:sz w:val="24"/>
                    <w:szCs w:val="24"/>
                  </w:rPr>
                </w:ins>
              </m:ctrlPr>
            </m:sSubPr>
            <m:e>
              <m:r>
                <w:ins w:id="293" w:author="Emma Sophia Donnelly" w:date="2024-10-18T13:03:00Z">
                  <w:rPr>
                    <w:rFonts w:ascii="Cambria Math" w:eastAsiaTheme="minorEastAsia" w:hAnsi="Cambria Math" w:cs="Times New Roman"/>
                    <w:sz w:val="24"/>
                    <w:szCs w:val="24"/>
                  </w:rPr>
                  <m:t>ϵ</m:t>
                </w:ins>
              </m:r>
            </m:e>
            <m:sub>
              <m:r>
                <w:ins w:id="294" w:author="Emma Sophia Donnelly" w:date="2024-10-18T13:03:00Z">
                  <w:rPr>
                    <w:rFonts w:ascii="Cambria Math" w:eastAsiaTheme="minorEastAsia" w:hAnsi="Cambria Math" w:cs="Times New Roman"/>
                    <w:sz w:val="24"/>
                    <w:szCs w:val="24"/>
                  </w:rPr>
                  <m:t>jt</m:t>
                </w:ins>
              </m:r>
              <m:r>
                <w:ins w:id="295" w:author="Emma Sophia Donnelly" w:date="2024-10-18T13:07:00Z">
                  <w:rPr>
                    <w:rFonts w:ascii="Cambria Math" w:eastAsiaTheme="minorEastAsia" w:hAnsi="Cambria Math" w:cs="Times New Roman"/>
                    <w:sz w:val="24"/>
                    <w:szCs w:val="24"/>
                  </w:rPr>
                  <m:t>,</m:t>
                </w:ins>
              </m:r>
            </m:sub>
          </m:sSub>
        </m:oMath>
      </m:oMathPara>
    </w:p>
    <w:p w14:paraId="311CE669" w14:textId="57D3D052" w:rsidR="005444BE" w:rsidRPr="0025681C" w:rsidRDefault="005444BE">
      <w:pPr>
        <w:spacing w:line="480" w:lineRule="auto"/>
        <w:rPr>
          <w:ins w:id="296" w:author="Emma Sophia Donnelly" w:date="2024-10-18T12:54:00Z"/>
          <w:rFonts w:ascii="Times New Roman" w:eastAsiaTheme="minorEastAsia" w:hAnsi="Times New Roman" w:cs="Times New Roman"/>
          <w:sz w:val="24"/>
          <w:szCs w:val="24"/>
          <w:rPrChange w:id="297" w:author="Emma Sophia Donnelly" w:date="2024-10-18T12:57:00Z">
            <w:rPr>
              <w:ins w:id="298" w:author="Emma Sophia Donnelly" w:date="2024-10-18T12:54:00Z"/>
            </w:rPr>
          </w:rPrChange>
        </w:rPr>
        <w:pPrChange w:id="299" w:author="Emma Sophia Donnelly" w:date="2024-10-18T12:57:00Z">
          <w:pPr>
            <w:pStyle w:val="ListParagraph"/>
            <w:numPr>
              <w:numId w:val="9"/>
            </w:numPr>
            <w:spacing w:line="480" w:lineRule="auto"/>
            <w:ind w:hanging="360"/>
          </w:pPr>
        </w:pPrChange>
      </w:pPr>
      <w:ins w:id="300" w:author="Emma Sophia Donnelly" w:date="2024-10-18T13:08:00Z">
        <w:r>
          <w:rPr>
            <w:rFonts w:ascii="Times New Roman" w:eastAsiaTheme="minorEastAsia" w:hAnsi="Times New Roman" w:cs="Times New Roman"/>
            <w:sz w:val="24"/>
            <w:szCs w:val="24"/>
          </w:rPr>
          <w:t>w</w:t>
        </w:r>
      </w:ins>
      <w:ins w:id="301" w:author="Emma Sophia Donnelly" w:date="2024-10-18T13:07:00Z">
        <w:r>
          <w:rPr>
            <w:rFonts w:ascii="Times New Roman" w:eastAsiaTheme="minorEastAsia" w:hAnsi="Times New Roman" w:cs="Times New Roman"/>
            <w:sz w:val="24"/>
            <w:szCs w:val="24"/>
          </w:rPr>
          <w:t xml:space="preserve">here </w:t>
        </w:r>
      </w:ins>
      <m:oMath>
        <m:r>
          <w:ins w:id="302" w:author="Emma Sophia Donnelly" w:date="2024-10-18T13:09:00Z">
            <w:rPr>
              <w:rFonts w:ascii="Cambria Math" w:eastAsiaTheme="minorEastAsia" w:hAnsi="Cambria Math" w:cs="Times New Roman"/>
              <w:sz w:val="24"/>
              <w:szCs w:val="24"/>
            </w:rPr>
            <m:t>∆</m:t>
          </w:ins>
        </m:r>
        <m:sSub>
          <m:sSubPr>
            <m:ctrlPr>
              <w:ins w:id="303" w:author="Emma Sophia Donnelly" w:date="2024-10-18T13:09:00Z">
                <w:rPr>
                  <w:rFonts w:ascii="Cambria Math" w:eastAsiaTheme="minorEastAsia" w:hAnsi="Cambria Math" w:cs="Times New Roman"/>
                  <w:i/>
                  <w:sz w:val="24"/>
                  <w:szCs w:val="24"/>
                </w:rPr>
              </w:ins>
            </m:ctrlPr>
          </m:sSubPr>
          <m:e>
            <m:r>
              <w:ins w:id="304" w:author="Emma Sophia Donnelly" w:date="2024-10-18T13:09:00Z">
                <w:rPr>
                  <w:rFonts w:ascii="Cambria Math" w:eastAsiaTheme="minorEastAsia" w:hAnsi="Cambria Math" w:cs="Times New Roman"/>
                  <w:sz w:val="24"/>
                  <w:szCs w:val="24"/>
                </w:rPr>
                <m:t>β</m:t>
              </w:ins>
            </m:r>
          </m:e>
          <m:sub>
            <m:r>
              <w:ins w:id="305" w:author="Emma Sophia Donnelly" w:date="2024-10-18T13:09:00Z">
                <w:rPr>
                  <w:rFonts w:ascii="Cambria Math" w:eastAsiaTheme="minorEastAsia" w:hAnsi="Cambria Math" w:cs="Times New Roman"/>
                  <w:sz w:val="24"/>
                  <w:szCs w:val="24"/>
                </w:rPr>
                <m:t>l</m:t>
              </w:ins>
            </m:r>
          </m:sub>
        </m:sSub>
        <m:r>
          <w:ins w:id="306" w:author="Emma Sophia Donnelly" w:date="2024-10-18T13:09:00Z">
            <w:rPr>
              <w:rFonts w:ascii="Cambria Math" w:eastAsiaTheme="minorEastAsia" w:hAnsi="Cambria Math" w:cs="Times New Roman"/>
              <w:sz w:val="24"/>
              <w:szCs w:val="24"/>
            </w:rPr>
            <m:t>=</m:t>
          </w:ins>
        </m:r>
        <m:sSubSup>
          <m:sSubSupPr>
            <m:ctrlPr>
              <w:ins w:id="307" w:author="Emma Sophia Donnelly" w:date="2024-10-18T13:09:00Z">
                <w:rPr>
                  <w:rFonts w:ascii="Cambria Math" w:eastAsiaTheme="minorEastAsia" w:hAnsi="Cambria Math" w:cs="Times New Roman"/>
                  <w:i/>
                  <w:sz w:val="24"/>
                  <w:szCs w:val="24"/>
                </w:rPr>
              </w:ins>
            </m:ctrlPr>
          </m:sSubSupPr>
          <m:e>
            <m:r>
              <w:ins w:id="308" w:author="Emma Sophia Donnelly" w:date="2024-10-18T13:09:00Z">
                <w:rPr>
                  <w:rFonts w:ascii="Cambria Math" w:eastAsiaTheme="minorEastAsia" w:hAnsi="Cambria Math" w:cs="Times New Roman"/>
                  <w:sz w:val="24"/>
                  <w:szCs w:val="24"/>
                </w:rPr>
                <m:t>β</m:t>
              </w:ins>
            </m:r>
          </m:e>
          <m:sub>
            <m:r>
              <w:ins w:id="309" w:author="Emma Sophia Donnelly" w:date="2024-10-18T13:09:00Z">
                <w:rPr>
                  <w:rFonts w:ascii="Cambria Math" w:eastAsiaTheme="minorEastAsia" w:hAnsi="Cambria Math" w:cs="Times New Roman"/>
                  <w:sz w:val="24"/>
                  <w:szCs w:val="24"/>
                </w:rPr>
                <m:t>l</m:t>
              </w:ins>
            </m:r>
          </m:sub>
          <m:sup>
            <m:r>
              <w:ins w:id="310" w:author="Emma Sophia Donnelly" w:date="2024-10-18T13:09:00Z">
                <w:rPr>
                  <w:rFonts w:ascii="Cambria Math" w:eastAsiaTheme="minorEastAsia" w:hAnsi="Cambria Math" w:cs="Times New Roman"/>
                  <w:sz w:val="24"/>
                  <w:szCs w:val="24"/>
                </w:rPr>
                <m:t>1</m:t>
              </w:ins>
            </m:r>
          </m:sup>
        </m:sSubSup>
        <m:r>
          <w:ins w:id="311" w:author="Emma Sophia Donnelly" w:date="2024-10-18T13:09:00Z">
            <w:rPr>
              <w:rFonts w:ascii="Cambria Math" w:eastAsiaTheme="minorEastAsia" w:hAnsi="Cambria Math" w:cs="Times New Roman"/>
              <w:sz w:val="24"/>
              <w:szCs w:val="24"/>
            </w:rPr>
            <m:t>-</m:t>
          </w:ins>
        </m:r>
        <m:sSubSup>
          <m:sSubSupPr>
            <m:ctrlPr>
              <w:ins w:id="312" w:author="Emma Sophia Donnelly" w:date="2024-10-18T13:10:00Z">
                <w:rPr>
                  <w:rFonts w:ascii="Cambria Math" w:eastAsiaTheme="minorEastAsia" w:hAnsi="Cambria Math" w:cs="Times New Roman"/>
                  <w:i/>
                  <w:sz w:val="24"/>
                  <w:szCs w:val="24"/>
                </w:rPr>
              </w:ins>
            </m:ctrlPr>
          </m:sSubSupPr>
          <m:e>
            <m:r>
              <w:ins w:id="313" w:author="Emma Sophia Donnelly" w:date="2024-10-18T13:10:00Z">
                <w:rPr>
                  <w:rFonts w:ascii="Cambria Math" w:eastAsiaTheme="minorEastAsia" w:hAnsi="Cambria Math" w:cs="Times New Roman"/>
                  <w:sz w:val="24"/>
                  <w:szCs w:val="24"/>
                </w:rPr>
                <m:t>β</m:t>
              </w:ins>
            </m:r>
          </m:e>
          <m:sub>
            <m:r>
              <w:ins w:id="314" w:author="Emma Sophia Donnelly" w:date="2024-10-18T13:10:00Z">
                <w:rPr>
                  <w:rFonts w:ascii="Cambria Math" w:eastAsiaTheme="minorEastAsia" w:hAnsi="Cambria Math" w:cs="Times New Roman"/>
                  <w:sz w:val="24"/>
                  <w:szCs w:val="24"/>
                </w:rPr>
                <m:t>l</m:t>
              </w:ins>
            </m:r>
          </m:sub>
          <m:sup>
            <m:r>
              <w:ins w:id="315" w:author="Emma Sophia Donnelly" w:date="2024-10-18T13:10:00Z">
                <w:rPr>
                  <w:rFonts w:ascii="Cambria Math" w:eastAsiaTheme="minorEastAsia" w:hAnsi="Cambria Math" w:cs="Times New Roman"/>
                  <w:sz w:val="24"/>
                  <w:szCs w:val="24"/>
                </w:rPr>
                <m:t>0</m:t>
              </w:ins>
            </m:r>
          </m:sup>
        </m:sSubSup>
        <m:r>
          <w:ins w:id="316" w:author="Emma Sophia Donnelly" w:date="2024-10-18T13:10:00Z">
            <w:rPr>
              <w:rFonts w:ascii="Cambria Math" w:eastAsiaTheme="minorEastAsia" w:hAnsi="Cambria Math" w:cs="Times New Roman"/>
              <w:sz w:val="24"/>
              <w:szCs w:val="24"/>
            </w:rPr>
            <m:t>, l ∈</m:t>
          </w:ins>
        </m:r>
        <m:d>
          <m:dPr>
            <m:begChr m:val="{"/>
            <m:endChr m:val="}"/>
            <m:ctrlPr>
              <w:ins w:id="317" w:author="Emma Sophia Donnelly" w:date="2024-10-18T13:10:00Z">
                <w:rPr>
                  <w:rFonts w:ascii="Cambria Math" w:eastAsiaTheme="minorEastAsia" w:hAnsi="Cambria Math" w:cs="Times New Roman"/>
                  <w:i/>
                  <w:sz w:val="24"/>
                  <w:szCs w:val="24"/>
                </w:rPr>
              </w:ins>
            </m:ctrlPr>
          </m:dPr>
          <m:e>
            <m:r>
              <w:ins w:id="318" w:author="Emma Sophia Donnelly" w:date="2024-10-18T13:10:00Z">
                <w:rPr>
                  <w:rFonts w:ascii="Cambria Math" w:eastAsiaTheme="minorEastAsia" w:hAnsi="Cambria Math" w:cs="Times New Roman"/>
                  <w:sz w:val="24"/>
                  <w:szCs w:val="24"/>
                </w:rPr>
                <m:t>0,k</m:t>
              </w:ins>
            </m:r>
          </m:e>
        </m:d>
      </m:oMath>
      <w:ins w:id="319" w:author="Emma Sophia Donnelly" w:date="2024-10-18T13:10:00Z">
        <w:r w:rsidR="00A72CC1">
          <w:rPr>
            <w:rFonts w:ascii="Times New Roman" w:eastAsiaTheme="minorEastAsia" w:hAnsi="Times New Roman" w:cs="Times New Roman"/>
            <w:sz w:val="24"/>
            <w:szCs w:val="24"/>
          </w:rPr>
          <w:t xml:space="preserve"> is a parameter to be estimated showing the change in marginal utility from attribute </w:t>
        </w:r>
      </w:ins>
      <m:oMath>
        <m:sSub>
          <m:sSubPr>
            <m:ctrlPr>
              <w:ins w:id="320" w:author="Emma Sophia Donnelly" w:date="2024-10-18T13:10:00Z">
                <w:rPr>
                  <w:rFonts w:ascii="Cambria Math" w:eastAsiaTheme="minorEastAsia" w:hAnsi="Cambria Math" w:cs="Times New Roman"/>
                  <w:i/>
                  <w:sz w:val="24"/>
                  <w:szCs w:val="24"/>
                </w:rPr>
              </w:ins>
            </m:ctrlPr>
          </m:sSubPr>
          <m:e>
            <m:r>
              <w:ins w:id="321" w:author="Emma Sophia Donnelly" w:date="2024-10-18T13:10:00Z">
                <w:rPr>
                  <w:rFonts w:ascii="Cambria Math" w:eastAsiaTheme="minorEastAsia" w:hAnsi="Cambria Math" w:cs="Times New Roman"/>
                  <w:sz w:val="24"/>
                  <w:szCs w:val="24"/>
                </w:rPr>
                <m:t>x</m:t>
              </w:ins>
            </m:r>
          </m:e>
          <m:sub>
            <m:r>
              <w:ins w:id="322" w:author="Emma Sophia Donnelly" w:date="2024-10-18T13:10:00Z">
                <w:rPr>
                  <w:rFonts w:ascii="Cambria Math" w:eastAsiaTheme="minorEastAsia" w:hAnsi="Cambria Math" w:cs="Times New Roman"/>
                  <w:sz w:val="24"/>
                  <w:szCs w:val="24"/>
                </w:rPr>
                <m:t>jt</m:t>
              </w:ins>
            </m:r>
          </m:sub>
        </m:sSub>
      </m:oMath>
      <w:ins w:id="323" w:author="Emma Sophia Donnelly" w:date="2024-10-18T13:10:00Z">
        <w:r w:rsidR="00A72CC1">
          <w:rPr>
            <w:rFonts w:ascii="Times New Roman" w:eastAsiaTheme="minorEastAsia" w:hAnsi="Times New Roman" w:cs="Times New Roman"/>
            <w:sz w:val="24"/>
            <w:szCs w:val="24"/>
          </w:rPr>
          <w:t xml:space="preserve"> after the mandatory buyout. </w:t>
        </w:r>
      </w:ins>
      <w:ins w:id="324" w:author="Emma Sophia Donnelly" w:date="2024-10-18T14:28:00Z">
        <w:r w:rsidR="00650B8F">
          <w:rPr>
            <w:rFonts w:ascii="Times New Roman" w:eastAsiaTheme="minorEastAsia" w:hAnsi="Times New Roman" w:cs="Times New Roman"/>
            <w:sz w:val="24"/>
            <w:szCs w:val="24"/>
          </w:rPr>
          <w:t xml:space="preserve">Also </w:t>
        </w:r>
      </w:ins>
      <m:oMath>
        <m:sSub>
          <m:sSubPr>
            <m:ctrlPr>
              <w:ins w:id="325" w:author="Emma Sophia Donnelly" w:date="2024-10-18T14:28:00Z">
                <w:rPr>
                  <w:rFonts w:ascii="Cambria Math" w:eastAsiaTheme="minorEastAsia" w:hAnsi="Cambria Math" w:cs="Times New Roman"/>
                  <w:i/>
                  <w:sz w:val="24"/>
                  <w:szCs w:val="24"/>
                </w:rPr>
              </w:ins>
            </m:ctrlPr>
          </m:sSubPr>
          <m:e>
            <m:r>
              <w:ins w:id="326" w:author="Emma Sophia Donnelly" w:date="2024-10-18T14:28:00Z">
                <w:rPr>
                  <w:rFonts w:ascii="Cambria Math" w:eastAsiaTheme="minorEastAsia" w:hAnsi="Cambria Math" w:cs="Times New Roman"/>
                  <w:sz w:val="24"/>
                  <w:szCs w:val="24"/>
                </w:rPr>
                <m:t>δ</m:t>
              </w:ins>
            </m:r>
          </m:e>
          <m:sub>
            <m:r>
              <w:ins w:id="327" w:author="Emma Sophia Donnelly" w:date="2024-10-18T14:28:00Z">
                <w:rPr>
                  <w:rFonts w:ascii="Cambria Math" w:eastAsiaTheme="minorEastAsia" w:hAnsi="Cambria Math" w:cs="Times New Roman"/>
                  <w:sz w:val="24"/>
                  <w:szCs w:val="24"/>
                </w:rPr>
                <m:t>jt</m:t>
              </w:ins>
            </m:r>
          </m:sub>
        </m:sSub>
        <m:r>
          <w:ins w:id="328" w:author="Emma Sophia Donnelly" w:date="2024-10-18T14:29:00Z">
            <w:rPr>
              <w:rFonts w:ascii="Cambria Math" w:eastAsiaTheme="minorEastAsia" w:hAnsi="Cambria Math" w:cs="Times New Roman"/>
              <w:sz w:val="24"/>
              <w:szCs w:val="24"/>
            </w:rPr>
            <m:t>=</m:t>
          </w:ins>
        </m:r>
      </m:oMath>
    </w:p>
    <w:p w14:paraId="6B49D577" w14:textId="77777777" w:rsidR="00E40CA3" w:rsidRDefault="00E40CA3" w:rsidP="00A61B82">
      <w:pPr>
        <w:spacing w:line="480" w:lineRule="auto"/>
        <w:rPr>
          <w:ins w:id="329" w:author="Emma Sophia Donnelly" w:date="2024-10-18T12:46:00Z"/>
          <w:rFonts w:ascii="Times New Roman" w:eastAsiaTheme="minorEastAsia" w:hAnsi="Times New Roman" w:cs="Times New Roman"/>
          <w:sz w:val="24"/>
          <w:szCs w:val="24"/>
        </w:rPr>
      </w:pPr>
    </w:p>
    <w:p w14:paraId="181B331B" w14:textId="1A9824D6" w:rsidR="00C6575F" w:rsidRPr="00E40CA3" w:rsidRDefault="00B83D8B" w:rsidP="00A61B82">
      <w:pPr>
        <w:spacing w:line="480" w:lineRule="auto"/>
        <w:rPr>
          <w:ins w:id="330" w:author="Emma Sophia Donnelly" w:date="2024-10-18T12:47:00Z"/>
          <w:rFonts w:ascii="Times New Roman" w:eastAsiaTheme="minorEastAsia" w:hAnsi="Times New Roman" w:cs="Times New Roman"/>
          <w:sz w:val="24"/>
          <w:szCs w:val="24"/>
          <w:rPrChange w:id="331" w:author="Emma Sophia Donnelly" w:date="2024-10-18T12:47:00Z">
            <w:rPr>
              <w:ins w:id="332" w:author="Emma Sophia Donnelly" w:date="2024-10-18T12:47:00Z"/>
              <w:rFonts w:ascii="Cambria Math" w:eastAsiaTheme="minorEastAsia" w:hAnsi="Cambria Math" w:cs="Times New Roman"/>
              <w:i/>
              <w:sz w:val="24"/>
              <w:szCs w:val="24"/>
            </w:rPr>
          </w:rPrChange>
        </w:rPr>
      </w:pPr>
      <m:oMathPara>
        <m:oMath>
          <m:sSub>
            <m:sSubPr>
              <m:ctrlPr>
                <w:ins w:id="333" w:author="Emma Sophia Donnelly" w:date="2024-10-18T12:46:00Z">
                  <w:rPr>
                    <w:rFonts w:ascii="Cambria Math" w:eastAsiaTheme="minorEastAsia" w:hAnsi="Cambria Math" w:cs="Times New Roman"/>
                    <w:i/>
                    <w:sz w:val="24"/>
                    <w:szCs w:val="24"/>
                  </w:rPr>
                </w:ins>
              </m:ctrlPr>
            </m:sSubPr>
            <m:e>
              <m:r>
                <w:ins w:id="334" w:author="Emma Sophia Donnelly" w:date="2024-10-18T12:46:00Z">
                  <w:rPr>
                    <w:rFonts w:ascii="Cambria Math" w:eastAsiaTheme="minorEastAsia" w:hAnsi="Cambria Math" w:cs="Times New Roman"/>
                    <w:sz w:val="24"/>
                    <w:szCs w:val="24"/>
                  </w:rPr>
                  <m:t>U</m:t>
                </w:ins>
              </m:r>
            </m:e>
            <m:sub>
              <m:r>
                <w:ins w:id="335" w:author="Emma Sophia Donnelly" w:date="2024-10-18T12:46:00Z">
                  <w:rPr>
                    <w:rFonts w:ascii="Cambria Math" w:eastAsiaTheme="minorEastAsia" w:hAnsi="Cambria Math" w:cs="Times New Roman"/>
                    <w:sz w:val="24"/>
                    <w:szCs w:val="24"/>
                  </w:rPr>
                  <m:t>ijt</m:t>
                </w:ins>
              </m:r>
            </m:sub>
          </m:sSub>
          <m:r>
            <w:ins w:id="336" w:author="Emma Sophia Donnelly" w:date="2024-10-18T12:46:00Z">
              <w:rPr>
                <w:rFonts w:ascii="Cambria Math" w:eastAsiaTheme="minorEastAsia" w:hAnsi="Cambria Math" w:cs="Times New Roman"/>
                <w:sz w:val="24"/>
                <w:szCs w:val="24"/>
              </w:rPr>
              <m:t>=</m:t>
            </w:ins>
          </m:r>
          <m:sSub>
            <m:sSubPr>
              <m:ctrlPr>
                <w:ins w:id="337" w:author="Emma Sophia Donnelly" w:date="2024-10-18T12:46:00Z">
                  <w:rPr>
                    <w:rFonts w:ascii="Cambria Math" w:eastAsiaTheme="minorEastAsia" w:hAnsi="Cambria Math" w:cs="Times New Roman"/>
                    <w:i/>
                    <w:sz w:val="24"/>
                    <w:szCs w:val="24"/>
                  </w:rPr>
                </w:ins>
              </m:ctrlPr>
            </m:sSubPr>
            <m:e>
              <m:r>
                <w:ins w:id="338" w:author="Emma Sophia Donnelly" w:date="2024-10-18T12:46:00Z">
                  <w:rPr>
                    <w:rFonts w:ascii="Cambria Math" w:eastAsiaTheme="minorEastAsia" w:hAnsi="Cambria Math" w:cs="Times New Roman"/>
                    <w:sz w:val="24"/>
                    <w:szCs w:val="24"/>
                  </w:rPr>
                  <m:t>β</m:t>
                </w:ins>
              </m:r>
            </m:e>
            <m:sub>
              <m:r>
                <w:ins w:id="339" w:author="Emma Sophia Donnelly" w:date="2024-10-18T12:46:00Z">
                  <w:rPr>
                    <w:rFonts w:ascii="Cambria Math" w:eastAsiaTheme="minorEastAsia" w:hAnsi="Cambria Math" w:cs="Times New Roman"/>
                    <w:sz w:val="24"/>
                    <w:szCs w:val="24"/>
                  </w:rPr>
                  <m:t>i</m:t>
                </w:ins>
              </m:r>
            </m:sub>
          </m:sSub>
          <m:sSub>
            <m:sSubPr>
              <m:ctrlPr>
                <w:ins w:id="340" w:author="Emma Sophia Donnelly" w:date="2024-10-18T12:46:00Z">
                  <w:rPr>
                    <w:rFonts w:ascii="Cambria Math" w:eastAsiaTheme="minorEastAsia" w:hAnsi="Cambria Math" w:cs="Times New Roman"/>
                    <w:i/>
                    <w:sz w:val="24"/>
                    <w:szCs w:val="24"/>
                  </w:rPr>
                </w:ins>
              </m:ctrlPr>
            </m:sSubPr>
            <m:e>
              <m:r>
                <w:ins w:id="341" w:author="Emma Sophia Donnelly" w:date="2024-10-18T12:46:00Z">
                  <w:rPr>
                    <w:rFonts w:ascii="Cambria Math" w:eastAsiaTheme="minorEastAsia" w:hAnsi="Cambria Math" w:cs="Times New Roman"/>
                    <w:sz w:val="24"/>
                    <w:szCs w:val="24"/>
                  </w:rPr>
                  <m:t>X</m:t>
                </w:ins>
              </m:r>
            </m:e>
            <m:sub>
              <m:r>
                <w:ins w:id="342" w:author="Emma Sophia Donnelly" w:date="2024-10-18T12:46:00Z">
                  <w:rPr>
                    <w:rFonts w:ascii="Cambria Math" w:eastAsiaTheme="minorEastAsia" w:hAnsi="Cambria Math" w:cs="Times New Roman"/>
                    <w:sz w:val="24"/>
                    <w:szCs w:val="24"/>
                  </w:rPr>
                  <m:t>ijt</m:t>
                </w:ins>
              </m:r>
            </m:sub>
          </m:sSub>
          <m:sSub>
            <m:sSubPr>
              <m:ctrlPr>
                <w:ins w:id="343" w:author="Emma Sophia Donnelly" w:date="2024-10-18T12:46:00Z">
                  <w:rPr>
                    <w:rFonts w:ascii="Cambria Math" w:eastAsiaTheme="minorEastAsia" w:hAnsi="Cambria Math" w:cs="Times New Roman"/>
                    <w:i/>
                    <w:sz w:val="24"/>
                    <w:szCs w:val="24"/>
                  </w:rPr>
                </w:ins>
              </m:ctrlPr>
            </m:sSubPr>
            <m:e>
              <m:r>
                <w:ins w:id="344" w:author="Emma Sophia Donnelly" w:date="2024-10-18T12:46:00Z">
                  <w:rPr>
                    <w:rFonts w:ascii="Cambria Math" w:eastAsiaTheme="minorEastAsia" w:hAnsi="Cambria Math" w:cs="Times New Roman"/>
                    <w:sz w:val="24"/>
                    <w:szCs w:val="24"/>
                  </w:rPr>
                  <m:t>b</m:t>
                </w:ins>
              </m:r>
            </m:e>
            <m:sub>
              <m:r>
                <w:ins w:id="345" w:author="Emma Sophia Donnelly" w:date="2024-10-18T12:46:00Z">
                  <w:rPr>
                    <w:rFonts w:ascii="Cambria Math" w:eastAsiaTheme="minorEastAsia" w:hAnsi="Cambria Math" w:cs="Times New Roman"/>
                    <w:sz w:val="24"/>
                    <w:szCs w:val="24"/>
                  </w:rPr>
                  <m:t>jt</m:t>
                </w:ins>
              </m:r>
            </m:sub>
          </m:sSub>
          <m:r>
            <w:ins w:id="346" w:author="Emma Sophia Donnelly" w:date="2024-10-18T12:46:00Z">
              <w:rPr>
                <w:rFonts w:ascii="Cambria Math" w:eastAsiaTheme="minorEastAsia" w:hAnsi="Cambria Math" w:cs="Times New Roman"/>
                <w:sz w:val="24"/>
                <w:szCs w:val="24"/>
              </w:rPr>
              <m:t>+</m:t>
            </w:ins>
          </m:r>
          <m:sSub>
            <m:sSubPr>
              <m:ctrlPr>
                <w:ins w:id="347" w:author="Emma Sophia Donnelly" w:date="2024-10-18T12:46:00Z">
                  <w:rPr>
                    <w:rFonts w:ascii="Cambria Math" w:eastAsiaTheme="minorEastAsia" w:hAnsi="Cambria Math" w:cs="Times New Roman"/>
                    <w:i/>
                    <w:sz w:val="24"/>
                    <w:szCs w:val="24"/>
                  </w:rPr>
                </w:ins>
              </m:ctrlPr>
            </m:sSubPr>
            <m:e>
              <m:r>
                <w:ins w:id="348" w:author="Emma Sophia Donnelly" w:date="2024-10-18T12:46:00Z">
                  <w:rPr>
                    <w:rFonts w:ascii="Cambria Math" w:eastAsiaTheme="minorEastAsia" w:hAnsi="Cambria Math" w:cs="Times New Roman"/>
                    <w:sz w:val="24"/>
                    <w:szCs w:val="24"/>
                  </w:rPr>
                  <m:t>γ</m:t>
                </w:ins>
              </m:r>
            </m:e>
            <m:sub>
              <m:r>
                <w:ins w:id="349" w:author="Emma Sophia Donnelly" w:date="2024-10-18T12:46:00Z">
                  <w:rPr>
                    <w:rFonts w:ascii="Cambria Math" w:eastAsiaTheme="minorEastAsia" w:hAnsi="Cambria Math" w:cs="Times New Roman"/>
                    <w:sz w:val="24"/>
                    <w:szCs w:val="24"/>
                  </w:rPr>
                  <m:t>i</m:t>
                </w:ins>
              </m:r>
            </m:sub>
          </m:sSub>
          <m:sSub>
            <m:sSubPr>
              <m:ctrlPr>
                <w:ins w:id="350" w:author="Emma Sophia Donnelly" w:date="2024-10-18T12:46:00Z">
                  <w:rPr>
                    <w:rFonts w:ascii="Cambria Math" w:eastAsiaTheme="minorEastAsia" w:hAnsi="Cambria Math" w:cs="Times New Roman"/>
                    <w:i/>
                    <w:sz w:val="24"/>
                    <w:szCs w:val="24"/>
                  </w:rPr>
                </w:ins>
              </m:ctrlPr>
            </m:sSubPr>
            <m:e>
              <m:r>
                <w:ins w:id="351" w:author="Emma Sophia Donnelly" w:date="2024-10-18T12:46:00Z">
                  <w:rPr>
                    <w:rFonts w:ascii="Cambria Math" w:eastAsiaTheme="minorEastAsia" w:hAnsi="Cambria Math" w:cs="Times New Roman"/>
                    <w:sz w:val="24"/>
                    <w:szCs w:val="24"/>
                  </w:rPr>
                  <m:t>Z</m:t>
                </w:ins>
              </m:r>
            </m:e>
            <m:sub>
              <m:r>
                <w:ins w:id="352" w:author="Emma Sophia Donnelly" w:date="2024-10-18T12:46:00Z">
                  <w:rPr>
                    <w:rFonts w:ascii="Cambria Math" w:eastAsiaTheme="minorEastAsia" w:hAnsi="Cambria Math" w:cs="Times New Roman"/>
                    <w:sz w:val="24"/>
                    <w:szCs w:val="24"/>
                  </w:rPr>
                  <m:t>ijt</m:t>
                </w:ins>
              </m:r>
            </m:sub>
          </m:sSub>
          <m:sSub>
            <m:sSubPr>
              <m:ctrlPr>
                <w:ins w:id="353" w:author="Emma Sophia Donnelly" w:date="2024-10-18T12:46:00Z">
                  <w:rPr>
                    <w:rFonts w:ascii="Cambria Math" w:eastAsiaTheme="minorEastAsia" w:hAnsi="Cambria Math" w:cs="Times New Roman"/>
                    <w:i/>
                    <w:sz w:val="24"/>
                    <w:szCs w:val="24"/>
                  </w:rPr>
                </w:ins>
              </m:ctrlPr>
            </m:sSubPr>
            <m:e>
              <m:r>
                <w:ins w:id="354" w:author="Emma Sophia Donnelly" w:date="2024-10-18T12:46:00Z">
                  <w:rPr>
                    <w:rFonts w:ascii="Cambria Math" w:eastAsiaTheme="minorEastAsia" w:hAnsi="Cambria Math" w:cs="Times New Roman"/>
                    <w:sz w:val="24"/>
                    <w:szCs w:val="24"/>
                  </w:rPr>
                  <m:t>b</m:t>
                </w:ins>
              </m:r>
            </m:e>
            <m:sub>
              <m:r>
                <w:ins w:id="355" w:author="Emma Sophia Donnelly" w:date="2024-10-18T12:46:00Z">
                  <w:rPr>
                    <w:rFonts w:ascii="Cambria Math" w:eastAsiaTheme="minorEastAsia" w:hAnsi="Cambria Math" w:cs="Times New Roman"/>
                    <w:sz w:val="24"/>
                    <w:szCs w:val="24"/>
                  </w:rPr>
                  <m:t>jt+</m:t>
                </w:ins>
              </m:r>
            </m:sub>
          </m:sSub>
          <m:sSub>
            <m:sSubPr>
              <m:ctrlPr>
                <w:ins w:id="356" w:author="Emma Sophia Donnelly" w:date="2024-10-18T12:46:00Z">
                  <w:rPr>
                    <w:rFonts w:ascii="Cambria Math" w:eastAsiaTheme="minorEastAsia" w:hAnsi="Cambria Math" w:cs="Times New Roman"/>
                    <w:i/>
                    <w:sz w:val="24"/>
                    <w:szCs w:val="24"/>
                  </w:rPr>
                </w:ins>
              </m:ctrlPr>
            </m:sSubPr>
            <m:e>
              <m:r>
                <w:ins w:id="357" w:author="Emma Sophia Donnelly" w:date="2024-10-18T12:46:00Z">
                  <w:rPr>
                    <w:rFonts w:ascii="Cambria Math" w:eastAsiaTheme="minorEastAsia" w:hAnsi="Cambria Math" w:cs="Times New Roman"/>
                    <w:sz w:val="24"/>
                    <w:szCs w:val="24"/>
                  </w:rPr>
                  <m:t>μP</m:t>
                </w:ins>
              </m:r>
            </m:e>
            <m:sub>
              <m:r>
                <w:ins w:id="358" w:author="Emma Sophia Donnelly" w:date="2024-10-18T12:46:00Z">
                  <w:rPr>
                    <w:rFonts w:ascii="Cambria Math" w:eastAsiaTheme="minorEastAsia" w:hAnsi="Cambria Math" w:cs="Times New Roman"/>
                    <w:sz w:val="24"/>
                    <w:szCs w:val="24"/>
                  </w:rPr>
                  <m:t>ijt</m:t>
                </w:ins>
              </m:r>
            </m:sub>
          </m:sSub>
          <m:r>
            <w:ins w:id="359" w:author="Emma Sophia Donnelly" w:date="2024-10-18T12:46:00Z">
              <w:rPr>
                <w:rFonts w:ascii="Cambria Math" w:eastAsiaTheme="minorEastAsia" w:hAnsi="Cambria Math" w:cs="Times New Roman"/>
                <w:sz w:val="24"/>
                <w:szCs w:val="24"/>
              </w:rPr>
              <m:t>+</m:t>
            </w:ins>
          </m:r>
          <m:sSub>
            <m:sSubPr>
              <m:ctrlPr>
                <w:ins w:id="360" w:author="Emma Sophia Donnelly" w:date="2024-10-18T12:46:00Z">
                  <w:rPr>
                    <w:rFonts w:ascii="Cambria Math" w:eastAsiaTheme="minorEastAsia" w:hAnsi="Cambria Math" w:cs="Times New Roman"/>
                    <w:i/>
                    <w:sz w:val="24"/>
                    <w:szCs w:val="24"/>
                  </w:rPr>
                </w:ins>
              </m:ctrlPr>
            </m:sSubPr>
            <m:e>
              <m:r>
                <w:ins w:id="361" w:author="Emma Sophia Donnelly" w:date="2024-10-18T12:46:00Z">
                  <w:rPr>
                    <w:rFonts w:ascii="Cambria Math" w:eastAsiaTheme="minorEastAsia" w:hAnsi="Cambria Math" w:cs="Times New Roman"/>
                    <w:sz w:val="24"/>
                    <w:szCs w:val="24"/>
                  </w:rPr>
                  <m:t>ϵ</m:t>
                </w:ins>
              </m:r>
            </m:e>
            <m:sub>
              <m:r>
                <w:ins w:id="362" w:author="Emma Sophia Donnelly" w:date="2024-10-18T12:46:00Z">
                  <w:rPr>
                    <w:rFonts w:ascii="Cambria Math" w:eastAsiaTheme="minorEastAsia" w:hAnsi="Cambria Math" w:cs="Times New Roman"/>
                    <w:sz w:val="24"/>
                    <w:szCs w:val="24"/>
                  </w:rPr>
                  <m:t>ijt</m:t>
                </w:ins>
              </m:r>
            </m:sub>
          </m:sSub>
        </m:oMath>
      </m:oMathPara>
    </w:p>
    <w:p w14:paraId="5B5A142F" w14:textId="7A1E7DE8" w:rsidR="00E40CA3" w:rsidRPr="00E40CA3" w:rsidRDefault="00E40CA3" w:rsidP="00A61B82">
      <w:pPr>
        <w:spacing w:line="480" w:lineRule="auto"/>
        <w:rPr>
          <w:ins w:id="363" w:author="Emma Sophia Donnelly" w:date="2024-10-18T12:47:00Z"/>
          <w:rFonts w:ascii="Times New Roman" w:eastAsiaTheme="minorEastAsia" w:hAnsi="Times New Roman" w:cs="Times New Roman"/>
          <w:sz w:val="24"/>
          <w:szCs w:val="24"/>
        </w:rPr>
      </w:pPr>
      <m:oMathPara>
        <m:oMath>
          <m:r>
            <w:ins w:id="364" w:author="Emma Sophia Donnelly" w:date="2024-10-18T12:47:00Z">
              <w:rPr>
                <w:rFonts w:ascii="Cambria Math" w:eastAsiaTheme="minorEastAsia" w:hAnsi="Cambria Math" w:cs="Times New Roman"/>
                <w:sz w:val="24"/>
                <w:szCs w:val="24"/>
              </w:rPr>
              <m:t>=</m:t>
            </w:ins>
          </m:r>
          <m:sSub>
            <m:sSubPr>
              <m:ctrlPr>
                <w:ins w:id="365" w:author="Emma Sophia Donnelly" w:date="2024-10-18T12:47:00Z">
                  <w:rPr>
                    <w:rFonts w:ascii="Cambria Math" w:eastAsiaTheme="minorEastAsia" w:hAnsi="Cambria Math" w:cs="Times New Roman"/>
                    <w:i/>
                    <w:sz w:val="24"/>
                    <w:szCs w:val="24"/>
                  </w:rPr>
                </w:ins>
              </m:ctrlPr>
            </m:sSubPr>
            <m:e>
              <m:r>
                <w:ins w:id="366" w:author="Emma Sophia Donnelly" w:date="2024-10-18T12:47:00Z">
                  <w:rPr>
                    <w:rFonts w:ascii="Cambria Math" w:eastAsiaTheme="minorEastAsia" w:hAnsi="Cambria Math" w:cs="Times New Roman"/>
                    <w:sz w:val="24"/>
                    <w:szCs w:val="24"/>
                  </w:rPr>
                  <m:t>β</m:t>
                </w:ins>
              </m:r>
            </m:e>
            <m:sub>
              <m:r>
                <w:ins w:id="367" w:author="Emma Sophia Donnelly" w:date="2024-10-18T12:47:00Z">
                  <w:rPr>
                    <w:rFonts w:ascii="Cambria Math" w:eastAsiaTheme="minorEastAsia" w:hAnsi="Cambria Math" w:cs="Times New Roman"/>
                    <w:sz w:val="24"/>
                    <w:szCs w:val="24"/>
                  </w:rPr>
                  <m:t>i</m:t>
                </w:ins>
              </m:r>
            </m:sub>
          </m:sSub>
          <m:sSub>
            <m:sSubPr>
              <m:ctrlPr>
                <w:ins w:id="368" w:author="Emma Sophia Donnelly" w:date="2024-10-18T12:47:00Z">
                  <w:rPr>
                    <w:rFonts w:ascii="Cambria Math" w:eastAsiaTheme="minorEastAsia" w:hAnsi="Cambria Math" w:cs="Times New Roman"/>
                    <w:i/>
                    <w:sz w:val="24"/>
                    <w:szCs w:val="24"/>
                  </w:rPr>
                </w:ins>
              </m:ctrlPr>
            </m:sSubPr>
            <m:e>
              <m:r>
                <w:ins w:id="369" w:author="Emma Sophia Donnelly" w:date="2024-10-18T12:47:00Z">
                  <w:rPr>
                    <w:rFonts w:ascii="Cambria Math" w:eastAsiaTheme="minorEastAsia" w:hAnsi="Cambria Math" w:cs="Times New Roman"/>
                    <w:sz w:val="24"/>
                    <w:szCs w:val="24"/>
                  </w:rPr>
                  <m:t>X</m:t>
                </w:ins>
              </m:r>
            </m:e>
            <m:sub>
              <m:r>
                <w:ins w:id="370" w:author="Emma Sophia Donnelly" w:date="2024-10-18T12:47:00Z">
                  <w:rPr>
                    <w:rFonts w:ascii="Cambria Math" w:eastAsiaTheme="minorEastAsia" w:hAnsi="Cambria Math" w:cs="Times New Roman"/>
                    <w:sz w:val="24"/>
                    <w:szCs w:val="24"/>
                  </w:rPr>
                  <m:t>ijt</m:t>
                </w:ins>
              </m:r>
            </m:sub>
          </m:sSub>
          <m:sSub>
            <m:sSubPr>
              <m:ctrlPr>
                <w:ins w:id="371" w:author="Emma Sophia Donnelly" w:date="2024-10-18T12:47:00Z">
                  <w:rPr>
                    <w:rFonts w:ascii="Cambria Math" w:eastAsiaTheme="minorEastAsia" w:hAnsi="Cambria Math" w:cs="Times New Roman"/>
                    <w:i/>
                    <w:sz w:val="24"/>
                    <w:szCs w:val="24"/>
                  </w:rPr>
                </w:ins>
              </m:ctrlPr>
            </m:sSubPr>
            <m:e>
              <m:r>
                <w:ins w:id="372" w:author="Emma Sophia Donnelly" w:date="2024-10-18T12:47:00Z">
                  <w:rPr>
                    <w:rFonts w:ascii="Cambria Math" w:eastAsiaTheme="minorEastAsia" w:hAnsi="Cambria Math" w:cs="Times New Roman"/>
                    <w:sz w:val="24"/>
                    <w:szCs w:val="24"/>
                  </w:rPr>
                  <m:t>b</m:t>
                </w:ins>
              </m:r>
            </m:e>
            <m:sub>
              <m:r>
                <w:ins w:id="373" w:author="Emma Sophia Donnelly" w:date="2024-10-18T12:47:00Z">
                  <w:rPr>
                    <w:rFonts w:ascii="Cambria Math" w:eastAsiaTheme="minorEastAsia" w:hAnsi="Cambria Math" w:cs="Times New Roman"/>
                    <w:sz w:val="24"/>
                    <w:szCs w:val="24"/>
                  </w:rPr>
                  <m:t>jt</m:t>
                </w:ins>
              </m:r>
            </m:sub>
          </m:sSub>
          <m:r>
            <w:ins w:id="374" w:author="Emma Sophia Donnelly" w:date="2024-10-18T12:47:00Z">
              <w:rPr>
                <w:rFonts w:ascii="Cambria Math" w:eastAsiaTheme="minorEastAsia" w:hAnsi="Cambria Math" w:cs="Times New Roman"/>
                <w:sz w:val="24"/>
                <w:szCs w:val="24"/>
              </w:rPr>
              <m:t>+</m:t>
            </w:ins>
          </m:r>
          <m:sSub>
            <m:sSubPr>
              <m:ctrlPr>
                <w:ins w:id="375" w:author="Emma Sophia Donnelly" w:date="2024-10-18T12:47:00Z">
                  <w:rPr>
                    <w:rFonts w:ascii="Cambria Math" w:eastAsiaTheme="minorEastAsia" w:hAnsi="Cambria Math" w:cs="Times New Roman"/>
                    <w:i/>
                    <w:sz w:val="24"/>
                    <w:szCs w:val="24"/>
                  </w:rPr>
                </w:ins>
              </m:ctrlPr>
            </m:sSubPr>
            <m:e>
              <m:r>
                <w:ins w:id="376" w:author="Emma Sophia Donnelly" w:date="2024-10-18T12:47:00Z">
                  <w:rPr>
                    <w:rFonts w:ascii="Cambria Math" w:eastAsiaTheme="minorEastAsia" w:hAnsi="Cambria Math" w:cs="Times New Roman"/>
                    <w:sz w:val="24"/>
                    <w:szCs w:val="24"/>
                  </w:rPr>
                  <m:t>γ</m:t>
                </w:ins>
              </m:r>
            </m:e>
            <m:sub>
              <m:r>
                <w:ins w:id="377" w:author="Emma Sophia Donnelly" w:date="2024-10-18T12:47:00Z">
                  <w:rPr>
                    <w:rFonts w:ascii="Cambria Math" w:eastAsiaTheme="minorEastAsia" w:hAnsi="Cambria Math" w:cs="Times New Roman"/>
                    <w:sz w:val="24"/>
                    <w:szCs w:val="24"/>
                  </w:rPr>
                  <m:t>i</m:t>
                </w:ins>
              </m:r>
            </m:sub>
          </m:sSub>
          <m:sSub>
            <m:sSubPr>
              <m:ctrlPr>
                <w:ins w:id="378" w:author="Emma Sophia Donnelly" w:date="2024-10-18T12:47:00Z">
                  <w:rPr>
                    <w:rFonts w:ascii="Cambria Math" w:eastAsiaTheme="minorEastAsia" w:hAnsi="Cambria Math" w:cs="Times New Roman"/>
                    <w:i/>
                    <w:sz w:val="24"/>
                    <w:szCs w:val="24"/>
                  </w:rPr>
                </w:ins>
              </m:ctrlPr>
            </m:sSubPr>
            <m:e>
              <m:r>
                <w:ins w:id="379" w:author="Emma Sophia Donnelly" w:date="2024-10-18T12:47:00Z">
                  <w:rPr>
                    <w:rFonts w:ascii="Cambria Math" w:eastAsiaTheme="minorEastAsia" w:hAnsi="Cambria Math" w:cs="Times New Roman"/>
                    <w:sz w:val="24"/>
                    <w:szCs w:val="24"/>
                  </w:rPr>
                  <m:t>Z</m:t>
                </w:ins>
              </m:r>
            </m:e>
            <m:sub>
              <m:r>
                <w:ins w:id="380" w:author="Emma Sophia Donnelly" w:date="2024-10-18T12:47:00Z">
                  <w:rPr>
                    <w:rFonts w:ascii="Cambria Math" w:eastAsiaTheme="minorEastAsia" w:hAnsi="Cambria Math" w:cs="Times New Roman"/>
                    <w:sz w:val="24"/>
                    <w:szCs w:val="24"/>
                  </w:rPr>
                  <m:t>ijt</m:t>
                </w:ins>
              </m:r>
            </m:sub>
          </m:sSub>
          <m:sSub>
            <m:sSubPr>
              <m:ctrlPr>
                <w:ins w:id="381" w:author="Emma Sophia Donnelly" w:date="2024-10-18T12:47:00Z">
                  <w:rPr>
                    <w:rFonts w:ascii="Cambria Math" w:eastAsiaTheme="minorEastAsia" w:hAnsi="Cambria Math" w:cs="Times New Roman"/>
                    <w:i/>
                    <w:sz w:val="24"/>
                    <w:szCs w:val="24"/>
                  </w:rPr>
                </w:ins>
              </m:ctrlPr>
            </m:sSubPr>
            <m:e>
              <m:r>
                <w:ins w:id="382" w:author="Emma Sophia Donnelly" w:date="2024-10-18T12:47:00Z">
                  <w:rPr>
                    <w:rFonts w:ascii="Cambria Math" w:eastAsiaTheme="minorEastAsia" w:hAnsi="Cambria Math" w:cs="Times New Roman"/>
                    <w:sz w:val="24"/>
                    <w:szCs w:val="24"/>
                  </w:rPr>
                  <m:t>b</m:t>
                </w:ins>
              </m:r>
            </m:e>
            <m:sub>
              <m:r>
                <w:ins w:id="383" w:author="Emma Sophia Donnelly" w:date="2024-10-18T12:47:00Z">
                  <w:rPr>
                    <w:rFonts w:ascii="Cambria Math" w:eastAsiaTheme="minorEastAsia" w:hAnsi="Cambria Math" w:cs="Times New Roman"/>
                    <w:sz w:val="24"/>
                    <w:szCs w:val="24"/>
                  </w:rPr>
                  <m:t>jt+</m:t>
                </w:ins>
              </m:r>
            </m:sub>
          </m:sSub>
          <m:sSub>
            <m:sSubPr>
              <m:ctrlPr>
                <w:ins w:id="384" w:author="Emma Sophia Donnelly" w:date="2024-10-18T12:47:00Z">
                  <w:rPr>
                    <w:rFonts w:ascii="Cambria Math" w:eastAsiaTheme="minorEastAsia" w:hAnsi="Cambria Math" w:cs="Times New Roman"/>
                    <w:i/>
                    <w:sz w:val="24"/>
                    <w:szCs w:val="24"/>
                  </w:rPr>
                </w:ins>
              </m:ctrlPr>
            </m:sSubPr>
            <m:e>
              <m:r>
                <w:ins w:id="385" w:author="Emma Sophia Donnelly" w:date="2024-10-18T12:47:00Z">
                  <w:rPr>
                    <w:rFonts w:ascii="Cambria Math" w:eastAsiaTheme="minorEastAsia" w:hAnsi="Cambria Math" w:cs="Times New Roman"/>
                    <w:sz w:val="24"/>
                    <w:szCs w:val="24"/>
                  </w:rPr>
                  <m:t>μP</m:t>
                </w:ins>
              </m:r>
            </m:e>
            <m:sub>
              <m:r>
                <w:ins w:id="386" w:author="Emma Sophia Donnelly" w:date="2024-10-18T12:47:00Z">
                  <w:rPr>
                    <w:rFonts w:ascii="Cambria Math" w:eastAsiaTheme="minorEastAsia" w:hAnsi="Cambria Math" w:cs="Times New Roman"/>
                    <w:sz w:val="24"/>
                    <w:szCs w:val="24"/>
                  </w:rPr>
                  <m:t>ijt</m:t>
                </w:ins>
              </m:r>
            </m:sub>
          </m:sSub>
          <m:r>
            <w:ins w:id="387" w:author="Emma Sophia Donnelly" w:date="2024-10-18T12:47:00Z">
              <w:rPr>
                <w:rFonts w:ascii="Cambria Math" w:eastAsiaTheme="minorEastAsia" w:hAnsi="Cambria Math" w:cs="Times New Roman"/>
                <w:sz w:val="24"/>
                <w:szCs w:val="24"/>
              </w:rPr>
              <m:t>+</m:t>
            </w:ins>
          </m:r>
          <m:sSub>
            <m:sSubPr>
              <m:ctrlPr>
                <w:ins w:id="388" w:author="Emma Sophia Donnelly" w:date="2024-10-18T12:47:00Z">
                  <w:rPr>
                    <w:rFonts w:ascii="Cambria Math" w:eastAsiaTheme="minorEastAsia" w:hAnsi="Cambria Math" w:cs="Times New Roman"/>
                    <w:i/>
                    <w:sz w:val="24"/>
                    <w:szCs w:val="24"/>
                  </w:rPr>
                </w:ins>
              </m:ctrlPr>
            </m:sSubPr>
            <m:e>
              <m:r>
                <w:ins w:id="389" w:author="Emma Sophia Donnelly" w:date="2024-10-18T12:47:00Z">
                  <w:rPr>
                    <w:rFonts w:ascii="Cambria Math" w:eastAsiaTheme="minorEastAsia" w:hAnsi="Cambria Math" w:cs="Times New Roman"/>
                    <w:sz w:val="24"/>
                    <w:szCs w:val="24"/>
                  </w:rPr>
                  <m:t>ϵ</m:t>
                </w:ins>
              </m:r>
            </m:e>
            <m:sub>
              <m:r>
                <w:ins w:id="390" w:author="Emma Sophia Donnelly" w:date="2024-10-18T12:47:00Z">
                  <w:rPr>
                    <w:rFonts w:ascii="Cambria Math" w:eastAsiaTheme="minorEastAsia" w:hAnsi="Cambria Math" w:cs="Times New Roman"/>
                    <w:sz w:val="24"/>
                    <w:szCs w:val="24"/>
                  </w:rPr>
                  <m:t>ijt</m:t>
                </w:ins>
              </m:r>
            </m:sub>
          </m:sSub>
        </m:oMath>
      </m:oMathPara>
    </w:p>
    <w:p w14:paraId="0A56BEA5" w14:textId="77777777" w:rsidR="00E40CA3" w:rsidRDefault="00E40CA3" w:rsidP="00A61B82">
      <w:pPr>
        <w:spacing w:line="480" w:lineRule="auto"/>
        <w:rPr>
          <w:ins w:id="391" w:author="Emma Sophia Donnelly" w:date="2024-10-18T12:36:00Z"/>
          <w:rFonts w:ascii="Times New Roman" w:eastAsiaTheme="minorEastAsia" w:hAnsi="Times New Roman" w:cs="Times New Roman"/>
          <w:sz w:val="24"/>
          <w:szCs w:val="24"/>
        </w:rPr>
      </w:pPr>
    </w:p>
    <w:p w14:paraId="5BAB7225" w14:textId="77777777" w:rsidR="00411EB6" w:rsidRDefault="00411EB6" w:rsidP="00A61B82">
      <w:pPr>
        <w:spacing w:line="480" w:lineRule="auto"/>
        <w:rPr>
          <w:ins w:id="392" w:author="Emma Sophia Donnelly" w:date="2024-10-18T12:36:00Z"/>
          <w:rFonts w:ascii="Times New Roman" w:eastAsiaTheme="minorEastAsia" w:hAnsi="Times New Roman" w:cs="Times New Roman"/>
          <w:sz w:val="24"/>
          <w:szCs w:val="24"/>
        </w:rPr>
      </w:pPr>
    </w:p>
    <w:p w14:paraId="7BD2925D" w14:textId="77777777" w:rsidR="00411EB6" w:rsidRDefault="00411EB6" w:rsidP="00A61B82">
      <w:pPr>
        <w:spacing w:line="480" w:lineRule="auto"/>
        <w:rPr>
          <w:ins w:id="393" w:author="Emma Sophia Donnelly" w:date="2024-10-18T12:35:00Z"/>
          <w:rFonts w:ascii="Times New Roman" w:eastAsiaTheme="minorEastAsia" w:hAnsi="Times New Roman" w:cs="Times New Roman"/>
          <w:sz w:val="24"/>
          <w:szCs w:val="24"/>
        </w:rPr>
      </w:pPr>
    </w:p>
    <w:p w14:paraId="37597FEF" w14:textId="77777777" w:rsidR="00411EB6" w:rsidRDefault="00411EB6" w:rsidP="00A61B82">
      <w:pPr>
        <w:spacing w:line="480" w:lineRule="auto"/>
        <w:rPr>
          <w:ins w:id="394" w:author="Emma Sophia Donnelly" w:date="2024-10-18T12:35:00Z"/>
          <w:rFonts w:ascii="Times New Roman" w:eastAsiaTheme="minorEastAsia" w:hAnsi="Times New Roman" w:cs="Times New Roman"/>
          <w:sz w:val="24"/>
          <w:szCs w:val="24"/>
        </w:rPr>
      </w:pPr>
    </w:p>
    <w:p w14:paraId="2D81D4EC" w14:textId="324C6207" w:rsidR="00C823C2" w:rsidRDefault="00A15568" w:rsidP="00A61B82">
      <w:pPr>
        <w:spacing w:line="480" w:lineRule="auto"/>
        <w:rPr>
          <w:ins w:id="395" w:author="Emma Sophia Donnelly" w:date="2024-10-14T14:04:00Z"/>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 estimate household economic benefits from </w:t>
      </w:r>
      <w:del w:id="396" w:author="Emma Sophia Donnelly" w:date="2024-10-14T13:31:00Z">
        <w:r w:rsidDel="00B004EB">
          <w:rPr>
            <w:rFonts w:ascii="Times New Roman" w:eastAsiaTheme="minorEastAsia" w:hAnsi="Times New Roman" w:cs="Times New Roman"/>
            <w:sz w:val="24"/>
            <w:szCs w:val="24"/>
          </w:rPr>
          <w:delText xml:space="preserve"> </w:delText>
        </w:r>
      </w:del>
      <w:r>
        <w:rPr>
          <w:rFonts w:ascii="Times New Roman" w:eastAsiaTheme="minorEastAsia" w:hAnsi="Times New Roman" w:cs="Times New Roman"/>
          <w:sz w:val="24"/>
          <w:szCs w:val="24"/>
        </w:rPr>
        <w:t>changing the Harris County flood buyout program from mandatory to voluntary using a residential sorting model</w:t>
      </w:r>
      <w:ins w:id="397" w:author="Emma Sophia Donnelly" w:date="2024-10-14T13:31:00Z">
        <w:r w:rsidR="00B004EB">
          <w:rPr>
            <w:rFonts w:ascii="Times New Roman" w:eastAsiaTheme="minorEastAsia" w:hAnsi="Times New Roman" w:cs="Times New Roman"/>
            <w:sz w:val="24"/>
            <w:szCs w:val="24"/>
          </w:rPr>
          <w:t>.</w:t>
        </w:r>
      </w:ins>
      <w:del w:id="398" w:author="Emma Sophia Donnelly" w:date="2024-10-14T13:31:00Z">
        <w:r w:rsidDel="00B004EB">
          <w:rPr>
            <w:rFonts w:ascii="Times New Roman" w:eastAsiaTheme="minorEastAsia" w:hAnsi="Times New Roman" w:cs="Times New Roman"/>
            <w:sz w:val="24"/>
            <w:szCs w:val="24"/>
          </w:rPr>
          <w:delText xml:space="preserve">. </w:delText>
        </w:r>
        <w:r w:rsidR="008E4048" w:rsidDel="00B004EB">
          <w:rPr>
            <w:rFonts w:ascii="Times New Roman" w:eastAsiaTheme="minorEastAsia" w:hAnsi="Times New Roman" w:cs="Times New Roman"/>
            <w:sz w:val="24"/>
            <w:szCs w:val="24"/>
          </w:rPr>
          <w:delText>I will measure the effect of mandatory flood buyout policy on Harris County residents using a sorting model.</w:delText>
        </w:r>
      </w:del>
      <w:r w:rsidR="008E4048">
        <w:rPr>
          <w:rFonts w:ascii="Times New Roman" w:eastAsiaTheme="minorEastAsia" w:hAnsi="Times New Roman" w:cs="Times New Roman"/>
          <w:sz w:val="24"/>
          <w:szCs w:val="24"/>
        </w:rPr>
        <w:t xml:space="preserve"> </w:t>
      </w:r>
      <w:ins w:id="399" w:author="Emma Sophia Donnelly" w:date="2024-10-14T14:04:00Z">
        <w:r w:rsidR="00C823C2">
          <w:rPr>
            <w:rFonts w:ascii="Times New Roman" w:eastAsiaTheme="minorEastAsia" w:hAnsi="Times New Roman" w:cs="Times New Roman"/>
            <w:sz w:val="24"/>
            <w:szCs w:val="24"/>
          </w:rPr>
          <w:t>The choice of housing</w:t>
        </w:r>
      </w:ins>
      <w:ins w:id="400" w:author="Emma Sophia Donnelly" w:date="2024-10-14T14:05:00Z">
        <w:r w:rsidR="00C823C2">
          <w:rPr>
            <w:rFonts w:ascii="Times New Roman" w:eastAsiaTheme="minorEastAsia" w:hAnsi="Times New Roman" w:cs="Times New Roman"/>
            <w:sz w:val="24"/>
            <w:szCs w:val="24"/>
          </w:rPr>
          <w:t xml:space="preserve"> is a combination of geographic and house characteristics: census tract, flood risk indicator (?), house characteristics (list),</w:t>
        </w:r>
      </w:ins>
      <w:ins w:id="401" w:author="Emma Sophia Donnelly" w:date="2024-10-14T14:06:00Z">
        <w:r w:rsidR="00C823C2">
          <w:rPr>
            <w:rFonts w:ascii="Times New Roman" w:eastAsiaTheme="minorEastAsia" w:hAnsi="Times New Roman" w:cs="Times New Roman"/>
            <w:sz w:val="24"/>
            <w:szCs w:val="24"/>
          </w:rPr>
          <w:t xml:space="preserve"> and</w:t>
        </w:r>
      </w:ins>
      <w:ins w:id="402" w:author="Emma Sophia Donnelly" w:date="2024-10-14T14:05:00Z">
        <w:r w:rsidR="00C823C2">
          <w:rPr>
            <w:rFonts w:ascii="Times New Roman" w:eastAsiaTheme="minorEastAsia" w:hAnsi="Times New Roman" w:cs="Times New Roman"/>
            <w:sz w:val="24"/>
            <w:szCs w:val="24"/>
          </w:rPr>
          <w:t xml:space="preserve"> </w:t>
        </w:r>
      </w:ins>
      <w:ins w:id="403" w:author="Emma Sophia Donnelly" w:date="2024-10-14T14:06:00Z">
        <w:r w:rsidR="00C823C2">
          <w:rPr>
            <w:rFonts w:ascii="Times New Roman" w:eastAsiaTheme="minorEastAsia" w:hAnsi="Times New Roman" w:cs="Times New Roman"/>
            <w:sz w:val="24"/>
            <w:szCs w:val="24"/>
          </w:rPr>
          <w:t xml:space="preserve">distance to coast (bins?). The distance to coast bins </w:t>
        </w:r>
      </w:ins>
      <w:ins w:id="404" w:author="Emma Sophia Donnelly" w:date="2024-10-14T14:07:00Z">
        <w:r w:rsidR="00472A15">
          <w:rPr>
            <w:rFonts w:ascii="Times New Roman" w:eastAsiaTheme="minorEastAsia" w:hAnsi="Times New Roman" w:cs="Times New Roman"/>
            <w:sz w:val="24"/>
            <w:szCs w:val="24"/>
          </w:rPr>
          <w:t>are used to</w:t>
        </w:r>
      </w:ins>
      <w:ins w:id="405" w:author="Emma Sophia Donnelly" w:date="2024-10-14T14:06:00Z">
        <w:r w:rsidR="00C823C2">
          <w:rPr>
            <w:rFonts w:ascii="Times New Roman" w:eastAsiaTheme="minorEastAsia" w:hAnsi="Times New Roman" w:cs="Times New Roman"/>
            <w:sz w:val="24"/>
            <w:szCs w:val="24"/>
          </w:rPr>
          <w:t xml:space="preserve"> control for the amenity impact of proximity to water.</w:t>
        </w:r>
      </w:ins>
      <w:ins w:id="406" w:author="Emma Sophia Donnelly" w:date="2024-10-14T14:07:00Z">
        <w:r w:rsidR="00472A15">
          <w:rPr>
            <w:rFonts w:ascii="Times New Roman" w:eastAsiaTheme="minorEastAsia" w:hAnsi="Times New Roman" w:cs="Times New Roman"/>
            <w:sz w:val="24"/>
            <w:szCs w:val="24"/>
          </w:rPr>
          <w:t xml:space="preserve"> Also, the choice set </w:t>
        </w:r>
      </w:ins>
      <m:oMath>
        <m:sSub>
          <m:sSubPr>
            <m:ctrlPr>
              <w:ins w:id="407" w:author="Emma Sophia Donnelly" w:date="2024-10-14T14:07:00Z">
                <w:rPr>
                  <w:rFonts w:ascii="Cambria Math" w:eastAsiaTheme="minorEastAsia" w:hAnsi="Cambria Math" w:cs="Times New Roman"/>
                  <w:i/>
                  <w:sz w:val="24"/>
                  <w:szCs w:val="24"/>
                </w:rPr>
              </w:ins>
            </m:ctrlPr>
          </m:sSubPr>
          <m:e>
            <m:r>
              <w:ins w:id="408" w:author="Emma Sophia Donnelly" w:date="2024-10-14T14:07:00Z">
                <w:rPr>
                  <w:rFonts w:ascii="Cambria Math" w:eastAsiaTheme="minorEastAsia" w:hAnsi="Cambria Math" w:cs="Times New Roman"/>
                  <w:sz w:val="24"/>
                  <w:szCs w:val="24"/>
                </w:rPr>
                <m:t>A</m:t>
              </w:ins>
            </m:r>
          </m:e>
          <m:sub>
            <m:r>
              <w:ins w:id="409" w:author="Emma Sophia Donnelly" w:date="2024-10-14T14:07:00Z">
                <w:rPr>
                  <w:rFonts w:ascii="Cambria Math" w:eastAsiaTheme="minorEastAsia" w:hAnsi="Cambria Math" w:cs="Times New Roman"/>
                  <w:sz w:val="24"/>
                  <w:szCs w:val="24"/>
                </w:rPr>
                <m:t>t</m:t>
              </w:ins>
            </m:r>
          </m:sub>
        </m:sSub>
      </m:oMath>
      <w:ins w:id="410" w:author="Emma Sophia Donnelly" w:date="2024-10-14T14:07:00Z">
        <w:r w:rsidR="00472A15">
          <w:rPr>
            <w:rFonts w:ascii="Times New Roman" w:eastAsiaTheme="minorEastAsia" w:hAnsi="Times New Roman" w:cs="Times New Roman"/>
            <w:sz w:val="24"/>
            <w:szCs w:val="24"/>
          </w:rPr>
          <w:t xml:space="preserve"> may not be the same each year and for all </w:t>
        </w:r>
        <w:commentRangeStart w:id="411"/>
        <w:commentRangeStart w:id="412"/>
        <w:commentRangeStart w:id="413"/>
        <w:r w:rsidR="00472A15">
          <w:rPr>
            <w:rFonts w:ascii="Times New Roman" w:eastAsiaTheme="minorEastAsia" w:hAnsi="Times New Roman" w:cs="Times New Roman"/>
            <w:sz w:val="24"/>
            <w:szCs w:val="24"/>
          </w:rPr>
          <w:t>individuals</w:t>
        </w:r>
      </w:ins>
      <w:commentRangeEnd w:id="411"/>
      <w:ins w:id="414" w:author="Emma Sophia Donnelly" w:date="2024-10-14T14:08:00Z">
        <w:r w:rsidR="00DC6F51">
          <w:rPr>
            <w:rStyle w:val="CommentReference"/>
          </w:rPr>
          <w:commentReference w:id="411"/>
        </w:r>
      </w:ins>
      <w:commentRangeEnd w:id="412"/>
      <w:ins w:id="415" w:author="Emma Sophia Donnelly" w:date="2024-10-14T14:17:00Z">
        <w:r w:rsidR="00643E8F">
          <w:rPr>
            <w:rStyle w:val="CommentReference"/>
          </w:rPr>
          <w:commentReference w:id="412"/>
        </w:r>
      </w:ins>
      <w:commentRangeEnd w:id="413"/>
      <w:ins w:id="416" w:author="Emma Sophia Donnelly" w:date="2024-10-14T14:18:00Z">
        <w:r w:rsidR="003834A4">
          <w:rPr>
            <w:rStyle w:val="CommentReference"/>
          </w:rPr>
          <w:commentReference w:id="413"/>
        </w:r>
      </w:ins>
      <w:ins w:id="417" w:author="Emma Sophia Donnelly" w:date="2024-10-14T14:07:00Z">
        <w:r w:rsidR="00472A15">
          <w:rPr>
            <w:rFonts w:ascii="Times New Roman" w:eastAsiaTheme="minorEastAsia" w:hAnsi="Times New Roman" w:cs="Times New Roman"/>
            <w:sz w:val="24"/>
            <w:szCs w:val="24"/>
          </w:rPr>
          <w:t>.</w:t>
        </w:r>
      </w:ins>
      <w:ins w:id="418" w:author="Emma Sophia Donnelly" w:date="2024-10-14T14:16:00Z">
        <w:r w:rsidR="00B53E5F">
          <w:rPr>
            <w:rFonts w:ascii="Times New Roman" w:eastAsiaTheme="minorEastAsia" w:hAnsi="Times New Roman" w:cs="Times New Roman"/>
            <w:sz w:val="24"/>
            <w:szCs w:val="24"/>
          </w:rPr>
          <w:t xml:space="preserve"> We could either (1) assume they face the same choice set or (2) figure out how to do something about that. </w:t>
        </w:r>
      </w:ins>
      <w:ins w:id="419" w:author="Emma Sophia Donnelly" w:date="2024-10-14T14:07:00Z">
        <w:r w:rsidR="00472A15">
          <w:rPr>
            <w:rFonts w:ascii="Times New Roman" w:eastAsiaTheme="minorEastAsia" w:hAnsi="Times New Roman" w:cs="Times New Roman"/>
            <w:sz w:val="24"/>
            <w:szCs w:val="24"/>
          </w:rPr>
          <w:t xml:space="preserve"> </w:t>
        </w:r>
      </w:ins>
    </w:p>
    <w:p w14:paraId="6664AE3A" w14:textId="0044A480" w:rsidR="008E4048" w:rsidDel="00647235" w:rsidRDefault="008E4048">
      <w:pPr>
        <w:spacing w:line="480" w:lineRule="auto"/>
        <w:ind w:firstLine="720"/>
        <w:rPr>
          <w:del w:id="420" w:author="Emma Sophia Donnelly" w:date="2024-10-14T13:35:00Z"/>
          <w:rFonts w:ascii="Times New Roman" w:eastAsiaTheme="minorEastAsia" w:hAnsi="Times New Roman" w:cs="Times New Roman"/>
          <w:sz w:val="24"/>
          <w:szCs w:val="24"/>
        </w:rPr>
        <w:pPrChange w:id="421" w:author="Emma Sophia Donnelly" w:date="2024-10-14T14:32:00Z">
          <w:pPr>
            <w:spacing w:line="480" w:lineRule="auto"/>
          </w:pPr>
        </w:pPrChange>
      </w:pPr>
      <w:del w:id="422" w:author="Emma Sophia Donnelly" w:date="2024-10-14T14:31:00Z">
        <w:r w:rsidDel="005C499C">
          <w:rPr>
            <w:rFonts w:ascii="Times New Roman" w:eastAsiaTheme="minorEastAsia" w:hAnsi="Times New Roman" w:cs="Times New Roman"/>
            <w:sz w:val="24"/>
            <w:szCs w:val="24"/>
          </w:rPr>
          <w:delText xml:space="preserve">A household’s location decision is a function of the house’s cost, how much they receive from FEMA to move, the duration of the household’s buyout, neighborhood attributes, and household characteristics. </w:delText>
        </w:r>
      </w:del>
      <w:r>
        <w:rPr>
          <w:rFonts w:ascii="Times New Roman" w:eastAsiaTheme="minorEastAsia" w:hAnsi="Times New Roman" w:cs="Times New Roman"/>
          <w:sz w:val="24"/>
          <w:szCs w:val="24"/>
        </w:rPr>
        <w:t>Each house</w:t>
      </w:r>
      <w:ins w:id="423" w:author="Emma Sophia Donnelly" w:date="2024-10-14T13:32:00Z">
        <w:r w:rsidR="00247FA0">
          <w:rPr>
            <w:rFonts w:ascii="Times New Roman" w:eastAsiaTheme="minorEastAsia" w:hAnsi="Times New Roman" w:cs="Times New Roman"/>
            <w:sz w:val="24"/>
            <w:szCs w:val="24"/>
          </w:rPr>
          <w:t xml:space="preserve"> </w:t>
        </w:r>
      </w:ins>
      <m:oMath>
        <m:r>
          <w:ins w:id="424" w:author="Emma Sophia Donnelly" w:date="2024-10-14T13:32:00Z">
            <w:rPr>
              <w:rFonts w:ascii="Cambria Math" w:eastAsiaTheme="minorEastAsia" w:hAnsi="Cambria Math" w:cs="Times New Roman"/>
              <w:sz w:val="24"/>
              <w:szCs w:val="24"/>
            </w:rPr>
            <m:t>i</m:t>
          </w:ins>
        </m:r>
      </m:oMath>
      <w:r>
        <w:rPr>
          <w:rFonts w:ascii="Times New Roman" w:eastAsiaTheme="minorEastAsia" w:hAnsi="Times New Roman" w:cs="Times New Roman"/>
          <w:sz w:val="24"/>
          <w:szCs w:val="24"/>
        </w:rPr>
        <w:t xml:space="preserve"> </w:t>
      </w:r>
      <w:del w:id="425" w:author="Emma Sophia Donnelly" w:date="2024-10-14T13:32:00Z">
        <w:r w:rsidDel="00247FA0">
          <w:rPr>
            <w:rFonts w:ascii="Times New Roman" w:eastAsiaTheme="minorEastAsia" w:hAnsi="Times New Roman" w:cs="Times New Roman"/>
            <w:sz w:val="24"/>
            <w:szCs w:val="24"/>
          </w:rPr>
          <w:delText xml:space="preserve">i </w:delText>
        </w:r>
      </w:del>
      <w:r>
        <w:rPr>
          <w:rFonts w:ascii="Times New Roman" w:eastAsiaTheme="minorEastAsia" w:hAnsi="Times New Roman" w:cs="Times New Roman"/>
          <w:sz w:val="24"/>
          <w:szCs w:val="24"/>
        </w:rPr>
        <w:t xml:space="preserve">chooses to live in a location </w:t>
      </w:r>
      <m:oMath>
        <m:r>
          <w:ins w:id="426" w:author="Emma Sophia Donnelly" w:date="2024-10-14T13:32:00Z">
            <w:rPr>
              <w:rFonts w:ascii="Cambria Math" w:eastAsiaTheme="minorEastAsia" w:hAnsi="Cambria Math" w:cs="Times New Roman"/>
              <w:sz w:val="24"/>
              <w:szCs w:val="24"/>
            </w:rPr>
            <m:t>j</m:t>
          </w:ins>
        </m:r>
      </m:oMath>
      <w:ins w:id="427" w:author="Emma Sophia Donnelly" w:date="2024-10-14T13:32:00Z">
        <w:r w:rsidR="00247FA0">
          <w:rPr>
            <w:rFonts w:ascii="Times New Roman" w:eastAsiaTheme="minorEastAsia" w:hAnsi="Times New Roman" w:cs="Times New Roman"/>
            <w:sz w:val="24"/>
            <w:szCs w:val="24"/>
          </w:rPr>
          <w:t xml:space="preserve"> </w:t>
        </w:r>
      </w:ins>
      <w:del w:id="428" w:author="Emma Sophia Donnelly" w:date="2024-10-14T13:32:00Z">
        <w:r w:rsidDel="00247FA0">
          <w:rPr>
            <w:rFonts w:ascii="Times New Roman" w:eastAsiaTheme="minorEastAsia" w:hAnsi="Times New Roman" w:cs="Times New Roman"/>
            <w:sz w:val="24"/>
            <w:szCs w:val="24"/>
          </w:rPr>
          <w:delText>j</w:delText>
        </w:r>
      </w:del>
      <w:r w:rsidR="00260209">
        <w:rPr>
          <w:rFonts w:ascii="Times New Roman" w:eastAsiaTheme="minorEastAsia" w:hAnsi="Times New Roman" w:cs="Times New Roman"/>
          <w:sz w:val="24"/>
          <w:szCs w:val="24"/>
        </w:rPr>
        <w:t xml:space="preserve"> </w:t>
      </w:r>
      <w:del w:id="429" w:author="Emma Sophia Donnelly" w:date="2024-10-14T13:33:00Z">
        <w:r w:rsidR="00260209" w:rsidDel="00247FA0">
          <w:rPr>
            <w:rFonts w:ascii="Times New Roman" w:eastAsiaTheme="minorEastAsia" w:hAnsi="Times New Roman" w:cs="Times New Roman"/>
            <w:sz w:val="24"/>
            <w:szCs w:val="24"/>
          </w:rPr>
          <w:delText xml:space="preserve">in </w:delText>
        </w:r>
      </w:del>
      <m:oMath>
        <m:sSub>
          <m:sSubPr>
            <m:ctrlPr>
              <w:ins w:id="430" w:author="Emma Sophia Donnelly" w:date="2024-10-14T13:33:00Z">
                <w:rPr>
                  <w:rFonts w:ascii="Cambria Math" w:eastAsiaTheme="minorEastAsia" w:hAnsi="Cambria Math" w:cs="Times New Roman"/>
                  <w:i/>
                  <w:sz w:val="24"/>
                  <w:szCs w:val="24"/>
                </w:rPr>
              </w:ins>
            </m:ctrlPr>
          </m:sSubPr>
          <m:e>
            <m:r>
              <w:ins w:id="431" w:author="Emma Sophia Donnelly" w:date="2024-10-14T13:33:00Z">
                <w:rPr>
                  <w:rFonts w:ascii="Cambria Math" w:eastAsiaTheme="minorEastAsia" w:hAnsi="Cambria Math" w:cs="Times New Roman"/>
                  <w:sz w:val="24"/>
                  <w:szCs w:val="24"/>
                </w:rPr>
                <m:t>∈A</m:t>
              </w:ins>
            </m:r>
          </m:e>
          <m:sub>
            <m:r>
              <w:ins w:id="432" w:author="Emma Sophia Donnelly" w:date="2024-10-14T13:33:00Z">
                <w:rPr>
                  <w:rFonts w:ascii="Cambria Math" w:eastAsiaTheme="minorEastAsia" w:hAnsi="Cambria Math" w:cs="Times New Roman"/>
                  <w:sz w:val="24"/>
                  <w:szCs w:val="24"/>
                </w:rPr>
                <m:t>t</m:t>
              </w:ins>
            </m:r>
          </m:sub>
        </m:sSub>
      </m:oMath>
      <w:ins w:id="433" w:author="Emma Sophia Donnelly" w:date="2024-10-14T13:32:00Z">
        <w:r w:rsidR="00247FA0">
          <w:rPr>
            <w:rFonts w:ascii="Times New Roman" w:eastAsiaTheme="minorEastAsia" w:hAnsi="Times New Roman" w:cs="Times New Roman"/>
            <w:sz w:val="24"/>
            <w:szCs w:val="24"/>
          </w:rPr>
          <w:t xml:space="preserve"> </w:t>
        </w:r>
      </w:ins>
      <w:ins w:id="434" w:author="Emma Sophia Donnelly" w:date="2024-10-14T13:35:00Z">
        <w:r w:rsidR="00F52623">
          <w:rPr>
            <w:rFonts w:ascii="Times New Roman" w:eastAsiaTheme="minorEastAsia" w:hAnsi="Times New Roman" w:cs="Times New Roman"/>
            <w:sz w:val="24"/>
            <w:szCs w:val="24"/>
          </w:rPr>
          <w:t xml:space="preserve">at time </w:t>
        </w:r>
      </w:ins>
      <m:oMath>
        <m:r>
          <w:ins w:id="435" w:author="Emma Sophia Donnelly" w:date="2024-10-14T13:35:00Z">
            <w:rPr>
              <w:rFonts w:ascii="Cambria Math" w:eastAsiaTheme="minorEastAsia" w:hAnsi="Cambria Math" w:cs="Times New Roman"/>
              <w:sz w:val="24"/>
              <w:szCs w:val="24"/>
            </w:rPr>
            <m:t>t</m:t>
          </w:ins>
        </m:r>
      </m:oMath>
      <w:ins w:id="436" w:author="Emma Sophia Donnelly" w:date="2024-10-14T13:33:00Z">
        <w:r w:rsidR="00247FA0">
          <w:rPr>
            <w:rFonts w:ascii="Times New Roman" w:eastAsiaTheme="minorEastAsia" w:hAnsi="Times New Roman" w:cs="Times New Roman"/>
            <w:sz w:val="24"/>
            <w:szCs w:val="24"/>
          </w:rPr>
          <w:t xml:space="preserve">, where </w:t>
        </w:r>
      </w:ins>
      <m:oMath>
        <m:sSub>
          <m:sSubPr>
            <m:ctrlPr>
              <w:ins w:id="437" w:author="Emma Sophia Donnelly" w:date="2024-10-14T13:33:00Z">
                <w:rPr>
                  <w:rFonts w:ascii="Cambria Math" w:eastAsiaTheme="minorEastAsia" w:hAnsi="Cambria Math" w:cs="Times New Roman"/>
                  <w:i/>
                  <w:sz w:val="24"/>
                  <w:szCs w:val="24"/>
                </w:rPr>
              </w:ins>
            </m:ctrlPr>
          </m:sSubPr>
          <m:e>
            <m:r>
              <w:ins w:id="438" w:author="Emma Sophia Donnelly" w:date="2024-10-14T13:33:00Z">
                <w:rPr>
                  <w:rFonts w:ascii="Cambria Math" w:eastAsiaTheme="minorEastAsia" w:hAnsi="Cambria Math" w:cs="Times New Roman"/>
                  <w:sz w:val="24"/>
                  <w:szCs w:val="24"/>
                </w:rPr>
                <m:t>A</m:t>
              </w:ins>
            </m:r>
          </m:e>
          <m:sub>
            <m:r>
              <w:ins w:id="439" w:author="Emma Sophia Donnelly" w:date="2024-10-14T13:33:00Z">
                <w:rPr>
                  <w:rFonts w:ascii="Cambria Math" w:eastAsiaTheme="minorEastAsia" w:hAnsi="Cambria Math" w:cs="Times New Roman"/>
                  <w:sz w:val="24"/>
                  <w:szCs w:val="24"/>
                </w:rPr>
                <m:t>t</m:t>
              </w:ins>
            </m:r>
          </m:sub>
        </m:sSub>
      </m:oMath>
      <w:ins w:id="440" w:author="Emma Sophia Donnelly" w:date="2024-10-14T13:33:00Z">
        <w:r w:rsidR="00247FA0">
          <w:rPr>
            <w:rFonts w:ascii="Times New Roman" w:eastAsiaTheme="minorEastAsia" w:hAnsi="Times New Roman" w:cs="Times New Roman"/>
            <w:sz w:val="24"/>
            <w:szCs w:val="24"/>
          </w:rPr>
          <w:t xml:space="preserve"> is </w:t>
        </w:r>
      </w:ins>
      <w:del w:id="441" w:author="Emma Sophia Donnelly" w:date="2024-10-14T13:33:00Z">
        <w:r w:rsidR="00260209" w:rsidDel="00247FA0">
          <w:rPr>
            <w:rFonts w:ascii="Times New Roman" w:eastAsiaTheme="minorEastAsia" w:hAnsi="Times New Roman" w:cs="Times New Roman"/>
            <w:sz w:val="24"/>
            <w:szCs w:val="24"/>
          </w:rPr>
          <w:delText xml:space="preserve">At (At is </w:delText>
        </w:r>
      </w:del>
      <w:r w:rsidR="00260209">
        <w:rPr>
          <w:rFonts w:ascii="Times New Roman" w:eastAsiaTheme="minorEastAsia" w:hAnsi="Times New Roman" w:cs="Times New Roman"/>
          <w:sz w:val="24"/>
          <w:szCs w:val="24"/>
        </w:rPr>
        <w:t>what is available from the choice set at that time</w:t>
      </w:r>
      <w:del w:id="442" w:author="Emma Sophia Donnelly" w:date="2024-10-14T13:33:00Z">
        <w:r w:rsidR="00260209" w:rsidDel="00247FA0">
          <w:rPr>
            <w:rFonts w:ascii="Times New Roman" w:eastAsiaTheme="minorEastAsia" w:hAnsi="Times New Roman" w:cs="Times New Roman"/>
            <w:sz w:val="24"/>
            <w:szCs w:val="24"/>
          </w:rPr>
          <w:delText>)</w:delText>
        </w:r>
        <w:r w:rsidDel="00247FA0">
          <w:rPr>
            <w:rFonts w:ascii="Times New Roman" w:eastAsiaTheme="minorEastAsia" w:hAnsi="Times New Roman" w:cs="Times New Roman"/>
            <w:sz w:val="24"/>
            <w:szCs w:val="24"/>
          </w:rPr>
          <w:delText xml:space="preserve"> </w:delText>
        </w:r>
      </w:del>
      <w:del w:id="443" w:author="Emma Sophia Donnelly" w:date="2024-10-14T13:35:00Z">
        <w:r w:rsidDel="00F52623">
          <w:rPr>
            <w:rFonts w:ascii="Times New Roman" w:eastAsiaTheme="minorEastAsia" w:hAnsi="Times New Roman" w:cs="Times New Roman"/>
            <w:sz w:val="24"/>
            <w:szCs w:val="24"/>
          </w:rPr>
          <w:delText>at time</w:delText>
        </w:r>
      </w:del>
      <w:del w:id="444" w:author="Emma Sophia Donnelly" w:date="2024-10-14T13:34:00Z">
        <w:r w:rsidDel="00A35CC7">
          <w:rPr>
            <w:rFonts w:ascii="Times New Roman" w:eastAsiaTheme="minorEastAsia" w:hAnsi="Times New Roman" w:cs="Times New Roman"/>
            <w:sz w:val="24"/>
            <w:szCs w:val="24"/>
          </w:rPr>
          <w:delText xml:space="preserve"> </w:delText>
        </w:r>
        <w:r w:rsidDel="00146A2D">
          <w:rPr>
            <w:rFonts w:ascii="Times New Roman" w:eastAsiaTheme="minorEastAsia" w:hAnsi="Times New Roman" w:cs="Times New Roman"/>
            <w:sz w:val="24"/>
            <w:szCs w:val="24"/>
          </w:rPr>
          <w:delText>j with utility</w:delText>
        </w:r>
      </w:del>
      <w:ins w:id="445" w:author="Emma Sophia Donnelly" w:date="2024-10-14T13:34:00Z">
        <w:r w:rsidR="00146A2D">
          <w:rPr>
            <w:rFonts w:ascii="Times New Roman" w:eastAsiaTheme="minorEastAsia" w:hAnsi="Times New Roman" w:cs="Times New Roman"/>
            <w:sz w:val="24"/>
            <w:szCs w:val="24"/>
          </w:rPr>
          <w:t>.</w:t>
        </w:r>
      </w:ins>
      <w:del w:id="446" w:author="Emma Sophia Donnelly" w:date="2024-10-14T13:34:00Z">
        <w:r w:rsidDel="00146A2D">
          <w:rPr>
            <w:rFonts w:ascii="Times New Roman" w:eastAsiaTheme="minorEastAsia" w:hAnsi="Times New Roman" w:cs="Times New Roman"/>
            <w:sz w:val="24"/>
            <w:szCs w:val="24"/>
          </w:rPr>
          <w:delText xml:space="preserve"> Uijt. </w:delText>
        </w:r>
      </w:del>
    </w:p>
    <w:p w14:paraId="5372E886" w14:textId="613EFFCC" w:rsidR="009A1994" w:rsidRDefault="005C499C">
      <w:pPr>
        <w:spacing w:line="480" w:lineRule="auto"/>
        <w:ind w:firstLine="720"/>
        <w:rPr>
          <w:ins w:id="447" w:author="Emma Sophia Donnelly" w:date="2024-10-14T14:22:00Z"/>
          <w:rFonts w:ascii="Times New Roman" w:eastAsiaTheme="minorEastAsia" w:hAnsi="Times New Roman" w:cs="Times New Roman"/>
          <w:sz w:val="24"/>
          <w:szCs w:val="24"/>
        </w:rPr>
        <w:pPrChange w:id="448" w:author="Emma Sophia Donnelly" w:date="2024-10-14T14:32:00Z">
          <w:pPr>
            <w:spacing w:line="480" w:lineRule="auto"/>
          </w:pPr>
        </w:pPrChange>
      </w:pPr>
      <w:ins w:id="449" w:author="Emma Sophia Donnelly" w:date="2024-10-14T14:32:00Z">
        <w:r>
          <w:rPr>
            <w:rFonts w:ascii="Times New Roman" w:eastAsiaTheme="minorEastAsia" w:hAnsi="Times New Roman" w:cs="Times New Roman"/>
            <w:sz w:val="24"/>
            <w:szCs w:val="24"/>
          </w:rPr>
          <w:t xml:space="preserve"> </w:t>
        </w:r>
      </w:ins>
      <w:del w:id="450" w:author="Emma Sophia Donnelly" w:date="2024-10-14T13:35:00Z">
        <w:r w:rsidR="009A1994" w:rsidDel="00647235">
          <w:rPr>
            <w:rFonts w:ascii="Times New Roman" w:eastAsiaTheme="minorEastAsia" w:hAnsi="Times New Roman" w:cs="Times New Roman"/>
            <w:sz w:val="24"/>
            <w:szCs w:val="24"/>
          </w:rPr>
          <w:delText>An</w:delText>
        </w:r>
      </w:del>
      <w:del w:id="451" w:author="Emma Sophia Donnelly" w:date="2024-10-14T14:32:00Z">
        <w:r w:rsidR="009A1994" w:rsidDel="005C499C">
          <w:rPr>
            <w:rFonts w:ascii="Times New Roman" w:eastAsiaTheme="minorEastAsia" w:hAnsi="Times New Roman" w:cs="Times New Roman"/>
            <w:sz w:val="24"/>
            <w:szCs w:val="24"/>
          </w:rPr>
          <w:delText xml:space="preserve"> </w:delText>
        </w:r>
      </w:del>
      <w:ins w:id="452" w:author="Emma Sophia Donnelly" w:date="2024-10-14T13:35:00Z">
        <w:r w:rsidR="00647235">
          <w:rPr>
            <w:rFonts w:ascii="Times New Roman" w:eastAsiaTheme="minorEastAsia" w:hAnsi="Times New Roman" w:cs="Times New Roman"/>
            <w:sz w:val="24"/>
            <w:szCs w:val="24"/>
          </w:rPr>
          <w:t>A</w:t>
        </w:r>
      </w:ins>
      <w:ins w:id="453" w:author="Emma Sophia Donnelly" w:date="2024-10-14T14:20:00Z">
        <w:r w:rsidR="00B45A1D">
          <w:rPr>
            <w:rFonts w:ascii="Times New Roman" w:eastAsiaTheme="minorEastAsia" w:hAnsi="Times New Roman" w:cs="Times New Roman"/>
            <w:sz w:val="24"/>
            <w:szCs w:val="24"/>
          </w:rPr>
          <w:t xml:space="preserve"> </w:t>
        </w:r>
      </w:ins>
      <w:del w:id="454" w:author="Emma Sophia Donnelly" w:date="2024-10-14T14:20:00Z">
        <w:r w:rsidR="009A1994" w:rsidDel="00B45A1D">
          <w:rPr>
            <w:rFonts w:ascii="Times New Roman" w:eastAsiaTheme="minorEastAsia" w:hAnsi="Times New Roman" w:cs="Times New Roman"/>
            <w:sz w:val="24"/>
            <w:szCs w:val="24"/>
          </w:rPr>
          <w:delText xml:space="preserve">individual </w:delText>
        </w:r>
      </w:del>
      <w:ins w:id="455" w:author="Emma Sophia Donnelly" w:date="2024-10-14T13:35:00Z">
        <w:r w:rsidR="00647235">
          <w:rPr>
            <w:rFonts w:ascii="Times New Roman" w:eastAsiaTheme="minorEastAsia" w:hAnsi="Times New Roman" w:cs="Times New Roman"/>
            <w:sz w:val="24"/>
            <w:szCs w:val="24"/>
          </w:rPr>
          <w:t>household</w:t>
        </w:r>
      </w:ins>
      <w:ins w:id="456" w:author="Emma Sophia Donnelly" w:date="2024-10-14T14:20:00Z">
        <w:r w:rsidR="00B45A1D">
          <w:rPr>
            <w:rFonts w:ascii="Times New Roman" w:eastAsiaTheme="minorEastAsia" w:hAnsi="Times New Roman" w:cs="Times New Roman"/>
            <w:sz w:val="24"/>
            <w:szCs w:val="24"/>
          </w:rPr>
          <w:t xml:space="preserve"> </w:t>
        </w:r>
      </w:ins>
      <m:oMath>
        <m:r>
          <w:ins w:id="457" w:author="Emma Sophia Donnelly" w:date="2024-10-14T14:21:00Z">
            <w:rPr>
              <w:rFonts w:ascii="Cambria Math" w:eastAsiaTheme="minorEastAsia" w:hAnsi="Cambria Math" w:cs="Times New Roman"/>
              <w:sz w:val="24"/>
              <w:szCs w:val="24"/>
            </w:rPr>
            <m:t>i</m:t>
          </w:ins>
        </m:r>
      </m:oMath>
      <w:ins w:id="458" w:author="Emma Sophia Donnelly" w:date="2024-10-14T13:35:00Z">
        <w:r w:rsidR="00647235">
          <w:rPr>
            <w:rFonts w:ascii="Times New Roman" w:eastAsiaTheme="minorEastAsia" w:hAnsi="Times New Roman" w:cs="Times New Roman"/>
            <w:sz w:val="24"/>
            <w:szCs w:val="24"/>
          </w:rPr>
          <w:t xml:space="preserve"> </w:t>
        </w:r>
      </w:ins>
      <w:ins w:id="459" w:author="Emma Sophia Donnelly" w:date="2024-10-14T14:21:00Z">
        <w:r w:rsidR="00B45A1D">
          <w:rPr>
            <w:rFonts w:ascii="Times New Roman" w:eastAsiaTheme="minorEastAsia" w:hAnsi="Times New Roman" w:cs="Times New Roman"/>
            <w:sz w:val="24"/>
            <w:szCs w:val="24"/>
          </w:rPr>
          <w:t xml:space="preserve">receives the following </w:t>
        </w:r>
      </w:ins>
      <w:r w:rsidR="009A1994">
        <w:rPr>
          <w:rFonts w:ascii="Times New Roman" w:eastAsiaTheme="minorEastAsia" w:hAnsi="Times New Roman" w:cs="Times New Roman"/>
          <w:sz w:val="24"/>
          <w:szCs w:val="24"/>
        </w:rPr>
        <w:t xml:space="preserve">utility </w:t>
      </w:r>
      <w:ins w:id="460" w:author="Emma Sophia Donnelly" w:date="2024-10-14T14:21:00Z">
        <w:r w:rsidR="00B45A1D">
          <w:rPr>
            <w:rFonts w:ascii="Times New Roman" w:eastAsiaTheme="minorEastAsia" w:hAnsi="Times New Roman" w:cs="Times New Roman"/>
            <w:sz w:val="24"/>
            <w:szCs w:val="24"/>
          </w:rPr>
          <w:t xml:space="preserve">from choosing to move to house </w:t>
        </w:r>
      </w:ins>
      <m:oMath>
        <m:r>
          <w:ins w:id="461" w:author="Emma Sophia Donnelly" w:date="2024-10-14T14:21:00Z">
            <w:rPr>
              <w:rFonts w:ascii="Cambria Math" w:eastAsiaTheme="minorEastAsia" w:hAnsi="Cambria Math" w:cs="Times New Roman"/>
              <w:sz w:val="24"/>
              <w:szCs w:val="24"/>
            </w:rPr>
            <m:t>j</m:t>
          </w:ins>
        </m:r>
      </m:oMath>
      <w:ins w:id="462" w:author="Emma Sophia Donnelly" w:date="2024-10-14T14:21:00Z">
        <w:r w:rsidR="00B45A1D">
          <w:rPr>
            <w:rFonts w:ascii="Times New Roman" w:eastAsiaTheme="minorEastAsia" w:hAnsi="Times New Roman" w:cs="Times New Roman"/>
            <w:sz w:val="24"/>
            <w:szCs w:val="24"/>
          </w:rPr>
          <w:t xml:space="preserve"> at time </w:t>
        </w:r>
      </w:ins>
      <m:oMath>
        <m:r>
          <w:ins w:id="463" w:author="Emma Sophia Donnelly" w:date="2024-10-14T14:21:00Z">
            <w:rPr>
              <w:rFonts w:ascii="Cambria Math" w:eastAsiaTheme="minorEastAsia" w:hAnsi="Cambria Math" w:cs="Times New Roman"/>
              <w:sz w:val="24"/>
              <w:szCs w:val="24"/>
            </w:rPr>
            <m:t>t,</m:t>
          </w:ins>
        </m:r>
      </m:oMath>
      <w:ins w:id="464" w:author="Emma Sophia Donnelly" w:date="2024-10-14T14:21:00Z">
        <w:r w:rsidR="00B45A1D">
          <w:rPr>
            <w:rFonts w:ascii="Times New Roman" w:eastAsiaTheme="minorEastAsia" w:hAnsi="Times New Roman" w:cs="Times New Roman"/>
            <w:sz w:val="24"/>
            <w:szCs w:val="24"/>
          </w:rPr>
          <w:t xml:space="preserve"> </w:t>
        </w:r>
      </w:ins>
      <w:del w:id="465" w:author="Emma Sophia Donnelly" w:date="2024-10-14T14:21:00Z">
        <w:r w:rsidR="009A1994" w:rsidDel="00B45A1D">
          <w:rPr>
            <w:rFonts w:ascii="Times New Roman" w:eastAsiaTheme="minorEastAsia" w:hAnsi="Times New Roman" w:cs="Times New Roman"/>
            <w:sz w:val="24"/>
            <w:szCs w:val="24"/>
          </w:rPr>
          <w:delText xml:space="preserve">is </w:delText>
        </w:r>
      </w:del>
    </w:p>
    <w:p w14:paraId="7362D139" w14:textId="705E6EE0" w:rsidR="00F15BAB" w:rsidRPr="00F15BAB" w:rsidRDefault="00B83D8B" w:rsidP="00CE2731">
      <w:pPr>
        <w:pStyle w:val="ListParagraph"/>
        <w:numPr>
          <w:ilvl w:val="0"/>
          <w:numId w:val="5"/>
        </w:numPr>
        <w:spacing w:line="480" w:lineRule="auto"/>
        <w:rPr>
          <w:ins w:id="466" w:author="Emma Sophia Donnelly" w:date="2024-10-14T14:40:00Z"/>
          <w:rFonts w:ascii="Times New Roman" w:eastAsiaTheme="minorEastAsia" w:hAnsi="Times New Roman" w:cs="Times New Roman"/>
          <w:sz w:val="24"/>
          <w:szCs w:val="24"/>
          <w:rPrChange w:id="467" w:author="Emma Sophia Donnelly" w:date="2024-10-14T14:40:00Z">
            <w:rPr>
              <w:ins w:id="468" w:author="Emma Sophia Donnelly" w:date="2024-10-14T14:40:00Z"/>
              <w:rFonts w:ascii="Cambria Math" w:hAnsi="Cambria Math" w:cs="Times New Roman"/>
              <w:i/>
              <w:sz w:val="24"/>
              <w:szCs w:val="24"/>
            </w:rPr>
          </w:rPrChange>
        </w:rPr>
      </w:pPr>
      <m:oMath>
        <m:sSub>
          <m:sSubPr>
            <m:ctrlPr>
              <w:ins w:id="469" w:author="Emma Sophia Donnelly" w:date="2024-10-14T14:40:00Z">
                <w:rPr>
                  <w:rFonts w:ascii="Cambria Math" w:eastAsiaTheme="minorEastAsia" w:hAnsi="Cambria Math" w:cs="Times New Roman"/>
                  <w:i/>
                  <w:sz w:val="24"/>
                  <w:szCs w:val="24"/>
                </w:rPr>
              </w:ins>
            </m:ctrlPr>
          </m:sSubPr>
          <m:e>
            <m:r>
              <w:ins w:id="470" w:author="Emma Sophia Donnelly" w:date="2024-10-14T14:40:00Z">
                <w:rPr>
                  <w:rFonts w:ascii="Cambria Math" w:eastAsiaTheme="minorEastAsia" w:hAnsi="Cambria Math" w:cs="Times New Roman"/>
                  <w:sz w:val="24"/>
                  <w:szCs w:val="24"/>
                </w:rPr>
                <m:t>U</m:t>
              </w:ins>
            </m:r>
          </m:e>
          <m:sub>
            <m:r>
              <w:ins w:id="471" w:author="Emma Sophia Donnelly" w:date="2024-10-14T14:40:00Z">
                <w:rPr>
                  <w:rFonts w:ascii="Cambria Math" w:eastAsiaTheme="minorEastAsia" w:hAnsi="Cambria Math" w:cs="Times New Roman"/>
                  <w:sz w:val="24"/>
                  <w:szCs w:val="24"/>
                </w:rPr>
                <m:t>ijt</m:t>
              </w:ins>
            </m:r>
          </m:sub>
        </m:sSub>
        <m:r>
          <w:ins w:id="472" w:author="Emma Sophia Donnelly" w:date="2024-10-14T14:40:00Z">
            <w:rPr>
              <w:rFonts w:ascii="Cambria Math" w:eastAsiaTheme="minorEastAsia" w:hAnsi="Cambria Math" w:cs="Times New Roman"/>
              <w:sz w:val="24"/>
              <w:szCs w:val="24"/>
            </w:rPr>
            <m:t>=</m:t>
          </w:ins>
        </m:r>
        <m:sSub>
          <m:sSubPr>
            <m:ctrlPr>
              <w:ins w:id="473" w:author="Emma Sophia Donnelly" w:date="2024-10-14T14:40:00Z">
                <w:rPr>
                  <w:rFonts w:ascii="Cambria Math" w:hAnsi="Cambria Math" w:cs="Times New Roman"/>
                  <w:i/>
                  <w:sz w:val="24"/>
                  <w:szCs w:val="24"/>
                </w:rPr>
              </w:ins>
            </m:ctrlPr>
          </m:sSubPr>
          <m:e>
            <m:r>
              <w:ins w:id="474" w:author="Emma Sophia Donnelly" w:date="2024-10-14T14:41:00Z">
                <w:rPr>
                  <w:rFonts w:ascii="Cambria Math" w:hAnsi="Cambria Math" w:cs="Times New Roman"/>
                  <w:sz w:val="24"/>
                  <w:szCs w:val="24"/>
                </w:rPr>
                <m:t>δ</m:t>
              </w:ins>
            </m:r>
          </m:e>
          <m:sub>
            <m:r>
              <w:ins w:id="475" w:author="Emma Sophia Donnelly" w:date="2024-10-14T14:40:00Z">
                <w:rPr>
                  <w:rFonts w:ascii="Cambria Math" w:hAnsi="Cambria Math" w:cs="Times New Roman"/>
                  <w:sz w:val="24"/>
                  <w:szCs w:val="24"/>
                </w:rPr>
                <m:t>jt</m:t>
              </w:ins>
            </m:r>
          </m:sub>
        </m:sSub>
        <m:r>
          <w:ins w:id="476" w:author="Emma Sophia Donnelly" w:date="2024-10-14T14:40:00Z">
            <w:rPr>
              <w:rFonts w:ascii="Cambria Math" w:hAnsi="Cambria Math" w:cs="Times New Roman"/>
              <w:sz w:val="24"/>
              <w:szCs w:val="24"/>
            </w:rPr>
            <m:t>+</m:t>
          </w:ins>
        </m:r>
        <m:sSub>
          <m:sSubPr>
            <m:ctrlPr>
              <w:ins w:id="477" w:author="Emma Sophia Donnelly" w:date="2024-10-14T14:40:00Z">
                <w:rPr>
                  <w:rFonts w:ascii="Cambria Math" w:hAnsi="Cambria Math" w:cs="Times New Roman"/>
                  <w:i/>
                  <w:sz w:val="24"/>
                  <w:szCs w:val="24"/>
                </w:rPr>
              </w:ins>
            </m:ctrlPr>
          </m:sSubPr>
          <m:e>
            <m:r>
              <w:ins w:id="478" w:author="Emma Sophia Donnelly" w:date="2024-10-14T14:41:00Z">
                <w:rPr>
                  <w:rFonts w:ascii="Cambria Math" w:hAnsi="Cambria Math" w:cs="Times New Roman"/>
                  <w:sz w:val="24"/>
                  <w:szCs w:val="24"/>
                </w:rPr>
                <m:t>ε</m:t>
              </w:ins>
            </m:r>
          </m:e>
          <m:sub>
            <m:r>
              <w:ins w:id="479" w:author="Emma Sophia Donnelly" w:date="2024-10-14T14:40:00Z">
                <w:rPr>
                  <w:rFonts w:ascii="Cambria Math" w:hAnsi="Cambria Math" w:cs="Times New Roman"/>
                  <w:sz w:val="24"/>
                  <w:szCs w:val="24"/>
                </w:rPr>
                <m:t>jt</m:t>
              </w:ins>
            </m:r>
          </m:sub>
        </m:sSub>
        <m:r>
          <w:ins w:id="480" w:author="Emma Sophia Donnelly" w:date="2024-10-14T14:40:00Z">
            <w:rPr>
              <w:rFonts w:ascii="Cambria Math" w:hAnsi="Cambria Math" w:cs="Times New Roman"/>
              <w:sz w:val="24"/>
              <w:szCs w:val="24"/>
            </w:rPr>
            <m:t>+</m:t>
          </w:ins>
        </m:r>
        <m:sSub>
          <m:sSubPr>
            <m:ctrlPr>
              <w:ins w:id="481" w:author="Emma Sophia Donnelly" w:date="2024-10-14T14:40:00Z">
                <w:rPr>
                  <w:rFonts w:ascii="Cambria Math" w:hAnsi="Cambria Math" w:cs="Times New Roman"/>
                  <w:i/>
                  <w:sz w:val="24"/>
                  <w:szCs w:val="24"/>
                </w:rPr>
              </w:ins>
            </m:ctrlPr>
          </m:sSubPr>
          <m:e>
            <m:r>
              <w:ins w:id="482" w:author="Emma Sophia Donnelly" w:date="2024-10-14T14:42:00Z">
                <w:rPr>
                  <w:rFonts w:ascii="Cambria Math" w:hAnsi="Cambria Math" w:cs="Times New Roman"/>
                  <w:sz w:val="24"/>
                  <w:szCs w:val="24"/>
                </w:rPr>
                <m:t>λ</m:t>
              </w:ins>
            </m:r>
          </m:e>
          <m:sub>
            <m:r>
              <w:ins w:id="483" w:author="Emma Sophia Donnelly" w:date="2024-10-14T14:40:00Z">
                <w:rPr>
                  <w:rFonts w:ascii="Cambria Math" w:hAnsi="Cambria Math" w:cs="Times New Roman"/>
                  <w:sz w:val="24"/>
                  <w:szCs w:val="24"/>
                </w:rPr>
                <m:t>ijt</m:t>
              </w:ins>
            </m:r>
          </m:sub>
        </m:sSub>
        <m:r>
          <w:ins w:id="484" w:author="Emma Sophia Donnelly" w:date="2024-10-14T14:40:00Z">
            <w:rPr>
              <w:rFonts w:ascii="Cambria Math" w:hAnsi="Cambria Math" w:cs="Times New Roman"/>
              <w:sz w:val="24"/>
              <w:szCs w:val="24"/>
            </w:rPr>
            <m:t>+</m:t>
          </w:ins>
        </m:r>
        <m:sSub>
          <m:sSubPr>
            <m:ctrlPr>
              <w:ins w:id="485" w:author="Emma Sophia Donnelly" w:date="2024-10-14T14:40:00Z">
                <w:rPr>
                  <w:rFonts w:ascii="Cambria Math" w:hAnsi="Cambria Math" w:cs="Times New Roman"/>
                  <w:i/>
                  <w:sz w:val="24"/>
                  <w:szCs w:val="24"/>
                </w:rPr>
              </w:ins>
            </m:ctrlPr>
          </m:sSubPr>
          <m:e>
            <m:r>
              <w:ins w:id="486" w:author="Emma Sophia Donnelly" w:date="2024-10-14T14:40:00Z">
                <w:rPr>
                  <w:rFonts w:ascii="Cambria Math" w:hAnsi="Cambria Math" w:cs="Times New Roman"/>
                  <w:sz w:val="24"/>
                  <w:szCs w:val="24"/>
                </w:rPr>
                <m:t>∈</m:t>
              </w:ins>
            </m:r>
          </m:e>
          <m:sub>
            <m:r>
              <w:ins w:id="487" w:author="Emma Sophia Donnelly" w:date="2024-10-14T14:40:00Z">
                <w:rPr>
                  <w:rFonts w:ascii="Cambria Math" w:hAnsi="Cambria Math" w:cs="Times New Roman"/>
                  <w:sz w:val="24"/>
                  <w:szCs w:val="24"/>
                </w:rPr>
                <m:t>ijt</m:t>
              </w:ins>
            </m:r>
          </m:sub>
        </m:sSub>
      </m:oMath>
      <w:ins w:id="488" w:author="Emma Sophia Donnelly" w:date="2024-10-14T14:43:00Z">
        <w:r w:rsidR="00EA555A">
          <w:rPr>
            <w:rFonts w:ascii="Times New Roman" w:eastAsiaTheme="minorEastAsia" w:hAnsi="Times New Roman" w:cs="Times New Roman"/>
            <w:sz w:val="24"/>
            <w:szCs w:val="24"/>
          </w:rPr>
          <w:t>,</w:t>
        </w:r>
      </w:ins>
    </w:p>
    <w:p w14:paraId="677ECB0F" w14:textId="2DCEA274" w:rsidR="00F15BAB" w:rsidRDefault="00EA555A" w:rsidP="00F15BAB">
      <w:pPr>
        <w:spacing w:line="480" w:lineRule="auto"/>
        <w:rPr>
          <w:ins w:id="489" w:author="Emma Sophia Donnelly" w:date="2024-10-14T14:48:00Z"/>
          <w:rFonts w:ascii="Times New Roman" w:eastAsiaTheme="minorEastAsia" w:hAnsi="Times New Roman" w:cs="Times New Roman"/>
          <w:sz w:val="24"/>
          <w:szCs w:val="24"/>
        </w:rPr>
      </w:pPr>
      <w:ins w:id="490" w:author="Emma Sophia Donnelly" w:date="2024-10-14T14:43:00Z">
        <w:r>
          <w:rPr>
            <w:rFonts w:ascii="Times New Roman" w:eastAsiaTheme="minorEastAsia" w:hAnsi="Times New Roman" w:cs="Times New Roman"/>
            <w:sz w:val="24"/>
            <w:szCs w:val="24"/>
          </w:rPr>
          <w:t xml:space="preserve">where </w:t>
        </w:r>
      </w:ins>
      <m:oMath>
        <m:sSub>
          <m:sSubPr>
            <m:ctrlPr>
              <w:ins w:id="491" w:author="Emma Sophia Donnelly" w:date="2024-10-14T14:43:00Z">
                <w:rPr>
                  <w:rFonts w:ascii="Cambria Math" w:hAnsi="Cambria Math" w:cs="Times New Roman"/>
                  <w:i/>
                  <w:sz w:val="24"/>
                  <w:szCs w:val="24"/>
                </w:rPr>
              </w:ins>
            </m:ctrlPr>
          </m:sSubPr>
          <m:e>
            <m:r>
              <w:ins w:id="492" w:author="Emma Sophia Donnelly" w:date="2024-10-14T14:43:00Z">
                <w:rPr>
                  <w:rFonts w:ascii="Cambria Math" w:hAnsi="Cambria Math" w:cs="Times New Roman"/>
                  <w:sz w:val="24"/>
                  <w:szCs w:val="24"/>
                </w:rPr>
                <m:t>δ</m:t>
              </w:ins>
            </m:r>
          </m:e>
          <m:sub>
            <m:r>
              <w:ins w:id="493" w:author="Emma Sophia Donnelly" w:date="2024-10-14T14:43:00Z">
                <w:rPr>
                  <w:rFonts w:ascii="Cambria Math" w:hAnsi="Cambria Math" w:cs="Times New Roman"/>
                  <w:sz w:val="24"/>
                  <w:szCs w:val="24"/>
                </w:rPr>
                <m:t>jt</m:t>
              </w:ins>
            </m:r>
          </m:sub>
        </m:sSub>
      </m:oMath>
      <w:ins w:id="494" w:author="Emma Sophia Donnelly" w:date="2024-10-14T14:43:00Z">
        <w:r>
          <w:rPr>
            <w:rFonts w:ascii="Times New Roman" w:eastAsiaTheme="minorEastAsia" w:hAnsi="Times New Roman" w:cs="Times New Roman"/>
            <w:sz w:val="24"/>
            <w:szCs w:val="24"/>
          </w:rPr>
          <w:t xml:space="preserve"> is the component of utility that is common to all homeowners a</w:t>
        </w:r>
      </w:ins>
      <w:ins w:id="495" w:author="Emma Sophia Donnelly" w:date="2024-10-14T14:44:00Z">
        <w:r>
          <w:rPr>
            <w:rFonts w:ascii="Times New Roman" w:eastAsiaTheme="minorEastAsia" w:hAnsi="Times New Roman" w:cs="Times New Roman"/>
            <w:sz w:val="24"/>
            <w:szCs w:val="24"/>
          </w:rPr>
          <w:t>n</w:t>
        </w:r>
      </w:ins>
      <w:ins w:id="496" w:author="Emma Sophia Donnelly" w:date="2024-10-14T14:43:00Z">
        <w:r>
          <w:rPr>
            <w:rFonts w:ascii="Times New Roman" w:eastAsiaTheme="minorEastAsia" w:hAnsi="Times New Roman" w:cs="Times New Roman"/>
            <w:sz w:val="24"/>
            <w:szCs w:val="24"/>
          </w:rPr>
          <w:t>d</w:t>
        </w:r>
      </w:ins>
      <w:ins w:id="497" w:author="Emma Sophia Donnelly" w:date="2024-10-14T14:44:00Z">
        <w:r>
          <w:rPr>
            <w:rFonts w:ascii="Times New Roman" w:eastAsiaTheme="minorEastAsia" w:hAnsi="Times New Roman" w:cs="Times New Roman"/>
            <w:sz w:val="24"/>
            <w:szCs w:val="24"/>
          </w:rPr>
          <w:t xml:space="preserve"> </w:t>
        </w:r>
      </w:ins>
      <m:oMath>
        <m:sSub>
          <m:sSubPr>
            <m:ctrlPr>
              <w:ins w:id="498" w:author="Emma Sophia Donnelly" w:date="2024-10-14T14:44:00Z">
                <w:rPr>
                  <w:rFonts w:ascii="Cambria Math" w:hAnsi="Cambria Math" w:cs="Times New Roman"/>
                  <w:i/>
                  <w:sz w:val="24"/>
                  <w:szCs w:val="24"/>
                </w:rPr>
              </w:ins>
            </m:ctrlPr>
          </m:sSubPr>
          <m:e>
            <m:r>
              <w:ins w:id="499" w:author="Emma Sophia Donnelly" w:date="2024-10-14T14:44:00Z">
                <w:rPr>
                  <w:rFonts w:ascii="Cambria Math" w:hAnsi="Cambria Math" w:cs="Times New Roman"/>
                  <w:sz w:val="24"/>
                  <w:szCs w:val="24"/>
                </w:rPr>
                <m:t>λ</m:t>
              </w:ins>
            </m:r>
          </m:e>
          <m:sub>
            <m:r>
              <w:ins w:id="500" w:author="Emma Sophia Donnelly" w:date="2024-10-14T14:44:00Z">
                <w:rPr>
                  <w:rFonts w:ascii="Cambria Math" w:hAnsi="Cambria Math" w:cs="Times New Roman"/>
                  <w:sz w:val="24"/>
                  <w:szCs w:val="24"/>
                </w:rPr>
                <m:t>ijt</m:t>
              </w:ins>
            </m:r>
          </m:sub>
        </m:sSub>
      </m:oMath>
      <w:ins w:id="501" w:author="Emma Sophia Donnelly" w:date="2024-10-14T14:44:00Z">
        <w:r>
          <w:rPr>
            <w:rFonts w:ascii="Times New Roman" w:eastAsiaTheme="minorEastAsia" w:hAnsi="Times New Roman" w:cs="Times New Roman"/>
            <w:sz w:val="24"/>
            <w:szCs w:val="24"/>
          </w:rPr>
          <w:t xml:space="preserve"> is the component of utility unique to each individual</w:t>
        </w:r>
        <w:r w:rsidR="00E11514">
          <w:rPr>
            <w:rFonts w:ascii="Times New Roman" w:eastAsiaTheme="minorEastAsia" w:hAnsi="Times New Roman" w:cs="Times New Roman"/>
            <w:sz w:val="24"/>
            <w:szCs w:val="24"/>
          </w:rPr>
          <w:t>, which are functions of observable location attribut</w:t>
        </w:r>
      </w:ins>
      <w:ins w:id="502" w:author="Emma Sophia Donnelly" w:date="2024-10-14T14:45:00Z">
        <w:r w:rsidR="00E11514">
          <w:rPr>
            <w:rFonts w:ascii="Times New Roman" w:eastAsiaTheme="minorEastAsia" w:hAnsi="Times New Roman" w:cs="Times New Roman"/>
            <w:sz w:val="24"/>
            <w:szCs w:val="24"/>
          </w:rPr>
          <w:t xml:space="preserve">es. Utility also depends on location attributes </w:t>
        </w:r>
      </w:ins>
      <m:oMath>
        <m:sSub>
          <m:sSubPr>
            <m:ctrlPr>
              <w:ins w:id="503" w:author="Emma Sophia Donnelly" w:date="2024-10-14T14:45:00Z">
                <w:rPr>
                  <w:rFonts w:ascii="Cambria Math" w:hAnsi="Cambria Math" w:cs="Times New Roman"/>
                  <w:i/>
                  <w:sz w:val="24"/>
                  <w:szCs w:val="24"/>
                </w:rPr>
              </w:ins>
            </m:ctrlPr>
          </m:sSubPr>
          <m:e>
            <m:r>
              <w:ins w:id="504" w:author="Emma Sophia Donnelly" w:date="2024-10-14T14:45:00Z">
                <w:rPr>
                  <w:rFonts w:ascii="Cambria Math" w:hAnsi="Cambria Math" w:cs="Times New Roman"/>
                  <w:sz w:val="24"/>
                  <w:szCs w:val="24"/>
                </w:rPr>
                <m:t>ε</m:t>
              </w:ins>
            </m:r>
          </m:e>
          <m:sub>
            <m:r>
              <w:ins w:id="505" w:author="Emma Sophia Donnelly" w:date="2024-10-14T14:45:00Z">
                <w:rPr>
                  <w:rFonts w:ascii="Cambria Math" w:hAnsi="Cambria Math" w:cs="Times New Roman"/>
                  <w:sz w:val="24"/>
                  <w:szCs w:val="24"/>
                </w:rPr>
                <m:t>jt</m:t>
              </w:ins>
            </m:r>
          </m:sub>
        </m:sSub>
      </m:oMath>
      <w:ins w:id="506" w:author="Emma Sophia Donnelly" w:date="2024-10-14T14:45:00Z">
        <w:r w:rsidR="00E11514">
          <w:rPr>
            <w:rFonts w:ascii="Times New Roman" w:eastAsiaTheme="minorEastAsia" w:hAnsi="Times New Roman" w:cs="Times New Roman"/>
            <w:sz w:val="24"/>
            <w:szCs w:val="24"/>
          </w:rPr>
          <w:t xml:space="preserve"> and idiosyncratic tastes</w:t>
        </w:r>
      </w:ins>
      <m:oMath>
        <m:sSub>
          <m:sSubPr>
            <m:ctrlPr>
              <w:ins w:id="507" w:author="Emma Sophia Donnelly" w:date="2024-10-14T14:45:00Z">
                <w:rPr>
                  <w:rFonts w:ascii="Cambria Math" w:hAnsi="Cambria Math" w:cs="Times New Roman"/>
                  <w:i/>
                  <w:sz w:val="24"/>
                  <w:szCs w:val="24"/>
                </w:rPr>
              </w:ins>
            </m:ctrlPr>
          </m:sSubPr>
          <m:e>
            <m:r>
              <w:ins w:id="508" w:author="Emma Sophia Donnelly" w:date="2024-10-14T14:45:00Z">
                <w:rPr>
                  <w:rFonts w:ascii="Cambria Math" w:hAnsi="Cambria Math" w:cs="Times New Roman"/>
                  <w:sz w:val="24"/>
                  <w:szCs w:val="24"/>
                </w:rPr>
                <m:t xml:space="preserve"> ∈</m:t>
              </w:ins>
            </m:r>
          </m:e>
          <m:sub>
            <m:r>
              <w:ins w:id="509" w:author="Emma Sophia Donnelly" w:date="2024-10-14T14:45:00Z">
                <w:rPr>
                  <w:rFonts w:ascii="Cambria Math" w:hAnsi="Cambria Math" w:cs="Times New Roman"/>
                  <w:sz w:val="24"/>
                  <w:szCs w:val="24"/>
                </w:rPr>
                <m:t>ijt</m:t>
              </w:ins>
            </m:r>
          </m:sub>
        </m:sSub>
        <m:r>
          <w:ins w:id="510" w:author="Emma Sophia Donnelly" w:date="2024-10-14T16:21:00Z">
            <w:rPr>
              <w:rFonts w:ascii="Cambria Math" w:hAnsi="Cambria Math" w:cs="Times New Roman"/>
              <w:sz w:val="24"/>
              <w:szCs w:val="24"/>
            </w:rPr>
            <m:t xml:space="preserve">, </m:t>
          </w:ins>
        </m:r>
      </m:oMath>
      <w:ins w:id="511" w:author="Emma Sophia Donnelly" w:date="2024-10-14T16:21:00Z">
        <w:r w:rsidR="00AD7FEE">
          <w:rPr>
            <w:rFonts w:ascii="Times New Roman" w:eastAsiaTheme="minorEastAsia" w:hAnsi="Times New Roman" w:cs="Times New Roman"/>
            <w:sz w:val="24"/>
            <w:szCs w:val="24"/>
          </w:rPr>
          <w:t>which is distributed extreme value</w:t>
        </w:r>
      </w:ins>
      <w:ins w:id="512" w:author="Emma Sophia Donnelly" w:date="2024-10-14T14:44:00Z">
        <w:r>
          <w:rPr>
            <w:rFonts w:ascii="Times New Roman" w:eastAsiaTheme="minorEastAsia" w:hAnsi="Times New Roman" w:cs="Times New Roman"/>
            <w:sz w:val="24"/>
            <w:szCs w:val="24"/>
          </w:rPr>
          <w:t>.</w:t>
        </w:r>
      </w:ins>
      <w:ins w:id="513" w:author="Emma Sophia Donnelly" w:date="2024-10-14T14:46:00Z">
        <w:r w:rsidR="00681474">
          <w:rPr>
            <w:rFonts w:ascii="Times New Roman" w:eastAsiaTheme="minorEastAsia" w:hAnsi="Times New Roman" w:cs="Times New Roman"/>
            <w:sz w:val="24"/>
            <w:szCs w:val="24"/>
          </w:rPr>
          <w:t xml:space="preserve"> Let </w:t>
        </w:r>
      </w:ins>
      <m:oMath>
        <m:sSub>
          <m:sSubPr>
            <m:ctrlPr>
              <w:ins w:id="514" w:author="Emma Sophia Donnelly" w:date="2024-10-14T14:46:00Z">
                <w:rPr>
                  <w:rFonts w:ascii="Cambria Math" w:hAnsi="Cambria Math" w:cs="Times New Roman"/>
                  <w:i/>
                  <w:sz w:val="24"/>
                  <w:szCs w:val="24"/>
                </w:rPr>
              </w:ins>
            </m:ctrlPr>
          </m:sSubPr>
          <m:e>
            <m:r>
              <w:ins w:id="515" w:author="Emma Sophia Donnelly" w:date="2024-10-14T14:46:00Z">
                <w:rPr>
                  <w:rFonts w:ascii="Cambria Math" w:hAnsi="Cambria Math" w:cs="Times New Roman"/>
                  <w:sz w:val="24"/>
                  <w:szCs w:val="24"/>
                </w:rPr>
                <m:t>P</m:t>
              </w:ins>
            </m:r>
          </m:e>
          <m:sub>
            <m:r>
              <w:ins w:id="516" w:author="Emma Sophia Donnelly" w:date="2024-10-14T14:46:00Z">
                <w:rPr>
                  <w:rFonts w:ascii="Cambria Math" w:hAnsi="Cambria Math" w:cs="Times New Roman"/>
                  <w:sz w:val="24"/>
                  <w:szCs w:val="24"/>
                </w:rPr>
                <m:t>jt</m:t>
              </w:ins>
            </m:r>
          </m:sub>
        </m:sSub>
      </m:oMath>
      <w:ins w:id="517" w:author="Emma Sophia Donnelly" w:date="2024-10-14T14:46:00Z">
        <w:r w:rsidR="00681474">
          <w:rPr>
            <w:rFonts w:ascii="Times New Roman" w:eastAsiaTheme="minorEastAsia" w:hAnsi="Times New Roman" w:cs="Times New Roman"/>
            <w:sz w:val="24"/>
            <w:szCs w:val="24"/>
          </w:rPr>
          <w:t xml:space="preserve"> denote the price of living at house </w:t>
        </w:r>
      </w:ins>
      <m:oMath>
        <m:r>
          <w:ins w:id="518" w:author="Emma Sophia Donnelly" w:date="2024-10-14T14:46:00Z">
            <w:rPr>
              <w:rFonts w:ascii="Cambria Math" w:eastAsiaTheme="minorEastAsia" w:hAnsi="Cambria Math" w:cs="Times New Roman"/>
              <w:sz w:val="24"/>
              <w:szCs w:val="24"/>
            </w:rPr>
            <m:t>j</m:t>
          </w:ins>
        </m:r>
      </m:oMath>
      <w:ins w:id="519" w:author="Emma Sophia Donnelly" w:date="2024-10-14T14:46:00Z">
        <w:r w:rsidR="00681474">
          <w:rPr>
            <w:rFonts w:ascii="Times New Roman" w:eastAsiaTheme="minorEastAsia" w:hAnsi="Times New Roman" w:cs="Times New Roman"/>
            <w:sz w:val="24"/>
            <w:szCs w:val="24"/>
          </w:rPr>
          <w:t xml:space="preserve"> at time </w:t>
        </w:r>
      </w:ins>
      <m:oMath>
        <m:r>
          <w:ins w:id="520" w:author="Emma Sophia Donnelly" w:date="2024-10-14T14:46:00Z">
            <w:rPr>
              <w:rFonts w:ascii="Cambria Math" w:eastAsiaTheme="minorEastAsia" w:hAnsi="Cambria Math" w:cs="Times New Roman"/>
              <w:sz w:val="24"/>
              <w:szCs w:val="24"/>
            </w:rPr>
            <m:t>t</m:t>
          </w:ins>
        </m:r>
        <m:r>
          <w:ins w:id="521" w:author="Emma Sophia Donnelly" w:date="2024-10-14T14:47:00Z">
            <w:rPr>
              <w:rFonts w:ascii="Cambria Math" w:eastAsiaTheme="minorEastAsia" w:hAnsi="Cambria Math" w:cs="Times New Roman"/>
              <w:sz w:val="24"/>
              <w:szCs w:val="24"/>
            </w:rPr>
            <m:t>,</m:t>
          </w:ins>
        </m:r>
      </m:oMath>
      <w:ins w:id="522" w:author="Emma Sophia Donnelly" w:date="2024-10-14T14:47:00Z">
        <w:r w:rsidR="00681474">
          <w:rPr>
            <w:rFonts w:ascii="Times New Roman" w:eastAsiaTheme="minorEastAsia" w:hAnsi="Times New Roman" w:cs="Times New Roman"/>
            <w:sz w:val="24"/>
            <w:szCs w:val="24"/>
          </w:rPr>
          <w:t xml:space="preserve"> and let </w:t>
        </w:r>
      </w:ins>
      <m:oMath>
        <m:sSub>
          <m:sSubPr>
            <m:ctrlPr>
              <w:ins w:id="523" w:author="Emma Sophia Donnelly" w:date="2024-10-14T14:47:00Z">
                <w:rPr>
                  <w:rFonts w:ascii="Cambria Math" w:hAnsi="Cambria Math" w:cs="Times New Roman"/>
                  <w:i/>
                  <w:sz w:val="24"/>
                  <w:szCs w:val="24"/>
                </w:rPr>
              </w:ins>
            </m:ctrlPr>
          </m:sSubPr>
          <m:e>
            <m:r>
              <w:ins w:id="524" w:author="Emma Sophia Donnelly" w:date="2024-10-14T14:47:00Z">
                <w:rPr>
                  <w:rFonts w:ascii="Cambria Math" w:hAnsi="Cambria Math" w:cs="Times New Roman"/>
                  <w:sz w:val="24"/>
                  <w:szCs w:val="24"/>
                </w:rPr>
                <m:t>X</m:t>
              </w:ins>
            </m:r>
          </m:e>
          <m:sub>
            <m:r>
              <w:ins w:id="525" w:author="Emma Sophia Donnelly" w:date="2024-10-14T14:47:00Z">
                <w:rPr>
                  <w:rFonts w:ascii="Cambria Math" w:hAnsi="Cambria Math" w:cs="Times New Roman"/>
                  <w:sz w:val="24"/>
                  <w:szCs w:val="24"/>
                </w:rPr>
                <m:t>1jt</m:t>
              </w:ins>
            </m:r>
          </m:sub>
        </m:sSub>
      </m:oMath>
      <w:ins w:id="526" w:author="Emma Sophia Donnelly" w:date="2024-10-14T14:47:00Z">
        <w:r w:rsidR="00681474">
          <w:rPr>
            <w:rFonts w:ascii="Times New Roman" w:eastAsiaTheme="minorEastAsia" w:hAnsi="Times New Roman" w:cs="Times New Roman"/>
            <w:sz w:val="24"/>
            <w:szCs w:val="24"/>
          </w:rPr>
          <w:t xml:space="preserve"> denote location attributes that households have homogenous</w:t>
        </w:r>
      </w:ins>
      <w:ins w:id="527" w:author="Emma Sophia Donnelly" w:date="2024-10-14T14:48:00Z">
        <w:r w:rsidR="00681474">
          <w:rPr>
            <w:rFonts w:ascii="Times New Roman" w:eastAsiaTheme="minorEastAsia" w:hAnsi="Times New Roman" w:cs="Times New Roman"/>
            <w:sz w:val="24"/>
            <w:szCs w:val="24"/>
          </w:rPr>
          <w:t xml:space="preserve"> preferences over</w:t>
        </w:r>
      </w:ins>
      <w:ins w:id="528" w:author="Emma Sophia Donnelly" w:date="2024-10-14T16:21:00Z">
        <w:r w:rsidR="00D954B7">
          <w:rPr>
            <w:rFonts w:ascii="Times New Roman" w:eastAsiaTheme="minorEastAsia" w:hAnsi="Times New Roman" w:cs="Times New Roman"/>
            <w:sz w:val="24"/>
            <w:szCs w:val="24"/>
          </w:rPr>
          <w:t>, like median income</w:t>
        </w:r>
      </w:ins>
      <w:ins w:id="529" w:author="Emma Sophia Donnelly" w:date="2024-10-14T14:48:00Z">
        <w:r w:rsidR="00681474">
          <w:rPr>
            <w:rFonts w:ascii="Times New Roman" w:eastAsiaTheme="minorEastAsia" w:hAnsi="Times New Roman" w:cs="Times New Roman"/>
            <w:sz w:val="24"/>
            <w:szCs w:val="24"/>
          </w:rPr>
          <w:t>. Then we can rewrite</w:t>
        </w:r>
      </w:ins>
      <w:ins w:id="530" w:author="Emma Sophia Donnelly" w:date="2024-10-14T16:21:00Z">
        <w:r w:rsidR="00956CC5">
          <w:rPr>
            <w:rFonts w:ascii="Times New Roman" w:eastAsiaTheme="minorEastAsia" w:hAnsi="Times New Roman" w:cs="Times New Roman"/>
            <w:sz w:val="24"/>
            <w:szCs w:val="24"/>
          </w:rPr>
          <w:t xml:space="preserve"> the observable component of utility</w:t>
        </w:r>
      </w:ins>
      <w:ins w:id="531" w:author="Emma Sophia Donnelly" w:date="2024-10-14T14:48:00Z">
        <w:r w:rsidR="00681474">
          <w:rPr>
            <w:rFonts w:ascii="Times New Roman" w:eastAsiaTheme="minorEastAsia" w:hAnsi="Times New Roman" w:cs="Times New Roman"/>
            <w:sz w:val="24"/>
            <w:szCs w:val="24"/>
          </w:rPr>
          <w:t xml:space="preserve"> </w:t>
        </w:r>
      </w:ins>
      <m:oMath>
        <m:sSub>
          <m:sSubPr>
            <m:ctrlPr>
              <w:ins w:id="532" w:author="Emma Sophia Donnelly" w:date="2024-10-14T14:48:00Z">
                <w:rPr>
                  <w:rFonts w:ascii="Cambria Math" w:hAnsi="Cambria Math" w:cs="Times New Roman"/>
                  <w:i/>
                  <w:sz w:val="24"/>
                  <w:szCs w:val="24"/>
                </w:rPr>
              </w:ins>
            </m:ctrlPr>
          </m:sSubPr>
          <m:e>
            <m:r>
              <w:ins w:id="533" w:author="Emma Sophia Donnelly" w:date="2024-10-14T14:48:00Z">
                <w:rPr>
                  <w:rFonts w:ascii="Cambria Math" w:hAnsi="Cambria Math" w:cs="Times New Roman"/>
                  <w:sz w:val="24"/>
                  <w:szCs w:val="24"/>
                </w:rPr>
                <m:t>δ</m:t>
              </w:ins>
            </m:r>
          </m:e>
          <m:sub>
            <m:r>
              <w:ins w:id="534" w:author="Emma Sophia Donnelly" w:date="2024-10-14T14:48:00Z">
                <w:rPr>
                  <w:rFonts w:ascii="Cambria Math" w:hAnsi="Cambria Math" w:cs="Times New Roman"/>
                  <w:sz w:val="24"/>
                  <w:szCs w:val="24"/>
                </w:rPr>
                <m:t>jt</m:t>
              </w:ins>
            </m:r>
          </m:sub>
        </m:sSub>
      </m:oMath>
      <w:ins w:id="535" w:author="Emma Sophia Donnelly" w:date="2024-10-14T14:48:00Z">
        <w:r w:rsidR="00681474">
          <w:rPr>
            <w:rFonts w:ascii="Times New Roman" w:eastAsiaTheme="minorEastAsia" w:hAnsi="Times New Roman" w:cs="Times New Roman"/>
            <w:sz w:val="24"/>
            <w:szCs w:val="24"/>
          </w:rPr>
          <w:t xml:space="preserve"> as,</w:t>
        </w:r>
      </w:ins>
    </w:p>
    <w:p w14:paraId="6921F3E6" w14:textId="372346AF" w:rsidR="00B91CD8" w:rsidRDefault="00B83D8B" w:rsidP="00681474">
      <w:pPr>
        <w:pStyle w:val="ListParagraph"/>
        <w:numPr>
          <w:ilvl w:val="0"/>
          <w:numId w:val="5"/>
        </w:numPr>
        <w:spacing w:line="480" w:lineRule="auto"/>
        <w:rPr>
          <w:ins w:id="536" w:author="Emma Sophia Donnelly" w:date="2024-10-14T14:50:00Z"/>
          <w:rFonts w:ascii="Times New Roman" w:eastAsiaTheme="minorEastAsia" w:hAnsi="Times New Roman" w:cs="Times New Roman"/>
          <w:sz w:val="24"/>
          <w:szCs w:val="24"/>
        </w:rPr>
      </w:pPr>
      <m:oMath>
        <m:sSub>
          <m:sSubPr>
            <m:ctrlPr>
              <w:ins w:id="537" w:author="Emma Sophia Donnelly" w:date="2024-10-14T14:48:00Z">
                <w:rPr>
                  <w:rFonts w:ascii="Cambria Math" w:hAnsi="Cambria Math" w:cs="Times New Roman"/>
                  <w:i/>
                  <w:sz w:val="24"/>
                  <w:szCs w:val="24"/>
                </w:rPr>
              </w:ins>
            </m:ctrlPr>
          </m:sSubPr>
          <m:e>
            <m:r>
              <w:ins w:id="538" w:author="Emma Sophia Donnelly" w:date="2024-10-14T14:48:00Z">
                <w:rPr>
                  <w:rFonts w:ascii="Cambria Math" w:hAnsi="Cambria Math" w:cs="Times New Roman"/>
                  <w:sz w:val="24"/>
                  <w:szCs w:val="24"/>
                </w:rPr>
                <m:t>δ</m:t>
              </w:ins>
            </m:r>
          </m:e>
          <m:sub>
            <m:r>
              <w:ins w:id="539" w:author="Emma Sophia Donnelly" w:date="2024-10-14T14:48:00Z">
                <w:rPr>
                  <w:rFonts w:ascii="Cambria Math" w:hAnsi="Cambria Math" w:cs="Times New Roman"/>
                  <w:sz w:val="24"/>
                  <w:szCs w:val="24"/>
                </w:rPr>
                <m:t>jt</m:t>
              </w:ins>
            </m:r>
          </m:sub>
        </m:sSub>
        <m:r>
          <w:ins w:id="540" w:author="Emma Sophia Donnelly" w:date="2024-10-14T14:49:00Z">
            <w:rPr>
              <w:rFonts w:ascii="Cambria Math" w:eastAsiaTheme="minorEastAsia" w:hAnsi="Cambria Math" w:cs="Times New Roman"/>
              <w:sz w:val="24"/>
              <w:szCs w:val="24"/>
            </w:rPr>
            <m:t xml:space="preserve">= </m:t>
          </w:ins>
        </m:r>
        <m:sSub>
          <m:sSubPr>
            <m:ctrlPr>
              <w:ins w:id="541" w:author="Emma Sophia Donnelly" w:date="2024-10-14T14:49:00Z">
                <w:rPr>
                  <w:rFonts w:ascii="Cambria Math" w:eastAsiaTheme="minorEastAsia" w:hAnsi="Cambria Math" w:cs="Times New Roman"/>
                  <w:i/>
                  <w:sz w:val="24"/>
                  <w:szCs w:val="24"/>
                </w:rPr>
              </w:ins>
            </m:ctrlPr>
          </m:sSubPr>
          <m:e>
            <m:r>
              <w:ins w:id="542" w:author="Emma Sophia Donnelly" w:date="2024-10-14T14:55:00Z">
                <w:rPr>
                  <w:rFonts w:ascii="Cambria Math" w:eastAsiaTheme="minorEastAsia" w:hAnsi="Cambria Math" w:cs="Times New Roman"/>
                  <w:sz w:val="24"/>
                  <w:szCs w:val="24"/>
                </w:rPr>
                <m:t>β</m:t>
              </w:ins>
            </m:r>
          </m:e>
          <m:sub>
            <m:sSub>
              <m:sSubPr>
                <m:ctrlPr>
                  <w:ins w:id="543" w:author="Emma Sophia Donnelly" w:date="2024-10-14T14:49:00Z">
                    <w:rPr>
                      <w:rFonts w:ascii="Cambria Math" w:eastAsiaTheme="minorEastAsia" w:hAnsi="Cambria Math" w:cs="Times New Roman"/>
                      <w:i/>
                      <w:sz w:val="24"/>
                      <w:szCs w:val="24"/>
                    </w:rPr>
                  </w:ins>
                </m:ctrlPr>
              </m:sSubPr>
              <m:e>
                <m:r>
                  <w:ins w:id="544" w:author="Emma Sophia Donnelly" w:date="2024-10-14T14:49:00Z">
                    <w:rPr>
                      <w:rFonts w:ascii="Cambria Math" w:eastAsiaTheme="minorEastAsia" w:hAnsi="Cambria Math" w:cs="Times New Roman"/>
                      <w:sz w:val="24"/>
                      <w:szCs w:val="24"/>
                    </w:rPr>
                    <m:t>x</m:t>
                  </w:ins>
                </m:r>
              </m:e>
              <m:sub>
                <m:r>
                  <w:ins w:id="545" w:author="Emma Sophia Donnelly" w:date="2024-10-14T14:49:00Z">
                    <w:rPr>
                      <w:rFonts w:ascii="Cambria Math" w:eastAsiaTheme="minorEastAsia" w:hAnsi="Cambria Math" w:cs="Times New Roman"/>
                      <w:sz w:val="24"/>
                      <w:szCs w:val="24"/>
                    </w:rPr>
                    <m:t>1</m:t>
                  </w:ins>
                </m:r>
                <m:r>
                  <w:ins w:id="546" w:author="Emma Sophia Donnelly" w:date="2024-10-14T14:49:00Z">
                    <w:rPr>
                      <w:rFonts w:ascii="Cambria Math" w:eastAsiaTheme="minorEastAsia" w:hAnsi="Cambria Math" w:cs="Times New Roman"/>
                      <w:sz w:val="24"/>
                      <w:szCs w:val="24"/>
                    </w:rPr>
                    <m:t>jt</m:t>
                  </w:ins>
                </m:r>
              </m:sub>
            </m:sSub>
          </m:sub>
        </m:sSub>
        <m:sSub>
          <m:sSubPr>
            <m:ctrlPr>
              <w:ins w:id="547" w:author="Emma Sophia Donnelly" w:date="2024-10-14T14:49:00Z">
                <w:rPr>
                  <w:rFonts w:ascii="Cambria Math" w:eastAsiaTheme="minorEastAsia" w:hAnsi="Cambria Math" w:cs="Times New Roman"/>
                  <w:i/>
                  <w:sz w:val="24"/>
                  <w:szCs w:val="24"/>
                </w:rPr>
              </w:ins>
            </m:ctrlPr>
          </m:sSubPr>
          <m:e>
            <m:r>
              <w:ins w:id="548" w:author="Emma Sophia Donnelly" w:date="2024-10-14T14:49:00Z">
                <w:rPr>
                  <w:rFonts w:ascii="Cambria Math" w:eastAsiaTheme="minorEastAsia" w:hAnsi="Cambria Math" w:cs="Times New Roman"/>
                  <w:sz w:val="24"/>
                  <w:szCs w:val="24"/>
                </w:rPr>
                <m:t>X</m:t>
              </w:ins>
            </m:r>
          </m:e>
          <m:sub>
            <m:r>
              <w:ins w:id="549" w:author="Emma Sophia Donnelly" w:date="2024-10-14T14:49:00Z">
                <w:rPr>
                  <w:rFonts w:ascii="Cambria Math" w:eastAsiaTheme="minorEastAsia" w:hAnsi="Cambria Math" w:cs="Times New Roman"/>
                  <w:sz w:val="24"/>
                  <w:szCs w:val="24"/>
                </w:rPr>
                <m:t>1</m:t>
              </w:ins>
            </m:r>
            <m:r>
              <w:ins w:id="550" w:author="Emma Sophia Donnelly" w:date="2024-10-14T14:49:00Z">
                <w:rPr>
                  <w:rFonts w:ascii="Cambria Math" w:eastAsiaTheme="minorEastAsia" w:hAnsi="Cambria Math" w:cs="Times New Roman"/>
                  <w:sz w:val="24"/>
                  <w:szCs w:val="24"/>
                </w:rPr>
                <m:t>jt</m:t>
              </w:ins>
            </m:r>
          </m:sub>
        </m:sSub>
        <m:r>
          <w:ins w:id="551" w:author="Emma Sophia Donnelly" w:date="2024-10-14T14:49:00Z">
            <w:rPr>
              <w:rFonts w:ascii="Cambria Math" w:eastAsiaTheme="minorEastAsia" w:hAnsi="Cambria Math" w:cs="Times New Roman"/>
              <w:sz w:val="24"/>
              <w:szCs w:val="24"/>
            </w:rPr>
            <m:t>-</m:t>
          </w:ins>
        </m:r>
        <m:sSub>
          <m:sSubPr>
            <m:ctrlPr>
              <w:ins w:id="552" w:author="Emma Sophia Donnelly" w:date="2024-10-14T14:50:00Z">
                <w:rPr>
                  <w:rFonts w:ascii="Cambria Math" w:eastAsiaTheme="minorEastAsia" w:hAnsi="Cambria Math" w:cs="Times New Roman"/>
                  <w:i/>
                  <w:sz w:val="24"/>
                  <w:szCs w:val="24"/>
                </w:rPr>
              </w:ins>
            </m:ctrlPr>
          </m:sSubPr>
          <m:e>
            <m:sSub>
              <m:sSubPr>
                <m:ctrlPr>
                  <w:ins w:id="553" w:author="Emma Sophia Donnelly" w:date="2024-10-14T14:50:00Z">
                    <w:rPr>
                      <w:rFonts w:ascii="Cambria Math" w:eastAsiaTheme="minorEastAsia" w:hAnsi="Cambria Math" w:cs="Times New Roman"/>
                      <w:i/>
                      <w:sz w:val="24"/>
                      <w:szCs w:val="24"/>
                    </w:rPr>
                  </w:ins>
                </m:ctrlPr>
              </m:sSubPr>
              <m:e>
                <m:r>
                  <w:ins w:id="554" w:author="Emma Sophia Donnelly" w:date="2024-10-14T14:55:00Z">
                    <w:rPr>
                      <w:rFonts w:ascii="Cambria Math" w:eastAsiaTheme="minorEastAsia" w:hAnsi="Cambria Math" w:cs="Times New Roman"/>
                      <w:sz w:val="24"/>
                      <w:szCs w:val="24"/>
                    </w:rPr>
                    <m:t>β</m:t>
                  </w:ins>
                </m:r>
              </m:e>
              <m:sub>
                <m:r>
                  <w:ins w:id="555" w:author="Emma Sophia Donnelly" w:date="2024-10-14T14:50:00Z">
                    <w:rPr>
                      <w:rFonts w:ascii="Cambria Math" w:eastAsiaTheme="minorEastAsia" w:hAnsi="Cambria Math" w:cs="Times New Roman"/>
                      <w:sz w:val="24"/>
                      <w:szCs w:val="24"/>
                    </w:rPr>
                    <m:t>P</m:t>
                  </w:ins>
                </m:r>
              </m:sub>
            </m:sSub>
            <m:r>
              <w:ins w:id="556" w:author="Emma Sophia Donnelly" w:date="2024-10-14T14:50:00Z">
                <w:rPr>
                  <w:rFonts w:ascii="Cambria Math" w:eastAsiaTheme="minorEastAsia" w:hAnsi="Cambria Math" w:cs="Times New Roman"/>
                  <w:sz w:val="24"/>
                  <w:szCs w:val="24"/>
                </w:rPr>
                <m:t>P</m:t>
              </w:ins>
            </m:r>
          </m:e>
          <m:sub>
            <m:r>
              <w:ins w:id="557" w:author="Emma Sophia Donnelly" w:date="2024-10-14T14:50:00Z">
                <w:rPr>
                  <w:rFonts w:ascii="Cambria Math" w:eastAsiaTheme="minorEastAsia" w:hAnsi="Cambria Math" w:cs="Times New Roman"/>
                  <w:sz w:val="24"/>
                  <w:szCs w:val="24"/>
                </w:rPr>
                <m:t>jt</m:t>
              </w:ins>
            </m:r>
          </m:sub>
        </m:sSub>
        <m:r>
          <w:ins w:id="558" w:author="Emma Sophia Donnelly" w:date="2024-10-14T14:50:00Z">
            <w:rPr>
              <w:rFonts w:ascii="Cambria Math" w:eastAsiaTheme="minorEastAsia" w:hAnsi="Cambria Math" w:cs="Times New Roman"/>
              <w:sz w:val="24"/>
              <w:szCs w:val="24"/>
            </w:rPr>
            <m:t>,</m:t>
          </w:ins>
        </m:r>
      </m:oMath>
    </w:p>
    <w:p w14:paraId="508983F0" w14:textId="15ACC8D1" w:rsidR="00681474" w:rsidRPr="00B91CD8" w:rsidRDefault="00B91CD8">
      <w:pPr>
        <w:spacing w:line="480" w:lineRule="auto"/>
        <w:rPr>
          <w:ins w:id="559" w:author="Emma Sophia Donnelly" w:date="2024-10-14T14:40:00Z"/>
          <w:rFonts w:ascii="Times New Roman" w:eastAsiaTheme="minorEastAsia" w:hAnsi="Times New Roman" w:cs="Times New Roman"/>
          <w:sz w:val="24"/>
          <w:szCs w:val="24"/>
          <w:rPrChange w:id="560" w:author="Emma Sophia Donnelly" w:date="2024-10-14T14:50:00Z">
            <w:rPr>
              <w:ins w:id="561" w:author="Emma Sophia Donnelly" w:date="2024-10-14T14:40:00Z"/>
            </w:rPr>
          </w:rPrChange>
        </w:rPr>
        <w:pPrChange w:id="562" w:author="Emma Sophia Donnelly" w:date="2024-10-14T14:50:00Z">
          <w:pPr>
            <w:pStyle w:val="ListParagraph"/>
            <w:numPr>
              <w:numId w:val="5"/>
            </w:numPr>
            <w:spacing w:line="480" w:lineRule="auto"/>
            <w:ind w:hanging="360"/>
          </w:pPr>
        </w:pPrChange>
      </w:pPr>
      <w:ins w:id="563" w:author="Emma Sophia Donnelly" w:date="2024-10-14T14:50:00Z">
        <w:r>
          <w:rPr>
            <w:rFonts w:ascii="Times New Roman" w:eastAsiaTheme="minorEastAsia" w:hAnsi="Times New Roman" w:cs="Times New Roman"/>
            <w:sz w:val="24"/>
            <w:szCs w:val="24"/>
          </w:rPr>
          <w:t xml:space="preserve">where the </w:t>
        </w:r>
      </w:ins>
      <m:oMath>
        <m:r>
          <w:ins w:id="564" w:author="Emma Sophia Donnelly" w:date="2024-10-14T14:55:00Z">
            <w:rPr>
              <w:rFonts w:ascii="Cambria Math" w:eastAsiaTheme="minorEastAsia" w:hAnsi="Cambria Math" w:cs="Times New Roman"/>
              <w:sz w:val="24"/>
              <w:szCs w:val="24"/>
            </w:rPr>
            <m:t>β</m:t>
          </w:ins>
        </m:r>
      </m:oMath>
      <w:ins w:id="565" w:author="Emma Sophia Donnelly" w:date="2024-10-14T14:50:00Z">
        <w:r>
          <w:rPr>
            <w:rFonts w:ascii="Times New Roman" w:eastAsiaTheme="minorEastAsia" w:hAnsi="Times New Roman" w:cs="Times New Roman"/>
            <w:sz w:val="24"/>
            <w:szCs w:val="24"/>
          </w:rPr>
          <w:t>’s are preference para</w:t>
        </w:r>
      </w:ins>
      <w:ins w:id="566" w:author="Emma Sophia Donnelly" w:date="2024-10-14T14:51:00Z">
        <w:r>
          <w:rPr>
            <w:rFonts w:ascii="Times New Roman" w:eastAsiaTheme="minorEastAsia" w:hAnsi="Times New Roman" w:cs="Times New Roman"/>
            <w:sz w:val="24"/>
            <w:szCs w:val="24"/>
          </w:rPr>
          <w:t xml:space="preserve">meters. </w:t>
        </w:r>
      </w:ins>
      <w:ins w:id="567" w:author="Emma Sophia Donnelly" w:date="2024-10-14T14:52:00Z">
        <w:r w:rsidR="00765BBB">
          <w:rPr>
            <w:rFonts w:ascii="Times New Roman" w:eastAsiaTheme="minorEastAsia" w:hAnsi="Times New Roman" w:cs="Times New Roman"/>
            <w:sz w:val="24"/>
            <w:szCs w:val="24"/>
          </w:rPr>
          <w:t xml:space="preserve">I model the effect of </w:t>
        </w:r>
      </w:ins>
      <w:ins w:id="568" w:author="Emma Sophia Donnelly" w:date="2024-10-14T14:53:00Z">
        <w:r w:rsidR="00765BBB">
          <w:rPr>
            <w:rFonts w:ascii="Times New Roman" w:eastAsiaTheme="minorEastAsia" w:hAnsi="Times New Roman" w:cs="Times New Roman"/>
            <w:sz w:val="24"/>
            <w:szCs w:val="24"/>
          </w:rPr>
          <w:t xml:space="preserve">changing the Harris County flood buyout program from mandatory to voluntary in the individual-specific component </w:t>
        </w:r>
      </w:ins>
      <m:oMath>
        <m:sSub>
          <m:sSubPr>
            <m:ctrlPr>
              <w:ins w:id="569" w:author="Emma Sophia Donnelly" w:date="2024-10-14T14:53:00Z">
                <w:rPr>
                  <w:rFonts w:ascii="Cambria Math" w:hAnsi="Cambria Math" w:cs="Times New Roman"/>
                  <w:i/>
                  <w:sz w:val="24"/>
                  <w:szCs w:val="24"/>
                </w:rPr>
              </w:ins>
            </m:ctrlPr>
          </m:sSubPr>
          <m:e>
            <m:r>
              <w:ins w:id="570" w:author="Emma Sophia Donnelly" w:date="2024-10-14T14:53:00Z">
                <w:rPr>
                  <w:rFonts w:ascii="Cambria Math" w:hAnsi="Cambria Math" w:cs="Times New Roman"/>
                  <w:sz w:val="24"/>
                  <w:szCs w:val="24"/>
                </w:rPr>
                <m:t>λ</m:t>
              </w:ins>
            </m:r>
          </m:e>
          <m:sub>
            <m:r>
              <w:ins w:id="571" w:author="Emma Sophia Donnelly" w:date="2024-10-14T14:53:00Z">
                <w:rPr>
                  <w:rFonts w:ascii="Cambria Math" w:hAnsi="Cambria Math" w:cs="Times New Roman"/>
                  <w:sz w:val="24"/>
                  <w:szCs w:val="24"/>
                </w:rPr>
                <m:t>ijt</m:t>
              </w:ins>
            </m:r>
          </m:sub>
        </m:sSub>
      </m:oMath>
      <w:ins w:id="572" w:author="Emma Sophia Donnelly" w:date="2024-10-14T14:53:00Z">
        <w:r w:rsidR="00765BBB">
          <w:rPr>
            <w:rFonts w:ascii="Times New Roman" w:eastAsiaTheme="minorEastAsia" w:hAnsi="Times New Roman" w:cs="Times New Roman"/>
            <w:sz w:val="24"/>
            <w:szCs w:val="24"/>
          </w:rPr>
          <w:t>.</w:t>
        </w:r>
      </w:ins>
      <w:ins w:id="573" w:author="Emma Sophia Donnelly" w:date="2024-10-14T14:54:00Z">
        <w:r w:rsidR="00101CC3">
          <w:rPr>
            <w:rFonts w:ascii="Times New Roman" w:eastAsiaTheme="minorEastAsia" w:hAnsi="Times New Roman" w:cs="Times New Roman"/>
            <w:sz w:val="24"/>
            <w:szCs w:val="24"/>
          </w:rPr>
          <w:t xml:space="preserve"> The individual</w:t>
        </w:r>
      </w:ins>
      <w:ins w:id="574" w:author="Emma Sophia Donnelly" w:date="2024-10-14T16:22:00Z">
        <w:r w:rsidR="00F05ADE">
          <w:rPr>
            <w:rFonts w:ascii="Times New Roman" w:eastAsiaTheme="minorEastAsia" w:hAnsi="Times New Roman" w:cs="Times New Roman"/>
            <w:sz w:val="24"/>
            <w:szCs w:val="24"/>
          </w:rPr>
          <w:t xml:space="preserve">- specific </w:t>
        </w:r>
      </w:ins>
      <w:ins w:id="575" w:author="Emma Sophia Donnelly" w:date="2024-10-14T14:54:00Z">
        <w:r w:rsidR="00101CC3">
          <w:rPr>
            <w:rFonts w:ascii="Times New Roman" w:eastAsiaTheme="minorEastAsia" w:hAnsi="Times New Roman" w:cs="Times New Roman"/>
            <w:sz w:val="24"/>
            <w:szCs w:val="24"/>
          </w:rPr>
          <w:t xml:space="preserve">household utility model is, </w:t>
        </w:r>
      </w:ins>
    </w:p>
    <w:p w14:paraId="46AC1899" w14:textId="25AE292F" w:rsidR="00CE2731" w:rsidRPr="00CE2731" w:rsidRDefault="00B83D8B">
      <w:pPr>
        <w:pStyle w:val="ListParagraph"/>
        <w:numPr>
          <w:ilvl w:val="0"/>
          <w:numId w:val="5"/>
        </w:numPr>
        <w:spacing w:line="480" w:lineRule="auto"/>
        <w:rPr>
          <w:rFonts w:ascii="Times New Roman" w:eastAsiaTheme="minorEastAsia" w:hAnsi="Times New Roman" w:cs="Times New Roman"/>
          <w:sz w:val="24"/>
          <w:szCs w:val="24"/>
          <w:rPrChange w:id="576" w:author="Emma Sophia Donnelly" w:date="2024-10-14T14:22:00Z">
            <w:rPr/>
          </w:rPrChange>
        </w:rPr>
        <w:pPrChange w:id="577" w:author="Emma Sophia Donnelly" w:date="2024-10-14T14:22:00Z">
          <w:pPr>
            <w:spacing w:line="480" w:lineRule="auto"/>
          </w:pPr>
        </w:pPrChange>
      </w:pPr>
      <m:oMath>
        <m:sSub>
          <m:sSubPr>
            <m:ctrlPr>
              <w:ins w:id="578" w:author="Emma Sophia Donnelly" w:date="2024-10-14T14:56:00Z">
                <w:rPr>
                  <w:rFonts w:ascii="Cambria Math" w:hAnsi="Cambria Math" w:cs="Times New Roman"/>
                  <w:i/>
                  <w:sz w:val="24"/>
                  <w:szCs w:val="24"/>
                </w:rPr>
              </w:ins>
            </m:ctrlPr>
          </m:sSubPr>
          <m:e>
            <m:r>
              <w:ins w:id="579" w:author="Emma Sophia Donnelly" w:date="2024-10-14T14:56:00Z">
                <w:rPr>
                  <w:rFonts w:ascii="Cambria Math" w:hAnsi="Cambria Math" w:cs="Times New Roman"/>
                  <w:sz w:val="24"/>
                  <w:szCs w:val="24"/>
                </w:rPr>
                <m:t>λ</m:t>
              </w:ins>
            </m:r>
          </m:e>
          <m:sub>
            <m:r>
              <w:ins w:id="580" w:author="Emma Sophia Donnelly" w:date="2024-10-14T14:56:00Z">
                <w:rPr>
                  <w:rFonts w:ascii="Cambria Math" w:hAnsi="Cambria Math" w:cs="Times New Roman"/>
                  <w:sz w:val="24"/>
                  <w:szCs w:val="24"/>
                </w:rPr>
                <m:t>ijt</m:t>
              </w:ins>
            </m:r>
          </m:sub>
        </m:sSub>
        <m:r>
          <w:ins w:id="581" w:author="Emma Sophia Donnelly" w:date="2024-10-14T14:22:00Z">
            <w:rPr>
              <w:rFonts w:ascii="Cambria Math" w:eastAsiaTheme="minorEastAsia" w:hAnsi="Cambria Math" w:cs="Times New Roman"/>
              <w:sz w:val="24"/>
              <w:szCs w:val="24"/>
            </w:rPr>
            <m:t>=</m:t>
          </w:ins>
        </m:r>
        <m:sSub>
          <m:sSubPr>
            <m:ctrlPr>
              <w:ins w:id="582" w:author="Emma Sophia Donnelly" w:date="2024-10-14T14:22:00Z">
                <w:rPr>
                  <w:rFonts w:ascii="Cambria Math" w:hAnsi="Cambria Math" w:cs="Times New Roman"/>
                  <w:i/>
                  <w:sz w:val="24"/>
                  <w:szCs w:val="24"/>
                </w:rPr>
              </w:ins>
            </m:ctrlPr>
          </m:sSubPr>
          <m:e>
            <m:r>
              <w:ins w:id="583" w:author="Emma Sophia Donnelly" w:date="2024-10-14T14:22:00Z">
                <w:rPr>
                  <w:rFonts w:ascii="Cambria Math" w:hAnsi="Cambria Math" w:cs="Times New Roman"/>
                  <w:sz w:val="24"/>
                  <w:szCs w:val="24"/>
                </w:rPr>
                <m:t>β</m:t>
              </w:ins>
            </m:r>
          </m:e>
          <m:sub>
            <m:r>
              <w:ins w:id="584" w:author="Emma Sophia Donnelly" w:date="2024-10-14T14:22:00Z">
                <w:rPr>
                  <w:rFonts w:ascii="Cambria Math" w:hAnsi="Cambria Math" w:cs="Times New Roman"/>
                  <w:sz w:val="24"/>
                  <w:szCs w:val="24"/>
                </w:rPr>
                <m:t>ijt</m:t>
              </w:ins>
            </m:r>
          </m:sub>
        </m:sSub>
        <m:r>
          <w:ins w:id="585" w:author="Emma Sophia Donnelly" w:date="2024-10-14T14:22:00Z">
            <w:rPr>
              <w:rFonts w:ascii="Cambria Math" w:hAnsi="Cambria Math" w:cs="Times New Roman"/>
              <w:sz w:val="24"/>
              <w:szCs w:val="24"/>
            </w:rPr>
            <m:t>Post</m:t>
          </w:ins>
        </m:r>
        <m:r>
          <w:ins w:id="586" w:author="Emma Sophia Donnelly" w:date="2024-10-14T14:22:00Z">
            <w:rPr>
              <w:rFonts w:ascii="Cambria Math" w:hAnsi="Cambria Math" w:cs="Times New Roman"/>
              <w:sz w:val="24"/>
              <w:szCs w:val="24"/>
            </w:rPr>
            <m:t>+</m:t>
          </w:ins>
        </m:r>
        <m:sSub>
          <m:sSubPr>
            <m:ctrlPr>
              <w:ins w:id="587" w:author="Emma Sophia Donnelly" w:date="2024-10-14T14:22:00Z">
                <w:rPr>
                  <w:rFonts w:ascii="Cambria Math" w:hAnsi="Cambria Math" w:cs="Times New Roman"/>
                  <w:i/>
                  <w:sz w:val="24"/>
                  <w:szCs w:val="24"/>
                </w:rPr>
              </w:ins>
            </m:ctrlPr>
          </m:sSubPr>
          <m:e>
            <m:r>
              <w:ins w:id="588" w:author="Emma Sophia Donnelly" w:date="2024-10-14T14:22:00Z">
                <w:rPr>
                  <w:rFonts w:ascii="Cambria Math" w:hAnsi="Cambria Math" w:cs="Times New Roman"/>
                  <w:sz w:val="24"/>
                  <w:szCs w:val="24"/>
                </w:rPr>
                <m:t>β</m:t>
              </w:ins>
            </m:r>
          </m:e>
          <m:sub>
            <m:r>
              <w:ins w:id="589" w:author="Emma Sophia Donnelly" w:date="2024-10-14T14:22:00Z">
                <w:rPr>
                  <w:rFonts w:ascii="Cambria Math" w:hAnsi="Cambria Math" w:cs="Times New Roman"/>
                  <w:sz w:val="24"/>
                  <w:szCs w:val="24"/>
                </w:rPr>
                <m:t>ijt</m:t>
              </w:ins>
            </m:r>
          </m:sub>
        </m:sSub>
        <m:r>
          <w:ins w:id="590" w:author="Emma Sophia Donnelly" w:date="2024-10-14T14:22:00Z">
            <w:rPr>
              <w:rFonts w:ascii="Cambria Math" w:hAnsi="Cambria Math" w:cs="Times New Roman"/>
              <w:sz w:val="24"/>
              <w:szCs w:val="24"/>
            </w:rPr>
            <m:t>Mandatory</m:t>
          </w:ins>
        </m:r>
        <m:r>
          <w:ins w:id="591" w:author="Emma Sophia Donnelly" w:date="2024-10-14T14:22:00Z">
            <w:rPr>
              <w:rFonts w:ascii="Cambria Math" w:hAnsi="Cambria Math" w:cs="Times New Roman"/>
              <w:sz w:val="24"/>
              <w:szCs w:val="24"/>
            </w:rPr>
            <m:t>+</m:t>
          </w:ins>
        </m:r>
        <m:sSub>
          <m:sSubPr>
            <m:ctrlPr>
              <w:ins w:id="592" w:author="Emma Sophia Donnelly" w:date="2024-10-14T14:22:00Z">
                <w:rPr>
                  <w:rFonts w:ascii="Cambria Math" w:hAnsi="Cambria Math" w:cs="Times New Roman"/>
                  <w:i/>
                  <w:sz w:val="24"/>
                  <w:szCs w:val="24"/>
                </w:rPr>
              </w:ins>
            </m:ctrlPr>
          </m:sSubPr>
          <m:e>
            <m:r>
              <w:ins w:id="593" w:author="Emma Sophia Donnelly" w:date="2024-10-14T14:22:00Z">
                <w:rPr>
                  <w:rFonts w:ascii="Cambria Math" w:hAnsi="Cambria Math" w:cs="Times New Roman"/>
                  <w:sz w:val="24"/>
                  <w:szCs w:val="24"/>
                </w:rPr>
                <m:t>β</m:t>
              </w:ins>
            </m:r>
          </m:e>
          <m:sub>
            <m:r>
              <w:ins w:id="594" w:author="Emma Sophia Donnelly" w:date="2024-10-14T14:22:00Z">
                <w:rPr>
                  <w:rFonts w:ascii="Cambria Math" w:hAnsi="Cambria Math" w:cs="Times New Roman"/>
                  <w:sz w:val="24"/>
                  <w:szCs w:val="24"/>
                </w:rPr>
                <m:t>ijt</m:t>
              </w:ins>
            </m:r>
          </m:sub>
        </m:sSub>
        <m:r>
          <w:ins w:id="595" w:author="Emma Sophia Donnelly" w:date="2024-10-14T14:22:00Z">
            <w:rPr>
              <w:rFonts w:ascii="Cambria Math" w:hAnsi="Cambria Math" w:cs="Times New Roman"/>
              <w:sz w:val="24"/>
              <w:szCs w:val="24"/>
            </w:rPr>
            <m:t>Post</m:t>
          </w:ins>
        </m:r>
        <m:r>
          <w:ins w:id="596" w:author="Emma Sophia Donnelly" w:date="2024-10-14T14:23:00Z">
            <w:rPr>
              <w:rFonts w:ascii="Cambria Math" w:hAnsi="Cambria Math" w:cs="Times New Roman"/>
              <w:sz w:val="24"/>
              <w:szCs w:val="24"/>
            </w:rPr>
            <m:t>×</m:t>
          </w:ins>
        </m:r>
        <m:r>
          <w:ins w:id="597" w:author="Emma Sophia Donnelly" w:date="2024-10-14T14:22:00Z">
            <w:rPr>
              <w:rFonts w:ascii="Cambria Math" w:hAnsi="Cambria Math" w:cs="Times New Roman"/>
              <w:sz w:val="24"/>
              <w:szCs w:val="24"/>
            </w:rPr>
            <m:t>Mandatory</m:t>
          </w:ins>
        </m:r>
        <m:r>
          <w:ins w:id="598" w:author="Emma Sophia Donnelly" w:date="2024-10-14T14:22:00Z">
            <w:rPr>
              <w:rFonts w:ascii="Cambria Math" w:hAnsi="Cambria Math" w:cs="Times New Roman"/>
              <w:sz w:val="24"/>
              <w:szCs w:val="24"/>
            </w:rPr>
            <m:t>+</m:t>
          </w:ins>
        </m:r>
        <m:sSub>
          <m:sSubPr>
            <m:ctrlPr>
              <w:ins w:id="599" w:author="Emma Sophia Donnelly" w:date="2024-10-14T14:22:00Z">
                <w:rPr>
                  <w:rFonts w:ascii="Cambria Math" w:hAnsi="Cambria Math" w:cs="Times New Roman"/>
                  <w:i/>
                  <w:sz w:val="24"/>
                  <w:szCs w:val="24"/>
                </w:rPr>
              </w:ins>
            </m:ctrlPr>
          </m:sSubPr>
          <m:e>
            <m:r>
              <w:ins w:id="600" w:author="Emma Sophia Donnelly" w:date="2024-10-14T14:22:00Z">
                <w:rPr>
                  <w:rFonts w:ascii="Cambria Math" w:hAnsi="Cambria Math" w:cs="Times New Roman"/>
                  <w:sz w:val="24"/>
                  <w:szCs w:val="24"/>
                </w:rPr>
                <m:t>β</m:t>
              </w:ins>
            </m:r>
          </m:e>
          <m:sub>
            <m:r>
              <w:ins w:id="601" w:author="Emma Sophia Donnelly" w:date="2024-10-14T14:22:00Z">
                <w:rPr>
                  <w:rFonts w:ascii="Cambria Math" w:hAnsi="Cambria Math" w:cs="Times New Roman"/>
                  <w:sz w:val="24"/>
                  <w:szCs w:val="24"/>
                </w:rPr>
                <m:t>ijt</m:t>
              </w:ins>
            </m:r>
          </m:sub>
        </m:sSub>
        <m:r>
          <w:ins w:id="602" w:author="Emma Sophia Donnelly" w:date="2024-10-14T14:22:00Z">
            <w:rPr>
              <w:rFonts w:ascii="Cambria Math" w:hAnsi="Cambria Math" w:cs="Times New Roman"/>
              <w:sz w:val="24"/>
              <w:szCs w:val="24"/>
            </w:rPr>
            <m:t>Duration</m:t>
          </w:ins>
        </m:r>
        <m:r>
          <w:ins w:id="603" w:author="Emma Sophia Donnelly" w:date="2024-10-14T14:22:00Z">
            <w:rPr>
              <w:rFonts w:ascii="Cambria Math" w:hAnsi="Cambria Math" w:cs="Times New Roman"/>
              <w:sz w:val="24"/>
              <w:szCs w:val="24"/>
            </w:rPr>
            <m:t>+</m:t>
          </w:ins>
        </m:r>
        <m:sSub>
          <m:sSubPr>
            <m:ctrlPr>
              <w:ins w:id="604" w:author="Emma Sophia Donnelly" w:date="2024-10-14T14:22:00Z">
                <w:rPr>
                  <w:rFonts w:ascii="Cambria Math" w:hAnsi="Cambria Math" w:cs="Times New Roman"/>
                  <w:i/>
                  <w:sz w:val="24"/>
                  <w:szCs w:val="24"/>
                </w:rPr>
              </w:ins>
            </m:ctrlPr>
          </m:sSubPr>
          <m:e>
            <m:r>
              <w:ins w:id="605" w:author="Emma Sophia Donnelly" w:date="2024-10-14T14:22:00Z">
                <w:rPr>
                  <w:rFonts w:ascii="Cambria Math" w:hAnsi="Cambria Math" w:cs="Times New Roman"/>
                  <w:sz w:val="24"/>
                  <w:szCs w:val="24"/>
                </w:rPr>
                <m:t>β</m:t>
              </w:ins>
            </m:r>
          </m:e>
          <m:sub>
            <m:r>
              <w:ins w:id="606" w:author="Emma Sophia Donnelly" w:date="2024-10-14T14:22:00Z">
                <w:rPr>
                  <w:rFonts w:ascii="Cambria Math" w:hAnsi="Cambria Math" w:cs="Times New Roman"/>
                  <w:sz w:val="24"/>
                  <w:szCs w:val="24"/>
                </w:rPr>
                <m:t>ijt</m:t>
              </w:ins>
            </m:r>
          </m:sub>
        </m:sSub>
        <m:r>
          <w:ins w:id="607" w:author="Emma Sophia Donnelly" w:date="2024-10-14T14:22:00Z">
            <w:rPr>
              <w:rFonts w:ascii="Cambria Math" w:hAnsi="Cambria Math" w:cs="Times New Roman"/>
              <w:sz w:val="24"/>
              <w:szCs w:val="24"/>
            </w:rPr>
            <m:t>Local</m:t>
          </w:ins>
        </m:r>
        <m:sSub>
          <m:sSubPr>
            <m:ctrlPr>
              <w:ins w:id="608" w:author="Emma Sophia Donnelly" w:date="2024-10-14T14:22:00Z">
                <w:rPr>
                  <w:rFonts w:ascii="Cambria Math" w:hAnsi="Cambria Math" w:cs="Times New Roman"/>
                  <w:i/>
                  <w:sz w:val="24"/>
                  <w:szCs w:val="24"/>
                </w:rPr>
              </w:ins>
            </m:ctrlPr>
          </m:sSubPr>
          <m:e>
            <m:r>
              <w:ins w:id="609" w:author="Emma Sophia Donnelly" w:date="2024-10-14T14:22:00Z">
                <w:rPr>
                  <w:rFonts w:ascii="Cambria Math" w:hAnsi="Cambria Math" w:cs="Times New Roman"/>
                  <w:sz w:val="24"/>
                  <w:szCs w:val="24"/>
                </w:rPr>
                <m:t>+</m:t>
              </w:ins>
            </m:r>
            <m:r>
              <w:ins w:id="610" w:author="Emma Sophia Donnelly" w:date="2024-10-14T14:22:00Z">
                <w:rPr>
                  <w:rFonts w:ascii="Cambria Math" w:hAnsi="Cambria Math" w:cs="Times New Roman"/>
                  <w:sz w:val="24"/>
                  <w:szCs w:val="24"/>
                </w:rPr>
                <m:t>β</m:t>
              </w:ins>
            </m:r>
          </m:e>
          <m:sub>
            <m:r>
              <w:ins w:id="611" w:author="Emma Sophia Donnelly" w:date="2024-10-14T14:22:00Z">
                <w:rPr>
                  <w:rFonts w:ascii="Cambria Math" w:hAnsi="Cambria Math" w:cs="Times New Roman"/>
                  <w:sz w:val="24"/>
                  <w:szCs w:val="24"/>
                </w:rPr>
                <m:t>ijt</m:t>
              </w:ins>
            </m:r>
          </m:sub>
        </m:sSub>
        <m:r>
          <w:ins w:id="612" w:author="Emma Sophia Donnelly" w:date="2024-10-14T14:22:00Z">
            <w:rPr>
              <w:rFonts w:ascii="Cambria Math" w:hAnsi="Cambria Math" w:cs="Times New Roman"/>
              <w:sz w:val="24"/>
              <w:szCs w:val="24"/>
            </w:rPr>
            <m:t>ΔRisk</m:t>
          </w:ins>
        </m:r>
        <w:commentRangeStart w:id="613"/>
        <m:r>
          <w:ins w:id="614" w:author="Emma Sophia Donnelly" w:date="2024-10-14T14:22:00Z">
            <w:rPr>
              <w:rFonts w:ascii="Cambria Math" w:hAnsi="Cambria Math" w:cs="Times New Roman"/>
              <w:sz w:val="24"/>
              <w:szCs w:val="24"/>
            </w:rPr>
            <m:t>+</m:t>
          </w:ins>
        </m:r>
        <m:sSub>
          <m:sSubPr>
            <m:ctrlPr>
              <w:ins w:id="615" w:author="Emma Sophia Donnelly" w:date="2024-10-14T14:22:00Z">
                <w:rPr>
                  <w:rFonts w:ascii="Cambria Math" w:hAnsi="Cambria Math" w:cs="Times New Roman"/>
                  <w:i/>
                  <w:sz w:val="24"/>
                  <w:szCs w:val="24"/>
                </w:rPr>
              </w:ins>
            </m:ctrlPr>
          </m:sSubPr>
          <m:e>
            <m:r>
              <w:ins w:id="616" w:author="Emma Sophia Donnelly" w:date="2024-10-14T14:22:00Z">
                <w:rPr>
                  <w:rFonts w:ascii="Cambria Math" w:hAnsi="Cambria Math" w:cs="Times New Roman"/>
                  <w:sz w:val="24"/>
                  <w:szCs w:val="24"/>
                </w:rPr>
                <m:t>β</m:t>
              </w:ins>
            </m:r>
          </m:e>
          <m:sub>
            <m:r>
              <w:ins w:id="617" w:author="Emma Sophia Donnelly" w:date="2024-10-14T14:22:00Z">
                <w:rPr>
                  <w:rFonts w:ascii="Cambria Math" w:hAnsi="Cambria Math" w:cs="Times New Roman"/>
                  <w:sz w:val="24"/>
                  <w:szCs w:val="24"/>
                </w:rPr>
                <m:t>ijt</m:t>
              </w:ins>
            </m:r>
          </m:sub>
        </m:sSub>
        <m:sSub>
          <m:sSubPr>
            <m:ctrlPr>
              <w:ins w:id="618" w:author="Emma Sophia Donnelly" w:date="2024-10-14T14:23:00Z">
                <w:rPr>
                  <w:rFonts w:ascii="Cambria Math" w:hAnsi="Cambria Math" w:cs="Times New Roman"/>
                  <w:i/>
                  <w:sz w:val="24"/>
                  <w:szCs w:val="24"/>
                </w:rPr>
              </w:ins>
            </m:ctrlPr>
          </m:sSubPr>
          <m:e>
            <m:r>
              <w:ins w:id="619" w:author="Emma Sophia Donnelly" w:date="2024-10-14T14:23:00Z">
                <w:rPr>
                  <w:rFonts w:ascii="Cambria Math" w:hAnsi="Cambria Math" w:cs="Times New Roman"/>
                  <w:sz w:val="24"/>
                  <w:szCs w:val="24"/>
                </w:rPr>
                <m:t>X</m:t>
              </w:ins>
            </m:r>
          </m:e>
          <m:sub>
            <m:r>
              <w:ins w:id="620" w:author="Emma Sophia Donnelly" w:date="2024-10-14T14:57:00Z">
                <w:rPr>
                  <w:rFonts w:ascii="Cambria Math" w:hAnsi="Cambria Math" w:cs="Times New Roman"/>
                  <w:sz w:val="24"/>
                  <w:szCs w:val="24"/>
                </w:rPr>
                <m:t>1</m:t>
              </w:ins>
            </m:r>
            <m:r>
              <w:ins w:id="621" w:author="Emma Sophia Donnelly" w:date="2024-10-14T14:23:00Z">
                <w:rPr>
                  <w:rFonts w:ascii="Cambria Math" w:hAnsi="Cambria Math" w:cs="Times New Roman"/>
                  <w:sz w:val="24"/>
                  <w:szCs w:val="24"/>
                </w:rPr>
                <m:t>jt</m:t>
              </w:ins>
            </m:r>
          </m:sub>
        </m:sSub>
        <m:r>
          <w:ins w:id="622" w:author="Emma Sophia Donnelly" w:date="2024-10-14T14:23:00Z">
            <w:rPr>
              <w:rFonts w:ascii="Cambria Math" w:hAnsi="Cambria Math" w:cs="Times New Roman"/>
              <w:sz w:val="24"/>
              <w:szCs w:val="24"/>
            </w:rPr>
            <m:t>+</m:t>
          </w:ins>
        </m:r>
        <m:sSub>
          <m:sSubPr>
            <m:ctrlPr>
              <w:ins w:id="623" w:author="Emma Sophia Donnelly" w:date="2024-10-14T14:23:00Z">
                <w:rPr>
                  <w:rFonts w:ascii="Cambria Math" w:hAnsi="Cambria Math" w:cs="Times New Roman"/>
                  <w:i/>
                  <w:sz w:val="24"/>
                  <w:szCs w:val="24"/>
                </w:rPr>
              </w:ins>
            </m:ctrlPr>
          </m:sSubPr>
          <m:e>
            <m:r>
              <w:ins w:id="624" w:author="Emma Sophia Donnelly" w:date="2024-10-14T14:56:00Z">
                <w:rPr>
                  <w:rFonts w:ascii="Cambria Math" w:hAnsi="Cambria Math" w:cs="Times New Roman"/>
                  <w:sz w:val="24"/>
                  <w:szCs w:val="24"/>
                </w:rPr>
                <m:t>X</m:t>
              </w:ins>
            </m:r>
          </m:e>
          <m:sub>
            <m:r>
              <w:ins w:id="625" w:author="Emma Sophia Donnelly" w:date="2024-10-14T14:56:00Z">
                <w:rPr>
                  <w:rFonts w:ascii="Cambria Math" w:hAnsi="Cambria Math" w:cs="Times New Roman"/>
                  <w:sz w:val="24"/>
                  <w:szCs w:val="24"/>
                </w:rPr>
                <m:t>2</m:t>
              </w:ins>
            </m:r>
            <m:r>
              <w:ins w:id="626" w:author="Emma Sophia Donnelly" w:date="2024-10-14T14:56:00Z">
                <w:rPr>
                  <w:rFonts w:ascii="Cambria Math" w:hAnsi="Cambria Math" w:cs="Times New Roman"/>
                  <w:sz w:val="24"/>
                  <w:szCs w:val="24"/>
                </w:rPr>
                <m:t>jt</m:t>
              </w:ins>
            </m:r>
          </m:sub>
        </m:sSub>
        <w:commentRangeEnd w:id="613"/>
        <m:r>
          <w:ins w:id="627" w:author="Emma Sophia Donnelly" w:date="2024-10-14T14:57:00Z">
            <m:rPr>
              <m:sty m:val="p"/>
            </m:rPr>
            <w:rPr>
              <w:rStyle w:val="CommentReference"/>
              <w:rFonts w:ascii="Cambria Math" w:hAnsi="Cambria Math"/>
            </w:rPr>
            <w:commentReference w:id="613"/>
          </w:ins>
        </m:r>
        <m:r>
          <w:ins w:id="628" w:author="Emma Sophia Donnelly" w:date="2024-10-14T14:24:00Z">
            <m:rPr>
              <m:sty m:val="p"/>
            </m:rPr>
            <w:rPr>
              <w:rFonts w:ascii="Cambria Math" w:eastAsiaTheme="minorEastAsia" w:hAnsi="Cambria Math" w:cs="Times New Roman"/>
              <w:sz w:val="24"/>
              <w:szCs w:val="24"/>
            </w:rPr>
            <m:t>,</m:t>
          </w:ins>
        </m:r>
        <m:r>
          <w:ins w:id="629" w:author="Emma Sophia Donnelly" w:date="2024-10-14T14:22:00Z">
            <m:rPr>
              <m:sty m:val="p"/>
            </m:rPr>
            <w:rPr>
              <w:rFonts w:ascii="Cambria Math" w:eastAsiaTheme="minorEastAsia" w:hAnsi="Cambria Math" w:cs="Times New Roman"/>
              <w:sz w:val="24"/>
              <w:szCs w:val="24"/>
            </w:rPr>
            <m:t xml:space="preserve"> </m:t>
          </w:ins>
        </m:r>
        <m:r>
          <w:ins w:id="630" w:author="Emma Sophia Donnelly" w:date="2024-10-14T14:22:00Z">
            <w:rPr>
              <w:rFonts w:ascii="Cambria Math" w:eastAsiaTheme="minorEastAsia" w:hAnsi="Cambria Math" w:cs="Times New Roman"/>
              <w:sz w:val="24"/>
              <w:szCs w:val="24"/>
            </w:rPr>
            <m:t xml:space="preserve"> </m:t>
          </w:ins>
        </m:r>
      </m:oMath>
    </w:p>
    <w:p w14:paraId="5720E34A" w14:textId="154E80B0" w:rsidR="00985CDF" w:rsidRPr="006416DC" w:rsidDel="000460C7" w:rsidRDefault="00DD7518">
      <w:pPr>
        <w:spacing w:line="480" w:lineRule="auto"/>
        <w:rPr>
          <w:del w:id="631" w:author="Emma Sophia Donnelly" w:date="2024-10-14T14:24:00Z"/>
          <w:rFonts w:ascii="Times New Roman" w:eastAsiaTheme="minorEastAsia" w:hAnsi="Times New Roman" w:cs="Times New Roman"/>
          <w:sz w:val="24"/>
          <w:szCs w:val="24"/>
        </w:rPr>
      </w:pPr>
      <w:ins w:id="632" w:author="Emma Sophia Donnelly" w:date="2024-10-14T14:24:00Z">
        <w:r>
          <w:rPr>
            <w:rFonts w:ascii="Times New Roman" w:eastAsiaTheme="minorEastAsia" w:hAnsi="Times New Roman" w:cs="Times New Roman"/>
            <w:sz w:val="24"/>
            <w:szCs w:val="24"/>
          </w:rPr>
          <w:t xml:space="preserve">where </w:t>
        </w:r>
      </w:ins>
      <m:oMath>
        <m:r>
          <w:ins w:id="633" w:author="Emma Sophia Donnelly" w:date="2024-10-14T14:25:00Z">
            <w:rPr>
              <w:rFonts w:ascii="Cambria Math" w:hAnsi="Cambria Math" w:cs="Times New Roman"/>
              <w:sz w:val="24"/>
              <w:szCs w:val="24"/>
            </w:rPr>
            <m:t>Post</m:t>
          </w:ins>
        </m:r>
      </m:oMath>
      <w:ins w:id="634" w:author="Emma Sophia Donnelly" w:date="2024-10-14T14:25:00Z">
        <w:r w:rsidR="009D12D8">
          <w:rPr>
            <w:rFonts w:ascii="Times New Roman" w:eastAsiaTheme="minorEastAsia" w:hAnsi="Times New Roman" w:cs="Times New Roman"/>
            <w:sz w:val="24"/>
            <w:szCs w:val="24"/>
          </w:rPr>
          <w:t xml:space="preserve"> is a dummy variable equal to one if a sale took place after the</w:t>
        </w:r>
      </w:ins>
      <w:ins w:id="635" w:author="Emma Sophia Donnelly" w:date="2024-10-14T14:26:00Z">
        <w:r w:rsidR="009D12D8">
          <w:rPr>
            <w:rFonts w:ascii="Times New Roman" w:eastAsiaTheme="minorEastAsia" w:hAnsi="Times New Roman" w:cs="Times New Roman"/>
            <w:sz w:val="24"/>
            <w:szCs w:val="24"/>
          </w:rPr>
          <w:t xml:space="preserve"> initiation of the mandatory buyout program (2020)</w:t>
        </w:r>
      </w:ins>
      <w:ins w:id="636" w:author="Emma Sophia Donnelly" w:date="2024-10-14T14:27:00Z">
        <w:r w:rsidR="009D12D8">
          <w:rPr>
            <w:rFonts w:ascii="Times New Roman" w:eastAsiaTheme="minorEastAsia" w:hAnsi="Times New Roman" w:cs="Times New Roman"/>
            <w:sz w:val="24"/>
            <w:szCs w:val="24"/>
          </w:rPr>
          <w:t xml:space="preserve"> and</w:t>
        </w:r>
      </w:ins>
      <w:ins w:id="637" w:author="Emma Sophia Donnelly" w:date="2024-10-14T14:26:00Z">
        <w:r w:rsidR="009D12D8">
          <w:rPr>
            <w:rFonts w:ascii="Times New Roman" w:eastAsiaTheme="minorEastAsia" w:hAnsi="Times New Roman" w:cs="Times New Roman"/>
            <w:sz w:val="24"/>
            <w:szCs w:val="24"/>
          </w:rPr>
          <w:t xml:space="preserve"> </w:t>
        </w:r>
      </w:ins>
      <m:oMath>
        <m:r>
          <w:ins w:id="638" w:author="Emma Sophia Donnelly" w:date="2024-10-14T14:26:00Z">
            <w:rPr>
              <w:rFonts w:ascii="Cambria Math" w:hAnsi="Cambria Math" w:cs="Times New Roman"/>
              <w:sz w:val="24"/>
              <w:szCs w:val="24"/>
            </w:rPr>
            <m:t>Mandatory</m:t>
          </w:ins>
        </m:r>
      </m:oMath>
      <w:ins w:id="639" w:author="Emma Sophia Donnelly" w:date="2024-10-14T14:26:00Z">
        <w:r w:rsidR="009D12D8">
          <w:rPr>
            <w:rFonts w:ascii="Times New Roman" w:eastAsiaTheme="minorEastAsia" w:hAnsi="Times New Roman" w:cs="Times New Roman"/>
            <w:sz w:val="24"/>
            <w:szCs w:val="24"/>
          </w:rPr>
          <w:t xml:space="preserve"> is a dummy variable for homes that were part of the mandatory buyout program</w:t>
        </w:r>
      </w:ins>
      <w:ins w:id="640" w:author="Emma Sophia Donnelly" w:date="2024-10-14T14:27:00Z">
        <w:r w:rsidR="009D12D8">
          <w:rPr>
            <w:rFonts w:ascii="Times New Roman" w:eastAsiaTheme="minorEastAsia" w:hAnsi="Times New Roman" w:cs="Times New Roman"/>
            <w:sz w:val="24"/>
            <w:szCs w:val="24"/>
          </w:rPr>
          <w:t xml:space="preserve">. </w:t>
        </w:r>
      </w:ins>
      <m:oMath>
        <m:r>
          <w:ins w:id="641" w:author="Emma Sophia Donnelly" w:date="2024-10-14T14:27:00Z">
            <w:rPr>
              <w:rFonts w:ascii="Cambria Math" w:hAnsi="Cambria Math" w:cs="Times New Roman"/>
              <w:sz w:val="24"/>
              <w:szCs w:val="24"/>
            </w:rPr>
            <m:t>Post×Mandatory</m:t>
          </w:ins>
        </m:r>
      </m:oMath>
      <w:ins w:id="642" w:author="Emma Sophia Donnelly" w:date="2024-10-14T14:27:00Z">
        <w:r w:rsidR="009D12D8">
          <w:rPr>
            <w:rFonts w:ascii="Times New Roman" w:eastAsiaTheme="minorEastAsia" w:hAnsi="Times New Roman" w:cs="Times New Roman"/>
            <w:sz w:val="24"/>
            <w:szCs w:val="24"/>
          </w:rPr>
          <w:t xml:space="preserve"> is our variable of interest. It measures the benefits of making the buyout program mandato</w:t>
        </w:r>
      </w:ins>
      <w:ins w:id="643" w:author="Emma Sophia Donnelly" w:date="2024-10-14T14:28:00Z">
        <w:r w:rsidR="009D12D8">
          <w:rPr>
            <w:rFonts w:ascii="Times New Roman" w:eastAsiaTheme="minorEastAsia" w:hAnsi="Times New Roman" w:cs="Times New Roman"/>
            <w:sz w:val="24"/>
            <w:szCs w:val="24"/>
          </w:rPr>
          <w:t>ry</w:t>
        </w:r>
        <w:r w:rsidR="00686F07">
          <w:rPr>
            <w:rFonts w:ascii="Times New Roman" w:eastAsiaTheme="minorEastAsia" w:hAnsi="Times New Roman" w:cs="Times New Roman"/>
            <w:sz w:val="24"/>
            <w:szCs w:val="24"/>
          </w:rPr>
          <w:t xml:space="preserve">. </w:t>
        </w:r>
      </w:ins>
      <m:oMath>
        <m:r>
          <w:ins w:id="644" w:author="Emma Sophia Donnelly" w:date="2024-10-14T14:28:00Z">
            <w:rPr>
              <w:rFonts w:ascii="Cambria Math" w:hAnsi="Cambria Math" w:cs="Times New Roman"/>
              <w:sz w:val="24"/>
              <w:szCs w:val="24"/>
            </w:rPr>
            <m:t>Duration</m:t>
          </w:ins>
        </m:r>
      </m:oMath>
      <w:ins w:id="645" w:author="Emma Sophia Donnelly" w:date="2024-10-14T14:28:00Z">
        <w:r w:rsidR="00686F07">
          <w:rPr>
            <w:rFonts w:ascii="Times New Roman" w:eastAsiaTheme="minorEastAsia" w:hAnsi="Times New Roman" w:cs="Times New Roman"/>
            <w:sz w:val="24"/>
            <w:szCs w:val="24"/>
          </w:rPr>
          <w:t xml:space="preserve"> is vari</w:t>
        </w:r>
      </w:ins>
      <w:ins w:id="646" w:author="Emma Sophia Donnelly" w:date="2024-10-14T14:29:00Z">
        <w:r w:rsidR="00686F07">
          <w:rPr>
            <w:rFonts w:ascii="Times New Roman" w:eastAsiaTheme="minorEastAsia" w:hAnsi="Times New Roman" w:cs="Times New Roman"/>
            <w:sz w:val="24"/>
            <w:szCs w:val="24"/>
          </w:rPr>
          <w:t xml:space="preserve">able for </w:t>
        </w:r>
      </w:ins>
      <w:ins w:id="647" w:author="Emma Sophia Donnelly" w:date="2024-10-14T14:28:00Z">
        <w:r w:rsidR="00686F07">
          <w:rPr>
            <w:rFonts w:ascii="Times New Roman" w:eastAsiaTheme="minorEastAsia" w:hAnsi="Times New Roman" w:cs="Times New Roman"/>
            <w:sz w:val="24"/>
            <w:szCs w:val="24"/>
          </w:rPr>
          <w:t xml:space="preserve">the number of </w:t>
        </w:r>
      </w:ins>
      <w:ins w:id="648" w:author="Emma Sophia Donnelly" w:date="2024-10-14T14:29:00Z">
        <w:r w:rsidR="00686F07">
          <w:rPr>
            <w:rFonts w:ascii="Times New Roman" w:eastAsiaTheme="minorEastAsia" w:hAnsi="Times New Roman" w:cs="Times New Roman"/>
            <w:sz w:val="24"/>
            <w:szCs w:val="24"/>
          </w:rPr>
          <w:t xml:space="preserve">months the buyout process took from initiation to sale of the origin house. </w:t>
        </w:r>
      </w:ins>
      <m:oMath>
        <m:r>
          <w:ins w:id="649" w:author="Emma Sophia Donnelly" w:date="2024-10-14T14:29:00Z">
            <w:rPr>
              <w:rFonts w:ascii="Cambria Math" w:hAnsi="Cambria Math" w:cs="Times New Roman"/>
              <w:sz w:val="24"/>
              <w:szCs w:val="24"/>
            </w:rPr>
            <m:t>Local</m:t>
          </w:ins>
        </m:r>
      </m:oMath>
      <w:ins w:id="650" w:author="Emma Sophia Donnelly" w:date="2024-10-14T14:29:00Z">
        <w:r w:rsidR="00686F07">
          <w:rPr>
            <w:rFonts w:ascii="Times New Roman" w:eastAsiaTheme="minorEastAsia" w:hAnsi="Times New Roman" w:cs="Times New Roman"/>
            <w:sz w:val="24"/>
            <w:szCs w:val="24"/>
          </w:rPr>
          <w:t xml:space="preserve"> is a dummy variable equal to one if the destination house is in the same county as the origin house.</w:t>
        </w:r>
      </w:ins>
      <w:ins w:id="651" w:author="Emma Sophia Donnelly" w:date="2024-10-14T14:30:00Z">
        <w:r w:rsidR="00686F07">
          <w:rPr>
            <w:rFonts w:ascii="Times New Roman" w:eastAsiaTheme="minorEastAsia" w:hAnsi="Times New Roman" w:cs="Times New Roman"/>
            <w:sz w:val="24"/>
            <w:szCs w:val="24"/>
          </w:rPr>
          <w:t xml:space="preserve"> </w:t>
        </w:r>
      </w:ins>
      <m:oMath>
        <m:r>
          <w:ins w:id="652" w:author="Emma Sophia Donnelly" w:date="2024-10-14T14:30:00Z">
            <w:rPr>
              <w:rFonts w:ascii="Cambria Math" w:hAnsi="Cambria Math" w:cs="Times New Roman"/>
              <w:sz w:val="24"/>
              <w:szCs w:val="24"/>
            </w:rPr>
            <m:t>ΔRisk</m:t>
          </w:ins>
        </m:r>
      </m:oMath>
      <w:ins w:id="653" w:author="Emma Sophia Donnelly" w:date="2024-10-14T14:30:00Z">
        <w:r w:rsidR="00686F07">
          <w:rPr>
            <w:rFonts w:ascii="Times New Roman" w:eastAsiaTheme="minorEastAsia" w:hAnsi="Times New Roman" w:cs="Times New Roman"/>
            <w:sz w:val="24"/>
            <w:szCs w:val="24"/>
          </w:rPr>
          <w:t xml:space="preserve"> i</w:t>
        </w:r>
        <w:r w:rsidR="00686F07" w:rsidRPr="009D12D8">
          <w:rPr>
            <w:rFonts w:ascii="Times New Roman" w:eastAsiaTheme="minorEastAsia" w:hAnsi="Times New Roman" w:cs="Times New Roman"/>
            <w:sz w:val="24"/>
            <w:szCs w:val="24"/>
          </w:rPr>
          <w:t>s a variable that measures how much their flood risk changed from origin to destination location.</w:t>
        </w:r>
        <w:r w:rsidR="00686F07">
          <w:rPr>
            <w:rFonts w:ascii="Times New Roman" w:eastAsiaTheme="minorEastAsia" w:hAnsi="Times New Roman" w:cs="Times New Roman"/>
            <w:sz w:val="24"/>
            <w:szCs w:val="24"/>
          </w:rPr>
          <w:t xml:space="preserve"> </w:t>
        </w:r>
      </w:ins>
      <m:oMath>
        <m:r>
          <w:del w:id="654" w:author="Emma Sophia Donnelly" w:date="2024-10-14T14:24:00Z">
            <w:rPr>
              <w:rFonts w:ascii="Cambria Math" w:hAnsi="Cambria Math" w:cs="Times New Roman"/>
              <w:sz w:val="24"/>
              <w:szCs w:val="24"/>
            </w:rPr>
            <m:t xml:space="preserve">Uijt= </m:t>
          </w:del>
        </m:r>
        <m:sSub>
          <m:sSubPr>
            <m:ctrlPr>
              <w:del w:id="655" w:author="Emma Sophia Donnelly" w:date="2024-10-14T14:24:00Z">
                <w:rPr>
                  <w:rFonts w:ascii="Cambria Math" w:hAnsi="Cambria Math" w:cs="Times New Roman"/>
                  <w:i/>
                  <w:sz w:val="24"/>
                  <w:szCs w:val="24"/>
                </w:rPr>
              </w:del>
            </m:ctrlPr>
          </m:sSubPr>
          <m:e>
            <m:r>
              <w:del w:id="656" w:author="Emma Sophia Donnelly" w:date="2024-10-14T14:24:00Z">
                <w:rPr>
                  <w:rFonts w:ascii="Cambria Math" w:hAnsi="Cambria Math" w:cs="Times New Roman"/>
                  <w:sz w:val="24"/>
                  <w:szCs w:val="24"/>
                </w:rPr>
                <m:t>β</m:t>
              </w:del>
            </m:r>
          </m:e>
          <m:sub>
            <m:r>
              <w:del w:id="657" w:author="Emma Sophia Donnelly" w:date="2024-10-14T14:24:00Z">
                <w:rPr>
                  <w:rFonts w:ascii="Cambria Math" w:hAnsi="Cambria Math" w:cs="Times New Roman"/>
                  <w:sz w:val="24"/>
                  <w:szCs w:val="24"/>
                </w:rPr>
                <m:t>ijt</m:t>
              </w:del>
            </m:r>
          </m:sub>
        </m:sSub>
        <m:r>
          <w:del w:id="658" w:author="Emma Sophia Donnelly" w:date="2024-10-14T14:24:00Z">
            <w:rPr>
              <w:rFonts w:ascii="Cambria Math" w:hAnsi="Cambria Math" w:cs="Times New Roman"/>
              <w:sz w:val="24"/>
              <w:szCs w:val="24"/>
            </w:rPr>
            <m:t>Post+</m:t>
          </w:del>
        </m:r>
        <m:sSub>
          <m:sSubPr>
            <m:ctrlPr>
              <w:del w:id="659" w:author="Emma Sophia Donnelly" w:date="2024-10-14T14:24:00Z">
                <w:rPr>
                  <w:rFonts w:ascii="Cambria Math" w:hAnsi="Cambria Math" w:cs="Times New Roman"/>
                  <w:i/>
                  <w:sz w:val="24"/>
                  <w:szCs w:val="24"/>
                </w:rPr>
              </w:del>
            </m:ctrlPr>
          </m:sSubPr>
          <m:e>
            <m:r>
              <w:del w:id="660" w:author="Emma Sophia Donnelly" w:date="2024-10-14T14:24:00Z">
                <w:rPr>
                  <w:rFonts w:ascii="Cambria Math" w:hAnsi="Cambria Math" w:cs="Times New Roman"/>
                  <w:sz w:val="24"/>
                  <w:szCs w:val="24"/>
                </w:rPr>
                <m:t>β</m:t>
              </w:del>
            </m:r>
          </m:e>
          <m:sub>
            <m:r>
              <w:del w:id="661" w:author="Emma Sophia Donnelly" w:date="2024-10-14T14:24:00Z">
                <w:rPr>
                  <w:rFonts w:ascii="Cambria Math" w:hAnsi="Cambria Math" w:cs="Times New Roman"/>
                  <w:sz w:val="24"/>
                  <w:szCs w:val="24"/>
                </w:rPr>
                <m:t>ijt</m:t>
              </w:del>
            </m:r>
          </m:sub>
        </m:sSub>
        <m:r>
          <w:del w:id="662" w:author="Emma Sophia Donnelly" w:date="2024-10-14T14:24:00Z">
            <w:rPr>
              <w:rFonts w:ascii="Cambria Math" w:hAnsi="Cambria Math" w:cs="Times New Roman"/>
              <w:sz w:val="24"/>
              <w:szCs w:val="24"/>
            </w:rPr>
            <m:t>Voluntary+</m:t>
          </w:del>
        </m:r>
        <m:sSub>
          <m:sSubPr>
            <m:ctrlPr>
              <w:del w:id="663" w:author="Emma Sophia Donnelly" w:date="2024-10-14T14:24:00Z">
                <w:rPr>
                  <w:rFonts w:ascii="Cambria Math" w:hAnsi="Cambria Math" w:cs="Times New Roman"/>
                  <w:i/>
                  <w:sz w:val="24"/>
                  <w:szCs w:val="24"/>
                </w:rPr>
              </w:del>
            </m:ctrlPr>
          </m:sSubPr>
          <m:e>
            <m:r>
              <w:del w:id="664" w:author="Emma Sophia Donnelly" w:date="2024-10-14T14:24:00Z">
                <w:rPr>
                  <w:rFonts w:ascii="Cambria Math" w:hAnsi="Cambria Math" w:cs="Times New Roman"/>
                  <w:sz w:val="24"/>
                  <w:szCs w:val="24"/>
                </w:rPr>
                <m:t>β</m:t>
              </w:del>
            </m:r>
          </m:e>
          <m:sub>
            <m:r>
              <w:del w:id="665" w:author="Emma Sophia Donnelly" w:date="2024-10-14T14:24:00Z">
                <w:rPr>
                  <w:rFonts w:ascii="Cambria Math" w:hAnsi="Cambria Math" w:cs="Times New Roman"/>
                  <w:sz w:val="24"/>
                  <w:szCs w:val="24"/>
                </w:rPr>
                <m:t>ijt</m:t>
              </w:del>
            </m:r>
          </m:sub>
        </m:sSub>
        <m:r>
          <w:del w:id="666" w:author="Emma Sophia Donnelly" w:date="2024-10-14T14:24:00Z">
            <w:rPr>
              <w:rFonts w:ascii="Cambria Math" w:hAnsi="Cambria Math" w:cs="Times New Roman"/>
              <w:sz w:val="24"/>
              <w:szCs w:val="24"/>
            </w:rPr>
            <m:t>Mandatory+</m:t>
          </w:del>
        </m:r>
        <m:sSub>
          <m:sSubPr>
            <m:ctrlPr>
              <w:del w:id="667" w:author="Emma Sophia Donnelly" w:date="2024-10-14T14:24:00Z">
                <w:rPr>
                  <w:rFonts w:ascii="Cambria Math" w:hAnsi="Cambria Math" w:cs="Times New Roman"/>
                  <w:i/>
                  <w:sz w:val="24"/>
                  <w:szCs w:val="24"/>
                </w:rPr>
              </w:del>
            </m:ctrlPr>
          </m:sSubPr>
          <m:e>
            <m:r>
              <w:del w:id="668" w:author="Emma Sophia Donnelly" w:date="2024-10-14T14:24:00Z">
                <w:rPr>
                  <w:rFonts w:ascii="Cambria Math" w:hAnsi="Cambria Math" w:cs="Times New Roman"/>
                  <w:sz w:val="24"/>
                  <w:szCs w:val="24"/>
                </w:rPr>
                <m:t>β</m:t>
              </w:del>
            </m:r>
          </m:e>
          <m:sub>
            <m:r>
              <w:del w:id="669" w:author="Emma Sophia Donnelly" w:date="2024-10-14T14:24:00Z">
                <w:rPr>
                  <w:rFonts w:ascii="Cambria Math" w:hAnsi="Cambria Math" w:cs="Times New Roman"/>
                  <w:sz w:val="24"/>
                  <w:szCs w:val="24"/>
                </w:rPr>
                <m:t>ijt</m:t>
              </w:del>
            </m:r>
          </m:sub>
        </m:sSub>
        <m:r>
          <w:del w:id="670" w:author="Emma Sophia Donnelly" w:date="2024-10-14T14:24:00Z">
            <w:rPr>
              <w:rFonts w:ascii="Cambria Math" w:hAnsi="Cambria Math" w:cs="Times New Roman"/>
              <w:sz w:val="24"/>
              <w:szCs w:val="24"/>
            </w:rPr>
            <m:t>PostxVoluntary+</m:t>
          </w:del>
        </m:r>
        <m:sSub>
          <m:sSubPr>
            <m:ctrlPr>
              <w:del w:id="671" w:author="Emma Sophia Donnelly" w:date="2024-10-14T14:24:00Z">
                <w:rPr>
                  <w:rFonts w:ascii="Cambria Math" w:hAnsi="Cambria Math" w:cs="Times New Roman"/>
                  <w:i/>
                  <w:sz w:val="24"/>
                  <w:szCs w:val="24"/>
                </w:rPr>
              </w:del>
            </m:ctrlPr>
          </m:sSubPr>
          <m:e>
            <m:r>
              <w:del w:id="672" w:author="Emma Sophia Donnelly" w:date="2024-10-14T14:24:00Z">
                <w:rPr>
                  <w:rFonts w:ascii="Cambria Math" w:hAnsi="Cambria Math" w:cs="Times New Roman"/>
                  <w:sz w:val="24"/>
                  <w:szCs w:val="24"/>
                </w:rPr>
                <m:t>β</m:t>
              </w:del>
            </m:r>
          </m:e>
          <m:sub>
            <m:r>
              <w:del w:id="673" w:author="Emma Sophia Donnelly" w:date="2024-10-14T14:24:00Z">
                <w:rPr>
                  <w:rFonts w:ascii="Cambria Math" w:hAnsi="Cambria Math" w:cs="Times New Roman"/>
                  <w:sz w:val="24"/>
                  <w:szCs w:val="24"/>
                </w:rPr>
                <m:t>ijt</m:t>
              </w:del>
            </m:r>
          </m:sub>
        </m:sSub>
        <m:r>
          <w:del w:id="674" w:author="Emma Sophia Donnelly" w:date="2024-10-14T14:24:00Z">
            <w:rPr>
              <w:rFonts w:ascii="Cambria Math" w:hAnsi="Cambria Math" w:cs="Times New Roman"/>
              <w:sz w:val="24"/>
              <w:szCs w:val="24"/>
            </w:rPr>
            <m:t>PostxMandatory+</m:t>
          </w:del>
        </m:r>
        <m:sSub>
          <m:sSubPr>
            <m:ctrlPr>
              <w:del w:id="675" w:author="Emma Sophia Donnelly" w:date="2024-10-14T14:24:00Z">
                <w:rPr>
                  <w:rFonts w:ascii="Cambria Math" w:hAnsi="Cambria Math" w:cs="Times New Roman"/>
                  <w:i/>
                  <w:sz w:val="24"/>
                  <w:szCs w:val="24"/>
                </w:rPr>
              </w:del>
            </m:ctrlPr>
          </m:sSubPr>
          <m:e>
            <m:r>
              <w:del w:id="676" w:author="Emma Sophia Donnelly" w:date="2024-10-14T14:24:00Z">
                <w:rPr>
                  <w:rFonts w:ascii="Cambria Math" w:hAnsi="Cambria Math" w:cs="Times New Roman"/>
                  <w:sz w:val="24"/>
                  <w:szCs w:val="24"/>
                </w:rPr>
                <m:t>β</m:t>
              </w:del>
            </m:r>
          </m:e>
          <m:sub>
            <m:r>
              <w:del w:id="677" w:author="Emma Sophia Donnelly" w:date="2024-10-14T14:24:00Z">
                <w:rPr>
                  <w:rFonts w:ascii="Cambria Math" w:hAnsi="Cambria Math" w:cs="Times New Roman"/>
                  <w:sz w:val="24"/>
                  <w:szCs w:val="24"/>
                </w:rPr>
                <m:t>ijt</m:t>
              </w:del>
            </m:r>
          </m:sub>
        </m:sSub>
        <m:r>
          <w:del w:id="678" w:author="Emma Sophia Donnelly" w:date="2024-10-14T14:24:00Z">
            <w:rPr>
              <w:rFonts w:ascii="Cambria Math" w:hAnsi="Cambria Math" w:cs="Times New Roman"/>
              <w:sz w:val="24"/>
              <w:szCs w:val="24"/>
            </w:rPr>
            <m:t>Duration+</m:t>
          </w:del>
        </m:r>
        <m:sSub>
          <m:sSubPr>
            <m:ctrlPr>
              <w:del w:id="679" w:author="Emma Sophia Donnelly" w:date="2024-10-14T14:24:00Z">
                <w:rPr>
                  <w:rFonts w:ascii="Cambria Math" w:hAnsi="Cambria Math" w:cs="Times New Roman"/>
                  <w:i/>
                  <w:sz w:val="24"/>
                  <w:szCs w:val="24"/>
                </w:rPr>
              </w:del>
            </m:ctrlPr>
          </m:sSubPr>
          <m:e>
            <m:r>
              <w:del w:id="680" w:author="Emma Sophia Donnelly" w:date="2024-10-14T14:24:00Z">
                <w:rPr>
                  <w:rFonts w:ascii="Cambria Math" w:hAnsi="Cambria Math" w:cs="Times New Roman"/>
                  <w:sz w:val="24"/>
                  <w:szCs w:val="24"/>
                </w:rPr>
                <m:t>β</m:t>
              </w:del>
            </m:r>
          </m:e>
          <m:sub>
            <m:r>
              <w:del w:id="681" w:author="Emma Sophia Donnelly" w:date="2024-10-14T14:24:00Z">
                <w:rPr>
                  <w:rFonts w:ascii="Cambria Math" w:hAnsi="Cambria Math" w:cs="Times New Roman"/>
                  <w:sz w:val="24"/>
                  <w:szCs w:val="24"/>
                </w:rPr>
                <m:t>ijt</m:t>
              </w:del>
            </m:r>
          </m:sub>
        </m:sSub>
        <m:r>
          <w:del w:id="682" w:author="Emma Sophia Donnelly" w:date="2024-10-14T14:24:00Z">
            <w:rPr>
              <w:rFonts w:ascii="Cambria Math" w:hAnsi="Cambria Math" w:cs="Times New Roman"/>
              <w:sz w:val="24"/>
              <w:szCs w:val="24"/>
            </w:rPr>
            <m:t>Local</m:t>
          </w:del>
        </m:r>
        <m:sSub>
          <m:sSubPr>
            <m:ctrlPr>
              <w:del w:id="683" w:author="Emma Sophia Donnelly" w:date="2024-10-14T14:24:00Z">
                <w:rPr>
                  <w:rFonts w:ascii="Cambria Math" w:hAnsi="Cambria Math" w:cs="Times New Roman"/>
                  <w:i/>
                  <w:sz w:val="24"/>
                  <w:szCs w:val="24"/>
                </w:rPr>
              </w:del>
            </m:ctrlPr>
          </m:sSubPr>
          <m:e>
            <m:r>
              <w:del w:id="684" w:author="Emma Sophia Donnelly" w:date="2024-10-14T14:24:00Z">
                <w:rPr>
                  <w:rFonts w:ascii="Cambria Math" w:hAnsi="Cambria Math" w:cs="Times New Roman"/>
                  <w:sz w:val="24"/>
                  <w:szCs w:val="24"/>
                </w:rPr>
                <m:t>+β</m:t>
              </w:del>
            </m:r>
          </m:e>
          <m:sub>
            <m:r>
              <w:del w:id="685" w:author="Emma Sophia Donnelly" w:date="2024-10-14T14:24:00Z">
                <w:rPr>
                  <w:rFonts w:ascii="Cambria Math" w:hAnsi="Cambria Math" w:cs="Times New Roman"/>
                  <w:sz w:val="24"/>
                  <w:szCs w:val="24"/>
                </w:rPr>
                <m:t>ijt</m:t>
              </w:del>
            </m:r>
          </m:sub>
        </m:sSub>
        <m:r>
          <w:del w:id="686" w:author="Emma Sophia Donnelly" w:date="2024-10-14T14:24:00Z">
            <w:rPr>
              <w:rFonts w:ascii="Cambria Math" w:hAnsi="Cambria Math" w:cs="Times New Roman"/>
              <w:sz w:val="24"/>
              <w:szCs w:val="24"/>
            </w:rPr>
            <m:t>ΔRisk+</m:t>
          </w:del>
        </m:r>
        <m:sSub>
          <m:sSubPr>
            <m:ctrlPr>
              <w:del w:id="687" w:author="Emma Sophia Donnelly" w:date="2024-10-14T14:24:00Z">
                <w:rPr>
                  <w:rFonts w:ascii="Cambria Math" w:hAnsi="Cambria Math" w:cs="Times New Roman"/>
                  <w:i/>
                  <w:sz w:val="24"/>
                  <w:szCs w:val="24"/>
                </w:rPr>
              </w:del>
            </m:ctrlPr>
          </m:sSubPr>
          <m:e>
            <m:r>
              <w:del w:id="688" w:author="Emma Sophia Donnelly" w:date="2024-10-14T14:24:00Z">
                <w:rPr>
                  <w:rFonts w:ascii="Cambria Math" w:hAnsi="Cambria Math" w:cs="Times New Roman"/>
                  <w:sz w:val="24"/>
                  <w:szCs w:val="24"/>
                </w:rPr>
                <m:t>β</m:t>
              </w:del>
            </m:r>
          </m:e>
          <m:sub>
            <m:r>
              <w:del w:id="689" w:author="Emma Sophia Donnelly" w:date="2024-10-14T14:24:00Z">
                <w:rPr>
                  <w:rFonts w:ascii="Cambria Math" w:hAnsi="Cambria Math" w:cs="Times New Roman"/>
                  <w:sz w:val="24"/>
                  <w:szCs w:val="24"/>
                </w:rPr>
                <m:t>ijt</m:t>
              </w:del>
            </m:r>
          </m:sub>
        </m:sSub>
        <m:r>
          <w:del w:id="690" w:author="Emma Sophia Donnelly" w:date="2024-10-14T14:24:00Z">
            <w:rPr>
              <w:rFonts w:ascii="Cambria Math" w:hAnsi="Cambria Math" w:cs="Times New Roman"/>
              <w:sz w:val="24"/>
              <w:szCs w:val="24"/>
            </w:rPr>
            <m:t>Z+</m:t>
          </w:del>
        </m:r>
        <m:sSub>
          <m:sSubPr>
            <m:ctrlPr>
              <w:del w:id="691" w:author="Emma Sophia Donnelly" w:date="2024-10-14T14:24:00Z">
                <w:rPr>
                  <w:rFonts w:ascii="Cambria Math" w:hAnsi="Cambria Math" w:cs="Times New Roman"/>
                  <w:i/>
                  <w:sz w:val="24"/>
                  <w:szCs w:val="24"/>
                </w:rPr>
              </w:del>
            </m:ctrlPr>
          </m:sSubPr>
          <m:e>
            <m:r>
              <w:del w:id="692" w:author="Emma Sophia Donnelly" w:date="2024-10-14T14:24:00Z">
                <w:rPr>
                  <w:rFonts w:ascii="Cambria Math" w:hAnsi="Cambria Math" w:cs="Times New Roman"/>
                  <w:sz w:val="24"/>
                  <w:szCs w:val="24"/>
                </w:rPr>
                <m:t>β</m:t>
              </w:del>
            </m:r>
          </m:e>
          <m:sub>
            <m:r>
              <w:del w:id="693" w:author="Emma Sophia Donnelly" w:date="2024-10-14T14:24:00Z">
                <w:rPr>
                  <w:rFonts w:ascii="Cambria Math" w:hAnsi="Cambria Math" w:cs="Times New Roman"/>
                  <w:sz w:val="24"/>
                  <w:szCs w:val="24"/>
                </w:rPr>
                <m:t>ijt</m:t>
              </w:del>
            </m:r>
          </m:sub>
        </m:sSub>
        <m:r>
          <w:del w:id="694" w:author="Emma Sophia Donnelly" w:date="2024-10-14T14:24:00Z">
            <w:rPr>
              <w:rFonts w:ascii="Cambria Math" w:hAnsi="Cambria Math" w:cs="Times New Roman"/>
              <w:sz w:val="24"/>
              <w:szCs w:val="24"/>
            </w:rPr>
            <m:t>X-</m:t>
          </w:del>
        </m:r>
        <m:sSub>
          <m:sSubPr>
            <m:ctrlPr>
              <w:del w:id="695" w:author="Emma Sophia Donnelly" w:date="2024-10-14T14:24:00Z">
                <w:rPr>
                  <w:rFonts w:ascii="Cambria Math" w:hAnsi="Cambria Math" w:cs="Times New Roman"/>
                  <w:i/>
                  <w:sz w:val="24"/>
                  <w:szCs w:val="24"/>
                </w:rPr>
              </w:del>
            </m:ctrlPr>
          </m:sSubPr>
          <m:e>
            <m:r>
              <w:del w:id="696" w:author="Emma Sophia Donnelly" w:date="2024-10-14T14:24:00Z">
                <w:rPr>
                  <w:rFonts w:ascii="Cambria Math" w:hAnsi="Cambria Math" w:cs="Times New Roman"/>
                  <w:sz w:val="24"/>
                  <w:szCs w:val="24"/>
                </w:rPr>
                <m:t>β</m:t>
              </w:del>
            </m:r>
          </m:e>
          <m:sub>
            <m:r>
              <w:del w:id="697" w:author="Emma Sophia Donnelly" w:date="2024-10-14T14:24:00Z">
                <w:rPr>
                  <w:rFonts w:ascii="Cambria Math" w:hAnsi="Cambria Math" w:cs="Times New Roman"/>
                  <w:sz w:val="24"/>
                  <w:szCs w:val="24"/>
                </w:rPr>
                <m:t>ijt</m:t>
              </w:del>
            </m:r>
          </m:sub>
        </m:sSub>
        <m:r>
          <w:del w:id="698" w:author="Emma Sophia Donnelly" w:date="2024-10-14T14:24:00Z">
            <w:rPr>
              <w:rFonts w:ascii="Cambria Math" w:hAnsi="Cambria Math" w:cs="Times New Roman"/>
              <w:sz w:val="24"/>
              <w:szCs w:val="24"/>
            </w:rPr>
            <m:t>Costs</m:t>
          </w:del>
        </m:r>
      </m:oMath>
    </w:p>
    <w:p w14:paraId="189CBC06" w14:textId="02461233" w:rsidR="00B36005" w:rsidRDefault="006416DC" w:rsidP="00B04C98">
      <w:pPr>
        <w:spacing w:line="480" w:lineRule="auto"/>
        <w:rPr>
          <w:ins w:id="699" w:author="Emma Sophia Donnelly" w:date="2024-10-14T15:35:00Z"/>
          <w:rFonts w:ascii="Times New Roman" w:eastAsiaTheme="minorEastAsia" w:hAnsi="Times New Roman" w:cs="Times New Roman"/>
          <w:sz w:val="24"/>
          <w:szCs w:val="24"/>
        </w:rPr>
      </w:pPr>
      <w:del w:id="700" w:author="Emma Sophia Donnelly" w:date="2024-10-14T14:24:00Z">
        <w:r w:rsidDel="00DD7518">
          <w:rPr>
            <w:rFonts w:ascii="Times New Roman" w:eastAsiaTheme="minorEastAsia" w:hAnsi="Times New Roman" w:cs="Times New Roman"/>
            <w:sz w:val="24"/>
            <w:szCs w:val="24"/>
          </w:rPr>
          <w:delText>Z=</w:delText>
        </w:r>
      </w:del>
      <w:del w:id="701" w:author="Emma Sophia Donnelly" w:date="2024-10-14T15:14:00Z">
        <w:r w:rsidDel="00B04C98">
          <w:rPr>
            <w:rFonts w:ascii="Times New Roman" w:eastAsiaTheme="minorEastAsia" w:hAnsi="Times New Roman" w:cs="Times New Roman"/>
            <w:sz w:val="24"/>
            <w:szCs w:val="24"/>
          </w:rPr>
          <w:delText>demographics</w:delText>
        </w:r>
      </w:del>
      <w:bookmarkStart w:id="702" w:name="_Hlk179810300"/>
      <m:oMath>
        <m:sSub>
          <m:sSubPr>
            <m:ctrlPr>
              <w:ins w:id="703" w:author="Emma Sophia Donnelly" w:date="2024-10-14T14:24:00Z">
                <w:rPr>
                  <w:rFonts w:ascii="Cambria Math" w:hAnsi="Cambria Math" w:cs="Times New Roman"/>
                  <w:i/>
                  <w:sz w:val="24"/>
                  <w:szCs w:val="24"/>
                </w:rPr>
              </w:ins>
            </m:ctrlPr>
          </m:sSubPr>
          <m:e>
            <m:r>
              <w:ins w:id="704" w:author="Emma Sophia Donnelly" w:date="2024-10-14T14:24:00Z">
                <w:rPr>
                  <w:rFonts w:ascii="Cambria Math" w:hAnsi="Cambria Math" w:cs="Times New Roman"/>
                  <w:sz w:val="24"/>
                  <w:szCs w:val="24"/>
                </w:rPr>
                <m:t>X</m:t>
              </w:ins>
            </m:r>
          </m:e>
          <m:sub>
            <m:r>
              <w:ins w:id="705" w:author="Emma Sophia Donnelly" w:date="2024-10-14T14:57:00Z">
                <w:rPr>
                  <w:rFonts w:ascii="Cambria Math" w:hAnsi="Cambria Math" w:cs="Times New Roman"/>
                  <w:sz w:val="24"/>
                  <w:szCs w:val="24"/>
                </w:rPr>
                <m:t>1</m:t>
              </w:ins>
            </m:r>
            <m:r>
              <w:ins w:id="706" w:author="Emma Sophia Donnelly" w:date="2024-10-14T14:24:00Z">
                <w:rPr>
                  <w:rFonts w:ascii="Cambria Math" w:hAnsi="Cambria Math" w:cs="Times New Roman"/>
                  <w:sz w:val="24"/>
                  <w:szCs w:val="24"/>
                </w:rPr>
                <m:t>jt</m:t>
              </w:ins>
            </m:r>
          </m:sub>
        </m:sSub>
      </m:oMath>
      <w:del w:id="707" w:author="Emma Sophia Donnelly" w:date="2024-10-14T14:24:00Z">
        <w:r w:rsidDel="00DD7518">
          <w:rPr>
            <w:rFonts w:ascii="Times New Roman" w:eastAsiaTheme="minorEastAsia" w:hAnsi="Times New Roman" w:cs="Times New Roman"/>
            <w:sz w:val="24"/>
            <w:szCs w:val="24"/>
          </w:rPr>
          <w:delText xml:space="preserve">, </w:delText>
        </w:r>
      </w:del>
      <w:ins w:id="708" w:author="Emma Sophia Donnelly" w:date="2024-10-14T14:24:00Z">
        <w:r w:rsidR="00DD7518">
          <w:rPr>
            <w:rFonts w:ascii="Times New Roman" w:eastAsiaTheme="minorEastAsia" w:hAnsi="Times New Roman" w:cs="Times New Roman"/>
            <w:sz w:val="24"/>
            <w:szCs w:val="24"/>
          </w:rPr>
          <w:t xml:space="preserve"> </w:t>
        </w:r>
        <w:bookmarkEnd w:id="702"/>
        <w:r w:rsidR="00DD7518">
          <w:rPr>
            <w:rFonts w:ascii="Times New Roman" w:eastAsiaTheme="minorEastAsia" w:hAnsi="Times New Roman" w:cs="Times New Roman"/>
            <w:sz w:val="24"/>
            <w:szCs w:val="24"/>
          </w:rPr>
          <w:t xml:space="preserve">are </w:t>
        </w:r>
      </w:ins>
      <w:del w:id="709" w:author="Emma Sophia Donnelly" w:date="2024-10-14T14:24:00Z">
        <w:r w:rsidDel="00DD7518">
          <w:rPr>
            <w:rFonts w:ascii="Times New Roman" w:eastAsiaTheme="minorEastAsia" w:hAnsi="Times New Roman" w:cs="Times New Roman"/>
            <w:sz w:val="24"/>
            <w:szCs w:val="24"/>
          </w:rPr>
          <w:delText>X=</w:delText>
        </w:r>
      </w:del>
      <w:ins w:id="710" w:author="Emma Sophia Donnelly" w:date="2024-10-14T14:57:00Z">
        <w:r w:rsidR="003479F4">
          <w:rPr>
            <w:rFonts w:ascii="Times New Roman" w:eastAsiaTheme="minorEastAsia" w:hAnsi="Times New Roman" w:cs="Times New Roman"/>
            <w:sz w:val="24"/>
            <w:szCs w:val="24"/>
          </w:rPr>
          <w:t>location attributes that households have homogenous preferences over</w:t>
        </w:r>
      </w:ins>
      <w:del w:id="711" w:author="Emma Sophia Donnelly" w:date="2024-10-14T14:57:00Z">
        <w:r w:rsidDel="003479F4">
          <w:rPr>
            <w:rFonts w:ascii="Times New Roman" w:eastAsiaTheme="minorEastAsia" w:hAnsi="Times New Roman" w:cs="Times New Roman"/>
            <w:sz w:val="24"/>
            <w:szCs w:val="24"/>
          </w:rPr>
          <w:delText>location characteristics</w:delText>
        </w:r>
      </w:del>
      <w:ins w:id="712" w:author="Emma Sophia Donnelly" w:date="2024-10-14T15:14:00Z">
        <w:r w:rsidR="00B04C98">
          <w:rPr>
            <w:rFonts w:ascii="Times New Roman" w:eastAsiaTheme="minorEastAsia" w:hAnsi="Times New Roman" w:cs="Times New Roman"/>
            <w:sz w:val="24"/>
            <w:szCs w:val="24"/>
          </w:rPr>
          <w:t xml:space="preserve"> </w:t>
        </w:r>
      </w:ins>
      <w:ins w:id="713" w:author="Emma Sophia Donnelly" w:date="2024-10-14T14:57:00Z">
        <w:r w:rsidR="003479F4">
          <w:rPr>
            <w:rFonts w:ascii="Times New Roman" w:eastAsiaTheme="minorEastAsia" w:hAnsi="Times New Roman" w:cs="Times New Roman"/>
            <w:sz w:val="24"/>
            <w:szCs w:val="24"/>
          </w:rPr>
          <w:t xml:space="preserve">and </w:t>
        </w:r>
      </w:ins>
      <m:oMath>
        <m:sSub>
          <m:sSubPr>
            <m:ctrlPr>
              <w:ins w:id="714" w:author="Emma Sophia Donnelly" w:date="2024-10-14T14:58:00Z">
                <w:rPr>
                  <w:rFonts w:ascii="Cambria Math" w:hAnsi="Cambria Math" w:cs="Times New Roman"/>
                  <w:i/>
                  <w:sz w:val="24"/>
                  <w:szCs w:val="24"/>
                </w:rPr>
              </w:ins>
            </m:ctrlPr>
          </m:sSubPr>
          <m:e>
            <m:r>
              <w:ins w:id="715" w:author="Emma Sophia Donnelly" w:date="2024-10-14T14:58:00Z">
                <w:rPr>
                  <w:rFonts w:ascii="Cambria Math" w:hAnsi="Cambria Math" w:cs="Times New Roman"/>
                  <w:sz w:val="24"/>
                  <w:szCs w:val="24"/>
                </w:rPr>
                <m:t>X</m:t>
              </w:ins>
            </m:r>
          </m:e>
          <m:sub>
            <m:r>
              <w:ins w:id="716" w:author="Emma Sophia Donnelly" w:date="2024-10-14T14:58:00Z">
                <w:rPr>
                  <w:rFonts w:ascii="Cambria Math" w:hAnsi="Cambria Math" w:cs="Times New Roman"/>
                  <w:sz w:val="24"/>
                  <w:szCs w:val="24"/>
                </w:rPr>
                <m:t>2jt</m:t>
              </w:ins>
            </m:r>
          </m:sub>
        </m:sSub>
      </m:oMath>
      <w:ins w:id="717" w:author="Emma Sophia Donnelly" w:date="2024-10-14T14:59:00Z">
        <w:r w:rsidR="003479F4">
          <w:rPr>
            <w:rFonts w:ascii="Times New Roman" w:eastAsiaTheme="minorEastAsia" w:hAnsi="Times New Roman" w:cs="Times New Roman"/>
            <w:sz w:val="24"/>
            <w:szCs w:val="24"/>
          </w:rPr>
          <w:t xml:space="preserve"> are location attributes that households may have individual-specific preferences over.</w:t>
        </w:r>
      </w:ins>
      <w:ins w:id="718" w:author="Emma Sophia Donnelly" w:date="2024-10-14T15:15:00Z">
        <w:r w:rsidR="00B04C98">
          <w:rPr>
            <w:rFonts w:ascii="Times New Roman" w:eastAsiaTheme="minorEastAsia" w:hAnsi="Times New Roman" w:cs="Times New Roman"/>
            <w:sz w:val="24"/>
            <w:szCs w:val="24"/>
          </w:rPr>
          <w:t xml:space="preserve"> </w:t>
        </w:r>
      </w:ins>
      <m:oMath>
        <m:sSub>
          <m:sSubPr>
            <m:ctrlPr>
              <w:ins w:id="719" w:author="Emma Sophia Donnelly" w:date="2024-10-14T15:35:00Z">
                <w:rPr>
                  <w:rFonts w:ascii="Cambria Math" w:hAnsi="Cambria Math" w:cs="Times New Roman"/>
                  <w:i/>
                  <w:sz w:val="24"/>
                  <w:szCs w:val="24"/>
                </w:rPr>
              </w:ins>
            </m:ctrlPr>
          </m:sSubPr>
          <m:e>
            <m:r>
              <w:ins w:id="720" w:author="Emma Sophia Donnelly" w:date="2024-10-14T15:35:00Z">
                <w:rPr>
                  <w:rFonts w:ascii="Cambria Math" w:hAnsi="Cambria Math" w:cs="Times New Roman"/>
                  <w:sz w:val="24"/>
                  <w:szCs w:val="24"/>
                </w:rPr>
                <m:t>X</m:t>
              </w:ins>
            </m:r>
          </m:e>
          <m:sub>
            <m:r>
              <w:ins w:id="721" w:author="Emma Sophia Donnelly" w:date="2024-10-14T15:35:00Z">
                <w:rPr>
                  <w:rFonts w:ascii="Cambria Math" w:hAnsi="Cambria Math" w:cs="Times New Roman"/>
                  <w:sz w:val="24"/>
                  <w:szCs w:val="24"/>
                </w:rPr>
                <m:t>1jt</m:t>
              </w:ins>
            </m:r>
          </m:sub>
        </m:sSub>
      </m:oMath>
      <w:ins w:id="722" w:author="Emma Sophia Donnelly" w:date="2024-10-14T15:35:00Z">
        <w:r w:rsidR="00B36005">
          <w:rPr>
            <w:rFonts w:ascii="Times New Roman" w:eastAsiaTheme="minorEastAsia" w:hAnsi="Times New Roman" w:cs="Times New Roman"/>
            <w:sz w:val="24"/>
            <w:szCs w:val="24"/>
          </w:rPr>
          <w:t xml:space="preserve"> </w:t>
        </w:r>
        <w:r w:rsidR="00B36005" w:rsidRPr="00B36005">
          <w:rPr>
            <w:rFonts w:ascii="Times New Roman" w:eastAsiaTheme="minorEastAsia" w:hAnsi="Times New Roman" w:cs="Times New Roman"/>
            <w:sz w:val="24"/>
            <w:szCs w:val="24"/>
          </w:rPr>
          <w:t xml:space="preserve">includes tract-level income, </w:t>
        </w:r>
      </w:ins>
      <w:ins w:id="723" w:author="Emma Sophia Donnelly" w:date="2024-10-14T15:36:00Z">
        <w:r w:rsidR="005E252E">
          <w:rPr>
            <w:rFonts w:ascii="Times New Roman" w:eastAsiaTheme="minorEastAsia" w:hAnsi="Times New Roman" w:cs="Times New Roman"/>
            <w:sz w:val="24"/>
            <w:szCs w:val="24"/>
          </w:rPr>
          <w:t>education</w:t>
        </w:r>
      </w:ins>
      <w:ins w:id="724" w:author="Emma Sophia Donnelly" w:date="2024-10-14T15:35:00Z">
        <w:r w:rsidR="00B36005" w:rsidRPr="00B36005">
          <w:rPr>
            <w:rFonts w:ascii="Times New Roman" w:eastAsiaTheme="minorEastAsia" w:hAnsi="Times New Roman" w:cs="Times New Roman"/>
            <w:sz w:val="24"/>
            <w:szCs w:val="24"/>
          </w:rPr>
          <w:t xml:space="preserve">, </w:t>
        </w:r>
      </w:ins>
      <w:ins w:id="725" w:author="Emma Sophia Donnelly" w:date="2024-10-14T15:36:00Z">
        <w:r w:rsidR="005E252E">
          <w:rPr>
            <w:rFonts w:ascii="Times New Roman" w:eastAsiaTheme="minorEastAsia" w:hAnsi="Times New Roman" w:cs="Times New Roman"/>
            <w:sz w:val="24"/>
            <w:szCs w:val="24"/>
          </w:rPr>
          <w:t xml:space="preserve">and </w:t>
        </w:r>
      </w:ins>
      <w:ins w:id="726" w:author="Emma Sophia Donnelly" w:date="2024-10-14T15:35:00Z">
        <w:r w:rsidR="00B36005" w:rsidRPr="00B36005">
          <w:rPr>
            <w:rFonts w:ascii="Times New Roman" w:eastAsiaTheme="minorEastAsia" w:hAnsi="Times New Roman" w:cs="Times New Roman"/>
            <w:sz w:val="24"/>
            <w:szCs w:val="24"/>
          </w:rPr>
          <w:t xml:space="preserve">crime. The attributes </w:t>
        </w:r>
      </w:ins>
      <m:oMath>
        <m:sSub>
          <m:sSubPr>
            <m:ctrlPr>
              <w:ins w:id="727" w:author="Emma Sophia Donnelly" w:date="2024-10-14T15:36:00Z">
                <w:rPr>
                  <w:rFonts w:ascii="Cambria Math" w:hAnsi="Cambria Math" w:cs="Times New Roman"/>
                  <w:i/>
                  <w:sz w:val="24"/>
                  <w:szCs w:val="24"/>
                </w:rPr>
              </w:ins>
            </m:ctrlPr>
          </m:sSubPr>
          <m:e>
            <m:r>
              <w:ins w:id="728" w:author="Emma Sophia Donnelly" w:date="2024-10-14T15:36:00Z">
                <w:rPr>
                  <w:rFonts w:ascii="Cambria Math" w:hAnsi="Cambria Math" w:cs="Times New Roman"/>
                  <w:sz w:val="24"/>
                  <w:szCs w:val="24"/>
                </w:rPr>
                <m:t>X</m:t>
              </w:ins>
            </m:r>
          </m:e>
          <m:sub>
            <m:r>
              <w:ins w:id="729" w:author="Emma Sophia Donnelly" w:date="2024-10-14T15:36:00Z">
                <w:rPr>
                  <w:rFonts w:ascii="Cambria Math" w:hAnsi="Cambria Math" w:cs="Times New Roman"/>
                  <w:sz w:val="24"/>
                  <w:szCs w:val="24"/>
                </w:rPr>
                <m:t xml:space="preserve">2jt </m:t>
              </w:ins>
            </m:r>
          </m:sub>
        </m:sSub>
      </m:oMath>
      <w:ins w:id="730" w:author="Emma Sophia Donnelly" w:date="2024-10-14T15:35:00Z">
        <w:r w:rsidR="00B36005" w:rsidRPr="00B36005">
          <w:rPr>
            <w:rFonts w:ascii="Times New Roman" w:eastAsiaTheme="minorEastAsia" w:hAnsi="Times New Roman" w:cs="Times New Roman"/>
            <w:sz w:val="24"/>
            <w:szCs w:val="24"/>
          </w:rPr>
          <w:t>include the percent of Black and percent of Hispanic residents.</w:t>
        </w:r>
      </w:ins>
      <w:ins w:id="731" w:author="Emma Sophia Donnelly" w:date="2024-10-14T16:22:00Z">
        <w:r w:rsidR="00F05ADE">
          <w:rPr>
            <w:rFonts w:ascii="Times New Roman" w:eastAsiaTheme="minorEastAsia" w:hAnsi="Times New Roman" w:cs="Times New Roman"/>
            <w:sz w:val="24"/>
            <w:szCs w:val="24"/>
          </w:rPr>
          <w:t xml:space="preserve"> </w:t>
        </w:r>
      </w:ins>
      <w:ins w:id="732" w:author="Emma Sophia Donnelly" w:date="2024-10-14T16:23:00Z">
        <w:r w:rsidR="00F05ADE">
          <w:rPr>
            <w:rFonts w:ascii="Times New Roman" w:eastAsiaTheme="minorEastAsia" w:hAnsi="Times New Roman" w:cs="Times New Roman"/>
            <w:sz w:val="24"/>
            <w:szCs w:val="24"/>
          </w:rPr>
          <w:t xml:space="preserve">The </w:t>
        </w:r>
      </w:ins>
      <m:oMath>
        <m:r>
          <w:ins w:id="733" w:author="Emma Sophia Donnelly" w:date="2024-10-14T16:23:00Z">
            <w:rPr>
              <w:rFonts w:ascii="Cambria Math" w:eastAsiaTheme="minorEastAsia" w:hAnsi="Cambria Math" w:cs="Times New Roman"/>
              <w:sz w:val="24"/>
              <w:szCs w:val="24"/>
            </w:rPr>
            <m:t>β</m:t>
          </w:ins>
        </m:r>
      </m:oMath>
      <w:ins w:id="734" w:author="Emma Sophia Donnelly" w:date="2024-10-14T16:23:00Z">
        <w:r w:rsidR="00F05ADE">
          <w:rPr>
            <w:rFonts w:ascii="Times New Roman" w:eastAsiaTheme="minorEastAsia" w:hAnsi="Times New Roman" w:cs="Times New Roman"/>
            <w:sz w:val="24"/>
            <w:szCs w:val="24"/>
          </w:rPr>
          <w:t>’s are preference parameters describing the effect of each attribute on WTP.</w:t>
        </w:r>
      </w:ins>
    </w:p>
    <w:p w14:paraId="0B50E710" w14:textId="6DF98629" w:rsidR="009D12D8" w:rsidRDefault="00B04C98">
      <w:pPr>
        <w:spacing w:line="480" w:lineRule="auto"/>
        <w:ind w:firstLine="720"/>
        <w:rPr>
          <w:ins w:id="735" w:author="Emma Sophia Donnelly" w:date="2024-10-14T14:31:00Z"/>
          <w:rFonts w:ascii="Times New Roman" w:eastAsiaTheme="minorEastAsia" w:hAnsi="Times New Roman" w:cs="Times New Roman"/>
          <w:sz w:val="24"/>
          <w:szCs w:val="24"/>
        </w:rPr>
        <w:pPrChange w:id="736" w:author="Emma Sophia Donnelly" w:date="2024-10-14T15:35:00Z">
          <w:pPr>
            <w:spacing w:line="480" w:lineRule="auto"/>
          </w:pPr>
        </w:pPrChange>
      </w:pPr>
      <w:ins w:id="737" w:author="Emma Sophia Donnelly" w:date="2024-10-14T15:15:00Z">
        <w:r>
          <w:rPr>
            <w:rFonts w:ascii="Times New Roman" w:eastAsiaTheme="minorEastAsia" w:hAnsi="Times New Roman" w:cs="Times New Roman"/>
            <w:sz w:val="24"/>
            <w:szCs w:val="24"/>
          </w:rPr>
          <w:t xml:space="preserve">Furthermore, we break down the regression by race, income, and primary language by </w:t>
        </w:r>
      </w:ins>
      <w:ins w:id="738" w:author="Emma Sophia Donnelly" w:date="2024-10-14T15:16:00Z">
        <w:r>
          <w:rPr>
            <w:rFonts w:ascii="Times New Roman" w:eastAsiaTheme="minorEastAsia" w:hAnsi="Times New Roman" w:cs="Times New Roman"/>
            <w:sz w:val="24"/>
            <w:szCs w:val="24"/>
          </w:rPr>
          <w:t xml:space="preserve">decomposing the </w:t>
        </w:r>
      </w:ins>
      <m:oMath>
        <m:r>
          <w:ins w:id="739" w:author="Emma Sophia Donnelly" w:date="2024-10-14T15:16:00Z">
            <w:rPr>
              <w:rFonts w:ascii="Cambria Math" w:eastAsiaTheme="minorEastAsia" w:hAnsi="Cambria Math" w:cs="Times New Roman"/>
              <w:sz w:val="24"/>
              <w:szCs w:val="24"/>
            </w:rPr>
            <m:t>β</m:t>
          </w:ins>
        </m:r>
      </m:oMath>
      <w:ins w:id="740" w:author="Emma Sophia Donnelly" w:date="2024-10-14T15:16:00Z">
        <w:r>
          <w:rPr>
            <w:rFonts w:ascii="Times New Roman" w:eastAsiaTheme="minorEastAsia" w:hAnsi="Times New Roman" w:cs="Times New Roman"/>
            <w:sz w:val="24"/>
            <w:szCs w:val="24"/>
          </w:rPr>
          <w:t>’s with the equation</w:t>
        </w:r>
      </w:ins>
      <w:ins w:id="741" w:author="Emma Sophia Donnelly" w:date="2024-10-14T15:15:00Z">
        <w:r>
          <w:rPr>
            <w:rFonts w:ascii="Times New Roman" w:eastAsiaTheme="minorEastAsia" w:hAnsi="Times New Roman" w:cs="Times New Roman"/>
            <w:sz w:val="24"/>
            <w:szCs w:val="24"/>
          </w:rPr>
          <w:t xml:space="preserve"> </w:t>
        </w:r>
      </w:ins>
      <m:oMath>
        <m:sSub>
          <m:sSubPr>
            <m:ctrlPr>
              <w:ins w:id="742" w:author="Emma Sophia Donnelly" w:date="2024-10-14T15:15:00Z">
                <w:rPr>
                  <w:rFonts w:ascii="Cambria Math" w:hAnsi="Cambria Math" w:cs="Times New Roman"/>
                  <w:i/>
                  <w:sz w:val="24"/>
                  <w:szCs w:val="24"/>
                </w:rPr>
              </w:ins>
            </m:ctrlPr>
          </m:sSubPr>
          <m:e>
            <m:r>
              <w:ins w:id="743" w:author="Emma Sophia Donnelly" w:date="2024-10-14T15:15:00Z">
                <w:rPr>
                  <w:rFonts w:ascii="Cambria Math" w:hAnsi="Cambria Math" w:cs="Times New Roman"/>
                  <w:sz w:val="24"/>
                  <w:szCs w:val="24"/>
                </w:rPr>
                <m:t>β</m:t>
              </w:ins>
            </m:r>
          </m:e>
          <m:sub>
            <m:r>
              <w:ins w:id="744" w:author="Emma Sophia Donnelly" w:date="2024-10-14T15:16:00Z">
                <w:rPr>
                  <w:rFonts w:ascii="Cambria Math" w:hAnsi="Cambria Math" w:cs="Times New Roman"/>
                  <w:sz w:val="24"/>
                  <w:szCs w:val="24"/>
                </w:rPr>
                <m:t>i,r,y,l</m:t>
              </w:ins>
            </m:r>
          </m:sub>
        </m:sSub>
        <m:r>
          <w:ins w:id="745" w:author="Emma Sophia Donnelly" w:date="2024-10-14T15:16:00Z">
            <w:rPr>
              <w:rFonts w:ascii="Cambria Math" w:hAnsi="Cambria Math" w:cs="Times New Roman"/>
              <w:sz w:val="24"/>
              <w:szCs w:val="24"/>
            </w:rPr>
            <m:t>=</m:t>
          </w:ins>
        </m:r>
        <m:sSub>
          <m:sSubPr>
            <m:ctrlPr>
              <w:ins w:id="746" w:author="Emma Sophia Donnelly" w:date="2024-10-14T15:17:00Z">
                <w:rPr>
                  <w:rFonts w:ascii="Cambria Math" w:hAnsi="Cambria Math" w:cs="Times New Roman"/>
                  <w:i/>
                  <w:sz w:val="24"/>
                  <w:szCs w:val="24"/>
                </w:rPr>
              </w:ins>
            </m:ctrlPr>
          </m:sSubPr>
          <m:e>
            <m:r>
              <w:ins w:id="747" w:author="Emma Sophia Donnelly" w:date="2024-10-14T15:17:00Z">
                <w:rPr>
                  <w:rFonts w:ascii="Cambria Math" w:hAnsi="Cambria Math" w:cs="Times New Roman"/>
                  <w:sz w:val="24"/>
                  <w:szCs w:val="24"/>
                </w:rPr>
                <m:t>β</m:t>
              </w:ins>
            </m:r>
          </m:e>
          <m:sub>
            <m:r>
              <w:ins w:id="748" w:author="Emma Sophia Donnelly" w:date="2024-10-14T15:17:00Z">
                <w:rPr>
                  <w:rFonts w:ascii="Cambria Math" w:hAnsi="Cambria Math" w:cs="Times New Roman"/>
                  <w:sz w:val="24"/>
                  <w:szCs w:val="24"/>
                </w:rPr>
                <m:t>i,0</m:t>
              </w:ins>
            </m:r>
          </m:sub>
        </m:sSub>
        <m:r>
          <w:ins w:id="749" w:author="Emma Sophia Donnelly" w:date="2024-10-14T15:17:00Z">
            <w:rPr>
              <w:rFonts w:ascii="Cambria Math" w:hAnsi="Cambria Math" w:cs="Times New Roman"/>
              <w:sz w:val="24"/>
              <w:szCs w:val="24"/>
            </w:rPr>
            <m:t>+</m:t>
          </w:ins>
        </m:r>
        <m:nary>
          <m:naryPr>
            <m:chr m:val="∑"/>
            <m:limLoc m:val="undOvr"/>
            <m:subHide m:val="1"/>
            <m:supHide m:val="1"/>
            <m:ctrlPr>
              <w:ins w:id="750" w:author="Emma Sophia Donnelly" w:date="2024-10-14T15:17:00Z">
                <w:rPr>
                  <w:rFonts w:ascii="Cambria Math" w:hAnsi="Cambria Math" w:cs="Times New Roman"/>
                  <w:i/>
                  <w:sz w:val="24"/>
                  <w:szCs w:val="24"/>
                </w:rPr>
              </w:ins>
            </m:ctrlPr>
          </m:naryPr>
          <m:sub/>
          <m:sup/>
          <m:e>
            <m:sSub>
              <m:sSubPr>
                <m:ctrlPr>
                  <w:ins w:id="751" w:author="Emma Sophia Donnelly" w:date="2024-10-14T15:17:00Z">
                    <w:rPr>
                      <w:rFonts w:ascii="Cambria Math" w:hAnsi="Cambria Math" w:cs="Times New Roman"/>
                      <w:i/>
                      <w:sz w:val="24"/>
                      <w:szCs w:val="24"/>
                    </w:rPr>
                  </w:ins>
                </m:ctrlPr>
              </m:sSubPr>
              <m:e>
                <m:r>
                  <w:ins w:id="752" w:author="Emma Sophia Donnelly" w:date="2024-10-14T15:17:00Z">
                    <w:rPr>
                      <w:rFonts w:ascii="Cambria Math" w:hAnsi="Cambria Math" w:cs="Times New Roman"/>
                      <w:sz w:val="24"/>
                      <w:szCs w:val="24"/>
                    </w:rPr>
                    <m:t>β</m:t>
                  </w:ins>
                </m:r>
              </m:e>
              <m:sub>
                <m:r>
                  <w:ins w:id="753" w:author="Emma Sophia Donnelly" w:date="2024-10-14T15:17:00Z">
                    <w:rPr>
                      <w:rFonts w:ascii="Cambria Math" w:hAnsi="Cambria Math" w:cs="Times New Roman"/>
                      <w:sz w:val="24"/>
                      <w:szCs w:val="24"/>
                    </w:rPr>
                    <m:t>i,r,y,l</m:t>
                  </w:ins>
                </m:r>
              </m:sub>
            </m:sSub>
            <m:r>
              <w:ins w:id="754" w:author="Emma Sophia Donnelly" w:date="2024-10-14T15:18:00Z">
                <w:rPr>
                  <w:rFonts w:ascii="Cambria Math" w:hAnsi="Cambria Math" w:cs="Times New Roman"/>
                  <w:sz w:val="24"/>
                  <w:szCs w:val="24"/>
                </w:rPr>
                <m:t>×</m:t>
              </w:ins>
            </m:r>
            <m:sSub>
              <m:sSubPr>
                <m:ctrlPr>
                  <w:ins w:id="755" w:author="Emma Sophia Donnelly" w:date="2024-10-14T15:18:00Z">
                    <w:rPr>
                      <w:rFonts w:ascii="Cambria Math" w:hAnsi="Cambria Math" w:cs="Times New Roman"/>
                      <w:i/>
                      <w:sz w:val="24"/>
                      <w:szCs w:val="24"/>
                    </w:rPr>
                  </w:ins>
                </m:ctrlPr>
              </m:sSubPr>
              <m:e>
                <m:r>
                  <w:ins w:id="756" w:author="Emma Sophia Donnelly" w:date="2024-10-14T15:18:00Z">
                    <w:rPr>
                      <w:rFonts w:ascii="Cambria Math" w:hAnsi="Cambria Math" w:cs="Times New Roman"/>
                      <w:sz w:val="24"/>
                      <w:szCs w:val="24"/>
                    </w:rPr>
                    <m:t>Z</m:t>
                  </w:ins>
                </m:r>
              </m:e>
              <m:sub>
                <m:r>
                  <w:ins w:id="757" w:author="Emma Sophia Donnelly" w:date="2024-10-14T15:18:00Z">
                    <w:rPr>
                      <w:rFonts w:ascii="Cambria Math" w:hAnsi="Cambria Math" w:cs="Times New Roman"/>
                      <w:sz w:val="24"/>
                      <w:szCs w:val="24"/>
                    </w:rPr>
                    <m:t>i,r,y,l</m:t>
                  </w:ins>
                </m:r>
              </m:sub>
            </m:sSub>
            <m:r>
              <w:ins w:id="758" w:author="Emma Sophia Donnelly" w:date="2024-10-14T15:18:00Z">
                <w:rPr>
                  <w:rFonts w:ascii="Cambria Math" w:hAnsi="Cambria Math" w:cs="Times New Roman"/>
                  <w:sz w:val="24"/>
                  <w:szCs w:val="24"/>
                </w:rPr>
                <m:t>.</m:t>
              </w:ins>
            </m:r>
          </m:e>
        </m:nary>
      </m:oMath>
      <w:ins w:id="759" w:author="Emma Sophia Donnelly" w:date="2024-10-14T15:18:00Z">
        <w:r w:rsidR="00AF3440">
          <w:rPr>
            <w:rFonts w:ascii="Times New Roman" w:eastAsiaTheme="minorEastAsia" w:hAnsi="Times New Roman" w:cs="Times New Roman"/>
            <w:sz w:val="24"/>
            <w:szCs w:val="24"/>
          </w:rPr>
          <w:t xml:space="preserve"> </w:t>
        </w:r>
      </w:ins>
      <m:oMath>
        <m:sSub>
          <m:sSubPr>
            <m:ctrlPr>
              <w:ins w:id="760" w:author="Emma Sophia Donnelly" w:date="2024-10-14T15:18:00Z">
                <w:rPr>
                  <w:rFonts w:ascii="Cambria Math" w:hAnsi="Cambria Math" w:cs="Times New Roman"/>
                  <w:i/>
                  <w:sz w:val="24"/>
                  <w:szCs w:val="24"/>
                </w:rPr>
              </w:ins>
            </m:ctrlPr>
          </m:sSubPr>
          <m:e>
            <m:r>
              <w:ins w:id="761" w:author="Emma Sophia Donnelly" w:date="2024-10-14T15:18:00Z">
                <w:rPr>
                  <w:rFonts w:ascii="Cambria Math" w:hAnsi="Cambria Math" w:cs="Times New Roman"/>
                  <w:sz w:val="24"/>
                  <w:szCs w:val="24"/>
                </w:rPr>
                <m:t>β</m:t>
              </w:ins>
            </m:r>
          </m:e>
          <m:sub>
            <m:r>
              <w:ins w:id="762" w:author="Emma Sophia Donnelly" w:date="2024-10-14T15:18:00Z">
                <w:rPr>
                  <w:rFonts w:ascii="Cambria Math" w:hAnsi="Cambria Math" w:cs="Times New Roman"/>
                  <w:sz w:val="24"/>
                  <w:szCs w:val="24"/>
                </w:rPr>
                <m:t>i,0</m:t>
              </w:ins>
            </m:r>
          </m:sub>
        </m:sSub>
      </m:oMath>
      <w:ins w:id="763" w:author="Emma Sophia Donnelly" w:date="2024-10-14T15:18:00Z">
        <w:r w:rsidR="00AF3440">
          <w:rPr>
            <w:rFonts w:ascii="Times New Roman" w:eastAsiaTheme="minorEastAsia" w:hAnsi="Times New Roman" w:cs="Times New Roman"/>
            <w:sz w:val="24"/>
            <w:szCs w:val="24"/>
          </w:rPr>
          <w:t xml:space="preserve"> is the preference parameter for the base g</w:t>
        </w:r>
      </w:ins>
      <w:ins w:id="764" w:author="Emma Sophia Donnelly" w:date="2024-10-14T15:19:00Z">
        <w:r w:rsidR="00AF3440">
          <w:rPr>
            <w:rFonts w:ascii="Times New Roman" w:eastAsiaTheme="minorEastAsia" w:hAnsi="Times New Roman" w:cs="Times New Roman"/>
            <w:sz w:val="24"/>
            <w:szCs w:val="24"/>
          </w:rPr>
          <w:t xml:space="preserve">roup, which measures the effect of the attribute on utility. </w:t>
        </w:r>
      </w:ins>
      <m:oMath>
        <m:sSub>
          <m:sSubPr>
            <m:ctrlPr>
              <w:ins w:id="765" w:author="Emma Sophia Donnelly" w:date="2024-10-14T15:19:00Z">
                <w:rPr>
                  <w:rFonts w:ascii="Cambria Math" w:hAnsi="Cambria Math" w:cs="Times New Roman"/>
                  <w:i/>
                  <w:sz w:val="24"/>
                  <w:szCs w:val="24"/>
                </w:rPr>
              </w:ins>
            </m:ctrlPr>
          </m:sSubPr>
          <m:e>
            <m:r>
              <w:ins w:id="766" w:author="Emma Sophia Donnelly" w:date="2024-10-14T15:19:00Z">
                <w:rPr>
                  <w:rFonts w:ascii="Cambria Math" w:hAnsi="Cambria Math" w:cs="Times New Roman"/>
                  <w:sz w:val="24"/>
                  <w:szCs w:val="24"/>
                </w:rPr>
                <m:t>Z</m:t>
              </w:ins>
            </m:r>
          </m:e>
          <m:sub>
            <m:r>
              <w:ins w:id="767" w:author="Emma Sophia Donnelly" w:date="2024-10-14T15:19:00Z">
                <w:rPr>
                  <w:rFonts w:ascii="Cambria Math" w:hAnsi="Cambria Math" w:cs="Times New Roman"/>
                  <w:sz w:val="24"/>
                  <w:szCs w:val="24"/>
                </w:rPr>
                <m:t>i,r,y,l</m:t>
              </w:ins>
            </m:r>
          </m:sub>
        </m:sSub>
      </m:oMath>
      <w:ins w:id="768" w:author="Emma Sophia Donnelly" w:date="2024-10-14T15:19:00Z">
        <w:r w:rsidR="00AF3440">
          <w:rPr>
            <w:rFonts w:ascii="Times New Roman" w:eastAsiaTheme="minorEastAsia" w:hAnsi="Times New Roman" w:cs="Times New Roman"/>
            <w:sz w:val="24"/>
            <w:szCs w:val="24"/>
          </w:rPr>
          <w:t xml:space="preserve"> includes </w:t>
        </w:r>
      </w:ins>
      <w:ins w:id="769" w:author="Emma Sophia Donnelly" w:date="2024-10-14T15:20:00Z">
        <w:r w:rsidR="00AF3440">
          <w:rPr>
            <w:rFonts w:ascii="Times New Roman" w:eastAsiaTheme="minorEastAsia" w:hAnsi="Times New Roman" w:cs="Times New Roman"/>
            <w:sz w:val="24"/>
            <w:szCs w:val="24"/>
          </w:rPr>
          <w:t xml:space="preserve">the race, income, and language of the household. Thus, </w:t>
        </w:r>
      </w:ins>
      <m:oMath>
        <m:sSub>
          <m:sSubPr>
            <m:ctrlPr>
              <w:ins w:id="770" w:author="Emma Sophia Donnelly" w:date="2024-10-14T15:20:00Z">
                <w:rPr>
                  <w:rFonts w:ascii="Cambria Math" w:hAnsi="Cambria Math" w:cs="Times New Roman"/>
                  <w:i/>
                  <w:sz w:val="24"/>
                  <w:szCs w:val="24"/>
                </w:rPr>
              </w:ins>
            </m:ctrlPr>
          </m:sSubPr>
          <m:e>
            <m:r>
              <w:ins w:id="771" w:author="Emma Sophia Donnelly" w:date="2024-10-14T15:20:00Z">
                <w:rPr>
                  <w:rFonts w:ascii="Cambria Math" w:hAnsi="Cambria Math" w:cs="Times New Roman"/>
                  <w:sz w:val="24"/>
                  <w:szCs w:val="24"/>
                </w:rPr>
                <m:t>β</m:t>
              </w:ins>
            </m:r>
          </m:e>
          <m:sub>
            <m:r>
              <w:ins w:id="772" w:author="Emma Sophia Donnelly" w:date="2024-10-14T15:20:00Z">
                <w:rPr>
                  <w:rFonts w:ascii="Cambria Math" w:hAnsi="Cambria Math" w:cs="Times New Roman"/>
                  <w:sz w:val="24"/>
                  <w:szCs w:val="24"/>
                </w:rPr>
                <m:t>i,r,y,l</m:t>
              </w:ins>
            </m:r>
          </m:sub>
        </m:sSub>
      </m:oMath>
      <w:ins w:id="773" w:author="Emma Sophia Donnelly" w:date="2024-10-14T15:20:00Z">
        <w:r w:rsidR="00AF3440">
          <w:rPr>
            <w:rFonts w:ascii="Times New Roman" w:eastAsiaTheme="minorEastAsia" w:hAnsi="Times New Roman" w:cs="Times New Roman"/>
            <w:sz w:val="24"/>
            <w:szCs w:val="24"/>
          </w:rPr>
          <w:t xml:space="preserve"> is</w:t>
        </w:r>
      </w:ins>
      <w:ins w:id="774" w:author="Emma Sophia Donnelly" w:date="2024-10-14T15:31:00Z">
        <w:r w:rsidR="00315EF4">
          <w:rPr>
            <w:rFonts w:ascii="Times New Roman" w:eastAsiaTheme="minorEastAsia" w:hAnsi="Times New Roman" w:cs="Times New Roman"/>
            <w:sz w:val="24"/>
            <w:szCs w:val="24"/>
          </w:rPr>
          <w:t xml:space="preserve"> the</w:t>
        </w:r>
      </w:ins>
      <w:ins w:id="775" w:author="Emma Sophia Donnelly" w:date="2024-10-14T15:20:00Z">
        <w:r w:rsidR="00AF3440">
          <w:rPr>
            <w:rFonts w:ascii="Times New Roman" w:eastAsiaTheme="minorEastAsia" w:hAnsi="Times New Roman" w:cs="Times New Roman"/>
            <w:sz w:val="24"/>
            <w:szCs w:val="24"/>
          </w:rPr>
          <w:t xml:space="preserve"> </w:t>
        </w:r>
      </w:ins>
      <w:ins w:id="776" w:author="Emma Sophia Donnelly" w:date="2024-10-14T15:31:00Z">
        <w:r w:rsidR="00315EF4">
          <w:rPr>
            <w:rFonts w:ascii="Times New Roman" w:eastAsiaTheme="minorEastAsia" w:hAnsi="Times New Roman" w:cs="Times New Roman"/>
            <w:sz w:val="24"/>
            <w:szCs w:val="24"/>
          </w:rPr>
          <w:t xml:space="preserve">additional </w:t>
        </w:r>
      </w:ins>
      <w:ins w:id="777" w:author="Emma Sophia Donnelly" w:date="2024-10-14T15:20:00Z">
        <w:r w:rsidR="00AF3440">
          <w:rPr>
            <w:rFonts w:ascii="Times New Roman" w:eastAsiaTheme="minorEastAsia" w:hAnsi="Times New Roman" w:cs="Times New Roman"/>
            <w:sz w:val="24"/>
            <w:szCs w:val="24"/>
          </w:rPr>
          <w:t>effect of the attribute on utility relati</w:t>
        </w:r>
      </w:ins>
      <w:ins w:id="778" w:author="Emma Sophia Donnelly" w:date="2024-10-14T15:21:00Z">
        <w:r w:rsidR="00AF3440">
          <w:rPr>
            <w:rFonts w:ascii="Times New Roman" w:eastAsiaTheme="minorEastAsia" w:hAnsi="Times New Roman" w:cs="Times New Roman"/>
            <w:sz w:val="24"/>
            <w:szCs w:val="24"/>
          </w:rPr>
          <w:t>ve to the base</w:t>
        </w:r>
      </w:ins>
      <w:ins w:id="779" w:author="Emma Sophia Donnelly" w:date="2024-10-14T15:31:00Z">
        <w:r w:rsidR="00315EF4">
          <w:rPr>
            <w:rFonts w:ascii="Times New Roman" w:eastAsiaTheme="minorEastAsia" w:hAnsi="Times New Roman" w:cs="Times New Roman"/>
            <w:sz w:val="24"/>
            <w:szCs w:val="24"/>
          </w:rPr>
          <w:t xml:space="preserve"> </w:t>
        </w:r>
      </w:ins>
      <w:ins w:id="780" w:author="Emma Sophia Donnelly" w:date="2024-10-14T15:21:00Z">
        <w:r w:rsidR="00AF3440">
          <w:rPr>
            <w:rFonts w:ascii="Times New Roman" w:eastAsiaTheme="minorEastAsia" w:hAnsi="Times New Roman" w:cs="Times New Roman"/>
            <w:sz w:val="24"/>
            <w:szCs w:val="24"/>
          </w:rPr>
          <w:t>group</w:t>
        </w:r>
      </w:ins>
      <w:ins w:id="781" w:author="Emma Sophia Donnelly" w:date="2024-10-14T15:32:00Z">
        <w:r w:rsidR="00315EF4">
          <w:rPr>
            <w:rFonts w:ascii="Times New Roman" w:eastAsiaTheme="minorEastAsia" w:hAnsi="Times New Roman" w:cs="Times New Roman"/>
            <w:sz w:val="24"/>
            <w:szCs w:val="24"/>
          </w:rPr>
          <w:t xml:space="preserve"> associated with </w:t>
        </w:r>
      </w:ins>
      <m:oMath>
        <m:sSub>
          <m:sSubPr>
            <m:ctrlPr>
              <w:ins w:id="782" w:author="Emma Sophia Donnelly" w:date="2024-10-14T15:32:00Z">
                <w:rPr>
                  <w:rFonts w:ascii="Cambria Math" w:hAnsi="Cambria Math" w:cs="Times New Roman"/>
                  <w:i/>
                  <w:sz w:val="24"/>
                  <w:szCs w:val="24"/>
                </w:rPr>
              </w:ins>
            </m:ctrlPr>
          </m:sSubPr>
          <m:e>
            <m:r>
              <w:ins w:id="783" w:author="Emma Sophia Donnelly" w:date="2024-10-14T15:32:00Z">
                <w:rPr>
                  <w:rFonts w:ascii="Cambria Math" w:hAnsi="Cambria Math" w:cs="Times New Roman"/>
                  <w:sz w:val="24"/>
                  <w:szCs w:val="24"/>
                </w:rPr>
                <m:t>Z</m:t>
              </w:ins>
            </m:r>
          </m:e>
          <m:sub>
            <m:r>
              <w:ins w:id="784" w:author="Emma Sophia Donnelly" w:date="2024-10-14T15:32:00Z">
                <w:rPr>
                  <w:rFonts w:ascii="Cambria Math" w:hAnsi="Cambria Math" w:cs="Times New Roman"/>
                  <w:sz w:val="24"/>
                  <w:szCs w:val="24"/>
                </w:rPr>
                <m:t>i,r,y,l</m:t>
              </w:ins>
            </m:r>
          </m:sub>
        </m:sSub>
      </m:oMath>
      <w:ins w:id="785" w:author="Emma Sophia Donnelly" w:date="2024-10-14T15:21:00Z">
        <w:r w:rsidR="00AF3440">
          <w:rPr>
            <w:rFonts w:ascii="Times New Roman" w:eastAsiaTheme="minorEastAsia" w:hAnsi="Times New Roman" w:cs="Times New Roman"/>
            <w:sz w:val="24"/>
            <w:szCs w:val="24"/>
          </w:rPr>
          <w:t>.</w:t>
        </w:r>
      </w:ins>
    </w:p>
    <w:p w14:paraId="391A71D3" w14:textId="334323A4" w:rsidR="005C499C" w:rsidRPr="0098309E" w:rsidRDefault="0098309E" w:rsidP="00B04C98">
      <w:pPr>
        <w:spacing w:line="480" w:lineRule="auto"/>
        <w:rPr>
          <w:ins w:id="786" w:author="Emma Sophia Donnelly" w:date="2024-10-14T17:11:00Z"/>
          <w:rFonts w:ascii="Times New Roman" w:eastAsiaTheme="minorEastAsia" w:hAnsi="Times New Roman" w:cs="Times New Roman"/>
          <w:sz w:val="24"/>
          <w:szCs w:val="24"/>
          <w:rPrChange w:id="787" w:author="Emma Sophia Donnelly" w:date="2024-10-14T17:11:00Z">
            <w:rPr>
              <w:ins w:id="788" w:author="Emma Sophia Donnelly" w:date="2024-10-14T17:11:00Z"/>
              <w:rFonts w:ascii="Cambria Math" w:eastAsiaTheme="minorEastAsia" w:hAnsi="Cambria Math" w:cs="Times New Roman"/>
              <w:i/>
              <w:sz w:val="24"/>
              <w:szCs w:val="24"/>
            </w:rPr>
          </w:rPrChange>
        </w:rPr>
      </w:pPr>
      <w:ins w:id="789" w:author="Emma Sophia Donnelly" w:date="2024-10-14T17:09:00Z">
        <w:r>
          <w:rPr>
            <w:rFonts w:ascii="Times New Roman" w:eastAsiaTheme="minorEastAsia" w:hAnsi="Times New Roman" w:cs="Times New Roman"/>
            <w:sz w:val="24"/>
            <w:szCs w:val="24"/>
          </w:rPr>
          <w:tab/>
          <w:t>Next, I estimate using Maximum Likelihood Estimation. Since</w:t>
        </w:r>
      </w:ins>
      <w:ins w:id="790" w:author="Emma Sophia Donnelly" w:date="2024-10-14T17:10:00Z">
        <w:r>
          <w:rPr>
            <w:rFonts w:ascii="Times New Roman" w:eastAsiaTheme="minorEastAsia" w:hAnsi="Times New Roman" w:cs="Times New Roman"/>
            <w:sz w:val="24"/>
            <w:szCs w:val="24"/>
          </w:rPr>
          <w:t xml:space="preserve"> </w:t>
        </w:r>
      </w:ins>
      <m:oMath>
        <m:sSub>
          <m:sSubPr>
            <m:ctrlPr>
              <w:ins w:id="791" w:author="Emma Sophia Donnelly" w:date="2024-10-14T17:10:00Z">
                <w:rPr>
                  <w:rFonts w:ascii="Cambria Math" w:hAnsi="Cambria Math" w:cs="Times New Roman"/>
                  <w:i/>
                  <w:sz w:val="24"/>
                  <w:szCs w:val="24"/>
                </w:rPr>
              </w:ins>
            </m:ctrlPr>
          </m:sSubPr>
          <m:e>
            <m:r>
              <w:ins w:id="792" w:author="Emma Sophia Donnelly" w:date="2024-10-14T17:10:00Z">
                <w:rPr>
                  <w:rFonts w:ascii="Cambria Math" w:hAnsi="Cambria Math" w:cs="Times New Roman"/>
                  <w:sz w:val="24"/>
                  <w:szCs w:val="24"/>
                </w:rPr>
                <m:t xml:space="preserve"> ∈</m:t>
              </w:ins>
            </m:r>
          </m:e>
          <m:sub>
            <m:r>
              <w:ins w:id="793" w:author="Emma Sophia Donnelly" w:date="2024-10-14T17:10:00Z">
                <w:rPr>
                  <w:rFonts w:ascii="Cambria Math" w:hAnsi="Cambria Math" w:cs="Times New Roman"/>
                  <w:sz w:val="24"/>
                  <w:szCs w:val="24"/>
                </w:rPr>
                <m:t>ijt</m:t>
              </w:ins>
            </m:r>
          </m:sub>
        </m:sSub>
        <m:r>
          <w:ins w:id="794" w:author="Emma Sophia Donnelly" w:date="2024-10-14T17:10:00Z">
            <w:rPr>
              <w:rFonts w:ascii="Cambria Math" w:hAnsi="Cambria Math" w:cs="Times New Roman"/>
              <w:sz w:val="24"/>
              <w:szCs w:val="24"/>
            </w:rPr>
            <m:t xml:space="preserve"> </m:t>
          </w:ins>
        </m:r>
      </m:oMath>
      <w:ins w:id="795" w:author="Emma Sophia Donnelly" w:date="2024-10-14T17:10:00Z">
        <w:r>
          <w:rPr>
            <w:rFonts w:ascii="Times New Roman" w:eastAsiaTheme="minorEastAsia" w:hAnsi="Times New Roman" w:cs="Times New Roman"/>
            <w:sz w:val="24"/>
            <w:szCs w:val="24"/>
          </w:rPr>
          <w:t xml:space="preserve"> is distributed as a Type 1 Extreme Value, we can use the multinomial logit to specify the probability that household</w:t>
        </w:r>
      </w:ins>
      <w:ins w:id="796" w:author="Emma Sophia Donnelly" w:date="2024-10-14T17:11:00Z">
        <w:r w:rsidRPr="0098309E">
          <w:rPr>
            <w:rFonts w:ascii="Times New Roman" w:eastAsiaTheme="minorEastAsia" w:hAnsi="Times New Roman" w:cs="Times New Roman"/>
            <w:sz w:val="24"/>
            <w:szCs w:val="24"/>
          </w:rPr>
          <w:t xml:space="preserve"> </w:t>
        </w:r>
      </w:ins>
      <m:oMath>
        <m:r>
          <w:ins w:id="797" w:author="Emma Sophia Donnelly" w:date="2024-10-14T17:11:00Z">
            <w:rPr>
              <w:rFonts w:ascii="Cambria Math" w:eastAsiaTheme="minorEastAsia" w:hAnsi="Cambria Math" w:cs="Times New Roman"/>
              <w:sz w:val="24"/>
              <w:szCs w:val="24"/>
            </w:rPr>
            <m:t>i</m:t>
          </w:ins>
        </m:r>
      </m:oMath>
      <w:ins w:id="798" w:author="Emma Sophia Donnelly" w:date="2024-10-14T17:10:00Z">
        <w:r>
          <w:rPr>
            <w:rFonts w:ascii="Times New Roman" w:eastAsiaTheme="minorEastAsia" w:hAnsi="Times New Roman" w:cs="Times New Roman"/>
            <w:sz w:val="24"/>
            <w:szCs w:val="24"/>
          </w:rPr>
          <w:t xml:space="preserve"> </w:t>
        </w:r>
      </w:ins>
      <w:ins w:id="799" w:author="Emma Sophia Donnelly" w:date="2024-10-14T17:11:00Z">
        <w:r>
          <w:rPr>
            <w:rFonts w:ascii="Times New Roman" w:eastAsiaTheme="minorEastAsia" w:hAnsi="Times New Roman" w:cs="Times New Roman"/>
            <w:sz w:val="24"/>
            <w:szCs w:val="24"/>
          </w:rPr>
          <w:t xml:space="preserve">moves to house </w:t>
        </w:r>
      </w:ins>
      <m:oMath>
        <m:r>
          <w:ins w:id="800" w:author="Emma Sophia Donnelly" w:date="2024-10-14T17:11:00Z">
            <w:rPr>
              <w:rFonts w:ascii="Cambria Math" w:eastAsiaTheme="minorEastAsia" w:hAnsi="Cambria Math" w:cs="Times New Roman"/>
              <w:sz w:val="24"/>
              <w:szCs w:val="24"/>
            </w:rPr>
            <m:t>j</m:t>
          </w:ins>
        </m:r>
      </m:oMath>
      <w:ins w:id="801" w:author="Emma Sophia Donnelly" w:date="2024-10-14T17:11:00Z">
        <w:r>
          <w:rPr>
            <w:rFonts w:ascii="Times New Roman" w:eastAsiaTheme="minorEastAsia" w:hAnsi="Times New Roman" w:cs="Times New Roman"/>
            <w:sz w:val="24"/>
            <w:szCs w:val="24"/>
          </w:rPr>
          <w:t xml:space="preserve"> at time </w:t>
        </w:r>
      </w:ins>
      <m:oMath>
        <m:r>
          <w:ins w:id="802" w:author="Emma Sophia Donnelly" w:date="2024-10-14T17:11:00Z">
            <w:rPr>
              <w:rFonts w:ascii="Cambria Math" w:eastAsiaTheme="minorEastAsia" w:hAnsi="Cambria Math" w:cs="Times New Roman"/>
              <w:sz w:val="24"/>
              <w:szCs w:val="24"/>
            </w:rPr>
            <m:t>t,</m:t>
          </w:ins>
        </m:r>
      </m:oMath>
    </w:p>
    <w:p w14:paraId="4A915893" w14:textId="217B02E9" w:rsidR="0098309E" w:rsidRDefault="00B83D8B" w:rsidP="0098309E">
      <w:pPr>
        <w:pStyle w:val="ListParagraph"/>
        <w:numPr>
          <w:ilvl w:val="0"/>
          <w:numId w:val="5"/>
        </w:numPr>
        <w:spacing w:line="480" w:lineRule="auto"/>
        <w:rPr>
          <w:ins w:id="803" w:author="Emma Sophia Donnelly" w:date="2024-10-14T17:13:00Z"/>
          <w:rFonts w:ascii="Times New Roman" w:eastAsiaTheme="minorEastAsia" w:hAnsi="Times New Roman" w:cs="Times New Roman"/>
          <w:sz w:val="24"/>
          <w:szCs w:val="24"/>
        </w:rPr>
      </w:pPr>
      <m:oMath>
        <m:sSub>
          <m:sSubPr>
            <m:ctrlPr>
              <w:ins w:id="804" w:author="Emma Sophia Donnelly" w:date="2024-10-14T17:11:00Z">
                <w:rPr>
                  <w:rFonts w:ascii="Cambria Math" w:eastAsiaTheme="minorEastAsia" w:hAnsi="Cambria Math" w:cs="Times New Roman"/>
                  <w:i/>
                  <w:sz w:val="24"/>
                  <w:szCs w:val="24"/>
                </w:rPr>
              </w:ins>
            </m:ctrlPr>
          </m:sSubPr>
          <m:e>
            <m:r>
              <w:ins w:id="805" w:author="Emma Sophia Donnelly" w:date="2024-10-14T17:29:00Z">
                <w:rPr>
                  <w:rFonts w:ascii="Cambria Math" w:eastAsiaTheme="minorEastAsia" w:hAnsi="Cambria Math" w:cs="Times New Roman"/>
                  <w:sz w:val="24"/>
                  <w:szCs w:val="24"/>
                </w:rPr>
                <m:t>S</m:t>
              </w:ins>
            </m:r>
          </m:e>
          <m:sub>
            <m:r>
              <w:ins w:id="806" w:author="Emma Sophia Donnelly" w:date="2024-10-14T17:11:00Z">
                <w:rPr>
                  <w:rFonts w:ascii="Cambria Math" w:eastAsiaTheme="minorEastAsia" w:hAnsi="Cambria Math" w:cs="Times New Roman"/>
                  <w:sz w:val="24"/>
                  <w:szCs w:val="24"/>
                </w:rPr>
                <m:t>ijt</m:t>
              </w:ins>
            </m:r>
          </m:sub>
        </m:sSub>
        <m:r>
          <w:ins w:id="807" w:author="Emma Sophia Donnelly" w:date="2024-10-14T17:12:00Z">
            <w:rPr>
              <w:rFonts w:ascii="Cambria Math" w:eastAsiaTheme="minorEastAsia" w:hAnsi="Cambria Math" w:cs="Times New Roman"/>
              <w:sz w:val="24"/>
              <w:szCs w:val="24"/>
            </w:rPr>
            <m:t>=</m:t>
          </w:ins>
        </m:r>
        <m:f>
          <m:fPr>
            <m:ctrlPr>
              <w:ins w:id="808" w:author="Emma Sophia Donnelly" w:date="2024-10-14T17:12:00Z">
                <w:rPr>
                  <w:rFonts w:ascii="Cambria Math" w:eastAsiaTheme="minorEastAsia" w:hAnsi="Cambria Math" w:cs="Times New Roman"/>
                  <w:i/>
                  <w:sz w:val="24"/>
                  <w:szCs w:val="24"/>
                </w:rPr>
              </w:ins>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ctrlPr>
                      <w:ins w:id="809" w:author="Emma Sophia Donnelly" w:date="2024-10-14T17:12:00Z">
                        <w:rPr>
                          <w:rFonts w:ascii="Cambria Math" w:eastAsiaTheme="minorEastAsia" w:hAnsi="Cambria Math" w:cs="Times New Roman"/>
                          <w:i/>
                          <w:sz w:val="24"/>
                          <w:szCs w:val="24"/>
                        </w:rPr>
                      </w:ins>
                    </m:ctrlPr>
                  </m:dPr>
                  <m:e>
                    <m:sSub>
                      <m:sSubPr>
                        <m:ctrlPr>
                          <w:ins w:id="810" w:author="Emma Sophia Donnelly" w:date="2024-10-14T17:12:00Z">
                            <w:rPr>
                              <w:rFonts w:ascii="Cambria Math" w:eastAsiaTheme="minorEastAsia" w:hAnsi="Cambria Math" w:cs="Times New Roman"/>
                              <w:i/>
                              <w:sz w:val="24"/>
                              <w:szCs w:val="24"/>
                            </w:rPr>
                          </w:ins>
                        </m:ctrlPr>
                      </m:sSubPr>
                      <m:e>
                        <m:r>
                          <w:ins w:id="811" w:author="Emma Sophia Donnelly" w:date="2024-10-14T17:12:00Z">
                            <w:rPr>
                              <w:rFonts w:ascii="Cambria Math" w:eastAsiaTheme="minorEastAsia" w:hAnsi="Cambria Math" w:cs="Times New Roman"/>
                              <w:sz w:val="24"/>
                              <w:szCs w:val="24"/>
                            </w:rPr>
                            <m:t>U</m:t>
                          </w:ins>
                        </m:r>
                      </m:e>
                      <m:sub>
                        <m:r>
                          <w:ins w:id="812" w:author="Emma Sophia Donnelly" w:date="2024-10-14T17:12:00Z">
                            <w:rPr>
                              <w:rFonts w:ascii="Cambria Math" w:eastAsiaTheme="minorEastAsia" w:hAnsi="Cambria Math" w:cs="Times New Roman"/>
                              <w:sz w:val="24"/>
                              <w:szCs w:val="24"/>
                            </w:rPr>
                            <m:t>ijt</m:t>
                          </w:ins>
                        </m:r>
                      </m:sub>
                    </m:sSub>
                  </m:e>
                </m:d>
              </m:e>
            </m:func>
          </m:num>
          <m:den>
            <m:nary>
              <m:naryPr>
                <m:chr m:val="∑"/>
                <m:limLoc m:val="undOvr"/>
                <m:supHide m:val="1"/>
                <m:ctrlPr>
                  <w:ins w:id="813" w:author="Emma Sophia Donnelly" w:date="2024-10-14T17:12:00Z">
                    <w:rPr>
                      <w:rFonts w:ascii="Cambria Math" w:eastAsiaTheme="minorEastAsia" w:hAnsi="Cambria Math" w:cs="Times New Roman"/>
                      <w:i/>
                      <w:sz w:val="24"/>
                      <w:szCs w:val="24"/>
                    </w:rPr>
                  </w:ins>
                </m:ctrlPr>
              </m:naryPr>
              <m:sub>
                <m:r>
                  <w:ins w:id="814" w:author="Emma Sophia Donnelly" w:date="2024-10-14T17:13:00Z">
                    <w:rPr>
                      <w:rFonts w:ascii="Cambria Math" w:eastAsiaTheme="minorEastAsia" w:hAnsi="Cambria Math" w:cs="Times New Roman"/>
                      <w:sz w:val="24"/>
                      <w:szCs w:val="24"/>
                    </w:rPr>
                    <m:t>h</m:t>
                  </w:ins>
                </m:r>
              </m:sub>
              <m:sup/>
              <m:e>
                <m:r>
                  <m:rPr>
                    <m:sty m:val="p"/>
                  </m:rPr>
                  <w:rPr>
                    <w:rFonts w:ascii="Cambria Math" w:eastAsiaTheme="minorEastAsia" w:hAnsi="Cambria Math" w:cs="Times New Roman"/>
                    <w:sz w:val="24"/>
                    <w:szCs w:val="24"/>
                  </w:rPr>
                  <m:t>exp⁡</m:t>
                </m:r>
                <m:d>
                  <m:dPr>
                    <m:ctrlPr>
                      <w:ins w:id="815" w:author="Emma Sophia Donnelly" w:date="2024-10-14T17:13:00Z">
                        <w:rPr>
                          <w:rFonts w:ascii="Cambria Math" w:eastAsiaTheme="minorEastAsia" w:hAnsi="Cambria Math" w:cs="Times New Roman"/>
                          <w:i/>
                          <w:sz w:val="24"/>
                          <w:szCs w:val="24"/>
                        </w:rPr>
                      </w:ins>
                    </m:ctrlPr>
                  </m:dPr>
                  <m:e>
                    <m:sSub>
                      <m:sSubPr>
                        <m:ctrlPr>
                          <w:ins w:id="816" w:author="Emma Sophia Donnelly" w:date="2024-10-14T17:13:00Z">
                            <w:rPr>
                              <w:rFonts w:ascii="Cambria Math" w:eastAsiaTheme="minorEastAsia" w:hAnsi="Cambria Math" w:cs="Times New Roman"/>
                              <w:i/>
                              <w:sz w:val="24"/>
                              <w:szCs w:val="24"/>
                            </w:rPr>
                          </w:ins>
                        </m:ctrlPr>
                      </m:sSubPr>
                      <m:e>
                        <m:r>
                          <w:ins w:id="817" w:author="Emma Sophia Donnelly" w:date="2024-10-14T17:13:00Z">
                            <w:rPr>
                              <w:rFonts w:ascii="Cambria Math" w:eastAsiaTheme="minorEastAsia" w:hAnsi="Cambria Math" w:cs="Times New Roman"/>
                              <w:sz w:val="24"/>
                              <w:szCs w:val="24"/>
                            </w:rPr>
                            <m:t>U</m:t>
                          </w:ins>
                        </m:r>
                      </m:e>
                      <m:sub>
                        <m:r>
                          <w:ins w:id="818" w:author="Emma Sophia Donnelly" w:date="2024-10-14T17:13:00Z">
                            <w:rPr>
                              <w:rFonts w:ascii="Cambria Math" w:eastAsiaTheme="minorEastAsia" w:hAnsi="Cambria Math" w:cs="Times New Roman"/>
                              <w:sz w:val="24"/>
                              <w:szCs w:val="24"/>
                            </w:rPr>
                            <m:t>i</m:t>
                          </w:ins>
                        </m:r>
                        <m:r>
                          <w:ins w:id="819" w:author="Emma Sophia Donnelly" w:date="2024-10-14T17:13:00Z">
                            <w:rPr>
                              <w:rFonts w:ascii="Cambria Math" w:eastAsiaTheme="minorEastAsia" w:hAnsi="Cambria Math" w:cs="Times New Roman"/>
                              <w:sz w:val="24"/>
                              <w:szCs w:val="24"/>
                            </w:rPr>
                            <m:t>h</m:t>
                          </w:ins>
                        </m:r>
                        <m:r>
                          <w:ins w:id="820" w:author="Emma Sophia Donnelly" w:date="2024-10-14T17:13:00Z">
                            <w:rPr>
                              <w:rFonts w:ascii="Cambria Math" w:eastAsiaTheme="minorEastAsia" w:hAnsi="Cambria Math" w:cs="Times New Roman"/>
                              <w:sz w:val="24"/>
                              <w:szCs w:val="24"/>
                            </w:rPr>
                            <m:t>t</m:t>
                          </w:ins>
                        </m:r>
                      </m:sub>
                    </m:sSub>
                  </m:e>
                </m:d>
              </m:e>
            </m:nary>
          </m:den>
        </m:f>
        <m:r>
          <w:ins w:id="821" w:author="Emma Sophia Donnelly" w:date="2024-10-14T17:13:00Z">
            <w:rPr>
              <w:rFonts w:ascii="Cambria Math" w:eastAsiaTheme="minorEastAsia" w:hAnsi="Cambria Math" w:cs="Times New Roman"/>
              <w:sz w:val="24"/>
              <w:szCs w:val="24"/>
            </w:rPr>
            <m:t>,</m:t>
          </w:ins>
        </m:r>
      </m:oMath>
    </w:p>
    <w:p w14:paraId="4C71D56D" w14:textId="7B61D1F3" w:rsidR="009414E4" w:rsidRDefault="009414E4" w:rsidP="009414E4">
      <w:pPr>
        <w:spacing w:line="480" w:lineRule="auto"/>
        <w:rPr>
          <w:ins w:id="822" w:author="Emma Sophia Donnelly" w:date="2024-10-14T17:29:00Z"/>
          <w:rFonts w:ascii="Times New Roman" w:eastAsiaTheme="minorEastAsia" w:hAnsi="Times New Roman" w:cs="Times New Roman"/>
          <w:sz w:val="24"/>
          <w:szCs w:val="24"/>
        </w:rPr>
      </w:pPr>
      <w:ins w:id="823" w:author="Emma Sophia Donnelly" w:date="2024-10-14T17:14:00Z">
        <w:r>
          <w:rPr>
            <w:rFonts w:ascii="Times New Roman" w:eastAsiaTheme="minorEastAsia" w:hAnsi="Times New Roman" w:cs="Times New Roman"/>
            <w:sz w:val="24"/>
            <w:szCs w:val="24"/>
          </w:rPr>
          <w:t xml:space="preserve">where </w:t>
        </w:r>
      </w:ins>
      <m:oMath>
        <m:r>
          <w:ins w:id="824" w:author="Emma Sophia Donnelly" w:date="2024-10-14T17:14:00Z">
            <w:rPr>
              <w:rFonts w:ascii="Cambria Math" w:eastAsiaTheme="minorEastAsia" w:hAnsi="Cambria Math" w:cs="Times New Roman"/>
              <w:sz w:val="24"/>
              <w:szCs w:val="24"/>
            </w:rPr>
            <m:t>h</m:t>
          </w:ins>
        </m:r>
      </m:oMath>
      <w:ins w:id="825" w:author="Emma Sophia Donnelly" w:date="2024-10-14T17:14:00Z">
        <w:r>
          <w:rPr>
            <w:rFonts w:ascii="Times New Roman" w:eastAsiaTheme="minorEastAsia" w:hAnsi="Times New Roman" w:cs="Times New Roman"/>
            <w:sz w:val="24"/>
            <w:szCs w:val="24"/>
          </w:rPr>
          <w:t xml:space="preserve"> are all possible destination locations. The likelihood function is based on the </w:t>
        </w:r>
      </w:ins>
      <w:ins w:id="826" w:author="Emma Sophia Donnelly" w:date="2024-10-14T17:15:00Z">
        <w:r>
          <w:rPr>
            <w:rFonts w:ascii="Times New Roman" w:eastAsiaTheme="minorEastAsia" w:hAnsi="Times New Roman" w:cs="Times New Roman"/>
            <w:sz w:val="24"/>
            <w:szCs w:val="24"/>
          </w:rPr>
          <w:t xml:space="preserve">destination </w:t>
        </w:r>
      </w:ins>
      <w:ins w:id="827" w:author="Emma Sophia Donnelly" w:date="2024-10-14T17:14:00Z">
        <w:r>
          <w:rPr>
            <w:rFonts w:ascii="Times New Roman" w:eastAsiaTheme="minorEastAsia" w:hAnsi="Times New Roman" w:cs="Times New Roman"/>
            <w:sz w:val="24"/>
            <w:szCs w:val="24"/>
          </w:rPr>
          <w:t>d</w:t>
        </w:r>
      </w:ins>
      <w:ins w:id="828" w:author="Emma Sophia Donnelly" w:date="2024-10-14T17:15:00Z">
        <w:r>
          <w:rPr>
            <w:rFonts w:ascii="Times New Roman" w:eastAsiaTheme="minorEastAsia" w:hAnsi="Times New Roman" w:cs="Times New Roman"/>
            <w:sz w:val="24"/>
            <w:szCs w:val="24"/>
          </w:rPr>
          <w:t xml:space="preserve">ecisions people make. If </w:t>
        </w:r>
      </w:ins>
      <m:oMath>
        <m:r>
          <w:ins w:id="829" w:author="Emma Sophia Donnelly" w:date="2024-10-14T17:15:00Z">
            <w:rPr>
              <w:rFonts w:ascii="Cambria Math" w:eastAsiaTheme="minorEastAsia" w:hAnsi="Cambria Math" w:cs="Times New Roman"/>
              <w:sz w:val="24"/>
              <w:szCs w:val="24"/>
            </w:rPr>
            <m:t>i</m:t>
          </w:ins>
        </m:r>
      </m:oMath>
      <w:ins w:id="830" w:author="Emma Sophia Donnelly" w:date="2024-10-14T17:15:00Z">
        <w:r>
          <w:rPr>
            <w:rFonts w:ascii="Times New Roman" w:eastAsiaTheme="minorEastAsia" w:hAnsi="Times New Roman" w:cs="Times New Roman"/>
            <w:sz w:val="24"/>
            <w:szCs w:val="24"/>
          </w:rPr>
          <w:t xml:space="preserve"> chooses </w:t>
        </w:r>
      </w:ins>
      <m:oMath>
        <m:r>
          <w:ins w:id="831" w:author="Emma Sophia Donnelly" w:date="2024-10-14T17:15:00Z">
            <w:rPr>
              <w:rFonts w:ascii="Cambria Math" w:eastAsiaTheme="minorEastAsia" w:hAnsi="Cambria Math" w:cs="Times New Roman"/>
              <w:sz w:val="24"/>
              <w:szCs w:val="24"/>
            </w:rPr>
            <m:t>j</m:t>
          </w:ins>
        </m:r>
      </m:oMath>
      <w:ins w:id="832" w:author="Emma Sophia Donnelly" w:date="2024-10-14T17:15:00Z">
        <w:r>
          <w:rPr>
            <w:rFonts w:ascii="Times New Roman" w:eastAsiaTheme="minorEastAsia" w:hAnsi="Times New Roman" w:cs="Times New Roman"/>
            <w:sz w:val="24"/>
            <w:szCs w:val="24"/>
          </w:rPr>
          <w:t xml:space="preserve">, the likelihood contribution for that household is </w:t>
        </w:r>
      </w:ins>
      <m:oMath>
        <m:sSub>
          <m:sSubPr>
            <m:ctrlPr>
              <w:ins w:id="833" w:author="Emma Sophia Donnelly" w:date="2024-10-14T17:15:00Z">
                <w:rPr>
                  <w:rFonts w:ascii="Cambria Math" w:eastAsiaTheme="minorEastAsia" w:hAnsi="Cambria Math" w:cs="Times New Roman"/>
                  <w:i/>
                  <w:sz w:val="24"/>
                  <w:szCs w:val="24"/>
                </w:rPr>
              </w:ins>
            </m:ctrlPr>
          </m:sSubPr>
          <m:e>
            <m:r>
              <w:ins w:id="834" w:author="Emma Sophia Donnelly" w:date="2024-10-14T17:15:00Z">
                <w:rPr>
                  <w:rFonts w:ascii="Cambria Math" w:eastAsiaTheme="minorEastAsia" w:hAnsi="Cambria Math" w:cs="Times New Roman"/>
                  <w:sz w:val="24"/>
                  <w:szCs w:val="24"/>
                </w:rPr>
                <m:t>L</m:t>
              </w:ins>
            </m:r>
          </m:e>
          <m:sub>
            <m:r>
              <w:ins w:id="835" w:author="Emma Sophia Donnelly" w:date="2024-10-14T17:15:00Z">
                <w:rPr>
                  <w:rFonts w:ascii="Cambria Math" w:eastAsiaTheme="minorEastAsia" w:hAnsi="Cambria Math" w:cs="Times New Roman"/>
                  <w:sz w:val="24"/>
                  <w:szCs w:val="24"/>
                </w:rPr>
                <m:t>i</m:t>
              </w:ins>
            </m:r>
          </m:sub>
        </m:sSub>
        <m:d>
          <m:dPr>
            <m:ctrlPr>
              <w:ins w:id="836" w:author="Emma Sophia Donnelly" w:date="2024-10-14T17:16:00Z">
                <w:rPr>
                  <w:rFonts w:ascii="Cambria Math" w:eastAsiaTheme="minorEastAsia" w:hAnsi="Cambria Math" w:cs="Times New Roman"/>
                  <w:i/>
                  <w:sz w:val="24"/>
                  <w:szCs w:val="24"/>
                </w:rPr>
              </w:ins>
            </m:ctrlPr>
          </m:dPr>
          <m:e>
            <m:r>
              <w:ins w:id="837" w:author="Emma Sophia Donnelly" w:date="2024-10-14T17:16:00Z">
                <w:rPr>
                  <w:rFonts w:ascii="Cambria Math" w:eastAsiaTheme="minorEastAsia" w:hAnsi="Cambria Math" w:cs="Times New Roman"/>
                  <w:sz w:val="24"/>
                  <w:szCs w:val="24"/>
                </w:rPr>
                <m:t>θ</m:t>
              </w:ins>
            </m:r>
          </m:e>
        </m:d>
        <m:r>
          <w:ins w:id="838" w:author="Emma Sophia Donnelly" w:date="2024-10-14T17:16:00Z">
            <w:rPr>
              <w:rFonts w:ascii="Cambria Math" w:eastAsiaTheme="minorEastAsia" w:hAnsi="Cambria Math" w:cs="Times New Roman"/>
              <w:sz w:val="24"/>
              <w:szCs w:val="24"/>
            </w:rPr>
            <m:t>=</m:t>
          </w:ins>
        </m:r>
        <m:sSub>
          <m:sSubPr>
            <m:ctrlPr>
              <w:ins w:id="839" w:author="Emma Sophia Donnelly" w:date="2024-10-14T17:16:00Z">
                <w:rPr>
                  <w:rFonts w:ascii="Cambria Math" w:eastAsiaTheme="minorEastAsia" w:hAnsi="Cambria Math" w:cs="Times New Roman"/>
                  <w:i/>
                  <w:sz w:val="24"/>
                  <w:szCs w:val="24"/>
                </w:rPr>
              </w:ins>
            </m:ctrlPr>
          </m:sSubPr>
          <m:e>
            <m:r>
              <w:ins w:id="840" w:author="Emma Sophia Donnelly" w:date="2024-10-14T17:30:00Z">
                <w:rPr>
                  <w:rFonts w:ascii="Cambria Math" w:eastAsiaTheme="minorEastAsia" w:hAnsi="Cambria Math" w:cs="Times New Roman"/>
                  <w:sz w:val="24"/>
                  <w:szCs w:val="24"/>
                </w:rPr>
                <m:t>S</m:t>
              </w:ins>
            </m:r>
          </m:e>
          <m:sub>
            <m:r>
              <w:ins w:id="841" w:author="Emma Sophia Donnelly" w:date="2024-10-14T17:16:00Z">
                <w:rPr>
                  <w:rFonts w:ascii="Cambria Math" w:eastAsiaTheme="minorEastAsia" w:hAnsi="Cambria Math" w:cs="Times New Roman"/>
                  <w:sz w:val="24"/>
                  <w:szCs w:val="24"/>
                </w:rPr>
                <m:t>ijt</m:t>
              </w:ins>
            </m:r>
          </m:sub>
        </m:sSub>
      </m:oMath>
      <w:ins w:id="842" w:author="Emma Sophia Donnelly" w:date="2024-10-14T17:16:00Z">
        <w:r>
          <w:rPr>
            <w:rFonts w:ascii="Times New Roman" w:eastAsiaTheme="minorEastAsia" w:hAnsi="Times New Roman" w:cs="Times New Roman"/>
            <w:sz w:val="24"/>
            <w:szCs w:val="24"/>
          </w:rPr>
          <w:t xml:space="preserve">. Where </w:t>
        </w:r>
      </w:ins>
      <m:oMath>
        <m:r>
          <w:ins w:id="843" w:author="Emma Sophia Donnelly" w:date="2024-10-14T17:16:00Z">
            <w:rPr>
              <w:rFonts w:ascii="Cambria Math" w:eastAsiaTheme="minorEastAsia" w:hAnsi="Cambria Math" w:cs="Times New Roman"/>
              <w:sz w:val="24"/>
              <w:szCs w:val="24"/>
            </w:rPr>
            <m:t>θ</m:t>
          </w:ins>
        </m:r>
      </m:oMath>
      <w:ins w:id="844" w:author="Emma Sophia Donnelly" w:date="2024-10-14T17:22:00Z">
        <w:r>
          <w:rPr>
            <w:rFonts w:ascii="Times New Roman" w:eastAsiaTheme="minorEastAsia" w:hAnsi="Times New Roman" w:cs="Times New Roman"/>
            <w:sz w:val="24"/>
            <w:szCs w:val="24"/>
          </w:rPr>
          <w:t xml:space="preserve"> is the vector of </w:t>
        </w:r>
      </w:ins>
      <w:ins w:id="845" w:author="Emma Sophia Donnelly" w:date="2024-10-14T17:23:00Z">
        <w:r>
          <w:rPr>
            <w:rFonts w:ascii="Times New Roman" w:eastAsiaTheme="minorEastAsia" w:hAnsi="Times New Roman" w:cs="Times New Roman"/>
            <w:sz w:val="24"/>
            <w:szCs w:val="24"/>
          </w:rPr>
          <w:t xml:space="preserve">β </w:t>
        </w:r>
      </w:ins>
      <w:ins w:id="846" w:author="Emma Sophia Donnelly" w:date="2024-10-14T17:22:00Z">
        <w:r>
          <w:rPr>
            <w:rFonts w:ascii="Times New Roman" w:eastAsiaTheme="minorEastAsia" w:hAnsi="Times New Roman" w:cs="Times New Roman"/>
            <w:sz w:val="24"/>
            <w:szCs w:val="24"/>
          </w:rPr>
          <w:t>parameters to be estimated</w:t>
        </w:r>
      </w:ins>
      <w:ins w:id="847" w:author="Emma Sophia Donnelly" w:date="2024-10-14T17:23:00Z">
        <w:r w:rsidR="000446BF">
          <w:rPr>
            <w:rFonts w:ascii="Times New Roman" w:eastAsiaTheme="minorEastAsia" w:hAnsi="Times New Roman" w:cs="Times New Roman"/>
            <w:sz w:val="24"/>
            <w:szCs w:val="24"/>
          </w:rPr>
          <w:t>.</w:t>
        </w:r>
      </w:ins>
      <w:ins w:id="848" w:author="Emma Sophia Donnelly" w:date="2024-10-14T17:24:00Z">
        <w:r w:rsidR="00310AAE">
          <w:rPr>
            <w:rFonts w:ascii="Times New Roman" w:eastAsiaTheme="minorEastAsia" w:hAnsi="Times New Roman" w:cs="Times New Roman"/>
            <w:sz w:val="24"/>
            <w:szCs w:val="24"/>
          </w:rPr>
          <w:t xml:space="preserve"> The total likelihood is the product of the individual likelihoods, </w:t>
        </w:r>
      </w:ins>
      <m:oMath>
        <m:r>
          <w:ins w:id="849" w:author="Emma Sophia Donnelly" w:date="2024-10-14T17:25:00Z">
            <w:rPr>
              <w:rFonts w:ascii="Cambria Math" w:eastAsiaTheme="minorEastAsia" w:hAnsi="Cambria Math" w:cs="Times New Roman"/>
              <w:sz w:val="24"/>
              <w:szCs w:val="24"/>
            </w:rPr>
            <m:t>L</m:t>
          </w:ins>
        </m:r>
        <m:d>
          <m:dPr>
            <m:ctrlPr>
              <w:ins w:id="850" w:author="Emma Sophia Donnelly" w:date="2024-10-14T17:25:00Z">
                <w:rPr>
                  <w:rFonts w:ascii="Cambria Math" w:eastAsiaTheme="minorEastAsia" w:hAnsi="Cambria Math" w:cs="Times New Roman"/>
                  <w:i/>
                  <w:sz w:val="24"/>
                  <w:szCs w:val="24"/>
                </w:rPr>
              </w:ins>
            </m:ctrlPr>
          </m:dPr>
          <m:e>
            <m:r>
              <w:ins w:id="851" w:author="Emma Sophia Donnelly" w:date="2024-10-14T17:25:00Z">
                <w:rPr>
                  <w:rFonts w:ascii="Cambria Math" w:eastAsiaTheme="minorEastAsia" w:hAnsi="Cambria Math" w:cs="Times New Roman"/>
                  <w:sz w:val="24"/>
                  <w:szCs w:val="24"/>
                </w:rPr>
                <m:t>θ</m:t>
              </w:ins>
            </m:r>
          </m:e>
        </m:d>
        <m:r>
          <w:ins w:id="852" w:author="Emma Sophia Donnelly" w:date="2024-10-14T17:25:00Z">
            <w:rPr>
              <w:rFonts w:ascii="Cambria Math" w:eastAsiaTheme="minorEastAsia" w:hAnsi="Cambria Math" w:cs="Times New Roman"/>
              <w:sz w:val="24"/>
              <w:szCs w:val="24"/>
            </w:rPr>
            <m:t>=</m:t>
          </w:ins>
        </m:r>
        <m:nary>
          <m:naryPr>
            <m:chr m:val="∏"/>
            <m:limLoc m:val="undOvr"/>
            <m:ctrlPr>
              <w:ins w:id="853" w:author="Emma Sophia Donnelly" w:date="2024-10-14T17:25:00Z">
                <w:rPr>
                  <w:rFonts w:ascii="Cambria Math" w:eastAsiaTheme="minorEastAsia" w:hAnsi="Cambria Math" w:cs="Times New Roman"/>
                  <w:i/>
                  <w:sz w:val="24"/>
                  <w:szCs w:val="24"/>
                </w:rPr>
              </w:ins>
            </m:ctrlPr>
          </m:naryPr>
          <m:sub>
            <m:r>
              <w:ins w:id="854" w:author="Emma Sophia Donnelly" w:date="2024-10-14T17:25:00Z">
                <w:rPr>
                  <w:rFonts w:ascii="Cambria Math" w:eastAsiaTheme="minorEastAsia" w:hAnsi="Cambria Math" w:cs="Times New Roman"/>
                  <w:sz w:val="24"/>
                  <w:szCs w:val="24"/>
                </w:rPr>
                <m:t>i=1</m:t>
              </w:ins>
            </m:r>
          </m:sub>
          <m:sup>
            <m:r>
              <w:ins w:id="855" w:author="Emma Sophia Donnelly" w:date="2024-10-14T17:25:00Z">
                <w:rPr>
                  <w:rFonts w:ascii="Cambria Math" w:eastAsiaTheme="minorEastAsia" w:hAnsi="Cambria Math" w:cs="Times New Roman"/>
                  <w:sz w:val="24"/>
                  <w:szCs w:val="24"/>
                </w:rPr>
                <m:t>N</m:t>
              </w:ins>
            </m:r>
          </m:sup>
          <m:e>
            <m:sSub>
              <m:sSubPr>
                <m:ctrlPr>
                  <w:ins w:id="856" w:author="Emma Sophia Donnelly" w:date="2024-10-14T17:25:00Z">
                    <w:rPr>
                      <w:rFonts w:ascii="Cambria Math" w:eastAsiaTheme="minorEastAsia" w:hAnsi="Cambria Math" w:cs="Times New Roman"/>
                      <w:i/>
                      <w:sz w:val="24"/>
                      <w:szCs w:val="24"/>
                    </w:rPr>
                  </w:ins>
                </m:ctrlPr>
              </m:sSubPr>
              <m:e>
                <m:r>
                  <w:ins w:id="857" w:author="Emma Sophia Donnelly" w:date="2024-10-14T17:25:00Z">
                    <w:rPr>
                      <w:rFonts w:ascii="Cambria Math" w:eastAsiaTheme="minorEastAsia" w:hAnsi="Cambria Math" w:cs="Times New Roman"/>
                      <w:sz w:val="24"/>
                      <w:szCs w:val="24"/>
                    </w:rPr>
                    <m:t>L</m:t>
                  </w:ins>
                </m:r>
              </m:e>
              <m:sub>
                <m:r>
                  <w:ins w:id="858" w:author="Emma Sophia Donnelly" w:date="2024-10-14T17:25:00Z">
                    <w:rPr>
                      <w:rFonts w:ascii="Cambria Math" w:eastAsiaTheme="minorEastAsia" w:hAnsi="Cambria Math" w:cs="Times New Roman"/>
                      <w:sz w:val="24"/>
                      <w:szCs w:val="24"/>
                    </w:rPr>
                    <m:t>i</m:t>
                  </w:ins>
                </m:r>
              </m:sub>
            </m:sSub>
            <m:d>
              <m:dPr>
                <m:ctrlPr>
                  <w:ins w:id="859" w:author="Emma Sophia Donnelly" w:date="2024-10-14T17:25:00Z">
                    <w:rPr>
                      <w:rFonts w:ascii="Cambria Math" w:eastAsiaTheme="minorEastAsia" w:hAnsi="Cambria Math" w:cs="Times New Roman"/>
                      <w:i/>
                      <w:sz w:val="24"/>
                      <w:szCs w:val="24"/>
                    </w:rPr>
                  </w:ins>
                </m:ctrlPr>
              </m:dPr>
              <m:e>
                <m:r>
                  <w:ins w:id="860" w:author="Emma Sophia Donnelly" w:date="2024-10-14T17:25:00Z">
                    <w:rPr>
                      <w:rFonts w:ascii="Cambria Math" w:eastAsiaTheme="minorEastAsia" w:hAnsi="Cambria Math" w:cs="Times New Roman"/>
                      <w:sz w:val="24"/>
                      <w:szCs w:val="24"/>
                    </w:rPr>
                    <m:t>θ</m:t>
                  </w:ins>
                </m:r>
              </m:e>
            </m:d>
            <m:r>
              <w:ins w:id="861" w:author="Emma Sophia Donnelly" w:date="2024-10-14T17:25:00Z">
                <w:rPr>
                  <w:rFonts w:ascii="Cambria Math" w:eastAsiaTheme="minorEastAsia" w:hAnsi="Cambria Math" w:cs="Times New Roman"/>
                  <w:sz w:val="24"/>
                  <w:szCs w:val="24"/>
                </w:rPr>
                <m:t>.</m:t>
              </w:ins>
            </m:r>
          </m:e>
        </m:nary>
      </m:oMath>
      <w:ins w:id="862" w:author="Emma Sophia Donnelly" w:date="2024-10-14T17:26:00Z">
        <w:r w:rsidR="00B03E7A">
          <w:rPr>
            <w:rFonts w:ascii="Times New Roman" w:eastAsiaTheme="minorEastAsia" w:hAnsi="Times New Roman" w:cs="Times New Roman"/>
            <w:sz w:val="24"/>
            <w:szCs w:val="24"/>
          </w:rPr>
          <w:t xml:space="preserve"> For computational ease, </w:t>
        </w:r>
      </w:ins>
      <w:ins w:id="863" w:author="Emma Sophia Donnelly" w:date="2024-10-14T17:27:00Z">
        <w:r w:rsidR="00B03E7A">
          <w:rPr>
            <w:rFonts w:ascii="Times New Roman" w:eastAsiaTheme="minorEastAsia" w:hAnsi="Times New Roman" w:cs="Times New Roman"/>
            <w:sz w:val="24"/>
            <w:szCs w:val="24"/>
          </w:rPr>
          <w:t xml:space="preserve">we instead maximize the log-likelihood function, </w:t>
        </w:r>
      </w:ins>
      <m:oMath>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log</m:t>
            </m:r>
          </m:fName>
          <m:e>
            <m:sSub>
              <m:sSubPr>
                <m:ctrlPr>
                  <w:ins w:id="864" w:author="Emma Sophia Donnelly" w:date="2024-10-14T17:28:00Z">
                    <w:rPr>
                      <w:rFonts w:ascii="Cambria Math" w:eastAsiaTheme="minorEastAsia" w:hAnsi="Cambria Math" w:cs="Times New Roman"/>
                      <w:i/>
                      <w:sz w:val="24"/>
                      <w:szCs w:val="24"/>
                    </w:rPr>
                  </w:ins>
                </m:ctrlPr>
              </m:sSubPr>
              <m:e>
                <m:r>
                  <w:ins w:id="865" w:author="Emma Sophia Donnelly" w:date="2024-10-14T17:28:00Z">
                    <w:rPr>
                      <w:rFonts w:ascii="Cambria Math" w:eastAsiaTheme="minorEastAsia" w:hAnsi="Cambria Math" w:cs="Times New Roman"/>
                      <w:sz w:val="24"/>
                      <w:szCs w:val="24"/>
                    </w:rPr>
                    <m:t>L</m:t>
                  </w:ins>
                </m:r>
              </m:e>
              <m:sub>
                <m:r>
                  <w:ins w:id="866" w:author="Emma Sophia Donnelly" w:date="2024-10-14T17:28:00Z">
                    <w:rPr>
                      <w:rFonts w:ascii="Cambria Math" w:eastAsiaTheme="minorEastAsia" w:hAnsi="Cambria Math" w:cs="Times New Roman"/>
                      <w:sz w:val="24"/>
                      <w:szCs w:val="24"/>
                    </w:rPr>
                    <m:t>i</m:t>
                  </w:ins>
                </m:r>
              </m:sub>
            </m:sSub>
            <m:d>
              <m:dPr>
                <m:ctrlPr>
                  <w:ins w:id="867" w:author="Emma Sophia Donnelly" w:date="2024-10-14T17:28:00Z">
                    <w:rPr>
                      <w:rFonts w:ascii="Cambria Math" w:eastAsiaTheme="minorEastAsia" w:hAnsi="Cambria Math" w:cs="Times New Roman"/>
                      <w:i/>
                      <w:sz w:val="24"/>
                      <w:szCs w:val="24"/>
                    </w:rPr>
                  </w:ins>
                </m:ctrlPr>
              </m:dPr>
              <m:e>
                <m:r>
                  <w:ins w:id="868" w:author="Emma Sophia Donnelly" w:date="2024-10-14T17:28:00Z">
                    <w:rPr>
                      <w:rFonts w:ascii="Cambria Math" w:eastAsiaTheme="minorEastAsia" w:hAnsi="Cambria Math" w:cs="Times New Roman"/>
                      <w:sz w:val="24"/>
                      <w:szCs w:val="24"/>
                    </w:rPr>
                    <m:t>θ</m:t>
                  </w:ins>
                </m:r>
              </m:e>
            </m:d>
          </m:e>
        </m:func>
        <m:r>
          <w:ins w:id="869" w:author="Emma Sophia Donnelly" w:date="2024-10-14T17:27:00Z">
            <w:rPr>
              <w:rFonts w:ascii="Cambria Math" w:eastAsiaTheme="minorEastAsia" w:hAnsi="Cambria Math" w:cs="Times New Roman"/>
              <w:sz w:val="24"/>
              <w:szCs w:val="24"/>
            </w:rPr>
            <m:t>=</m:t>
          </w:ins>
        </m:r>
        <m:nary>
          <m:naryPr>
            <m:chr m:val="∑"/>
            <m:limLoc m:val="undOvr"/>
            <m:ctrlPr>
              <w:ins w:id="870" w:author="Emma Sophia Donnelly" w:date="2024-10-14T17:28:00Z">
                <w:rPr>
                  <w:rFonts w:ascii="Cambria Math" w:eastAsiaTheme="minorEastAsia" w:hAnsi="Cambria Math" w:cs="Times New Roman"/>
                  <w:i/>
                  <w:sz w:val="24"/>
                  <w:szCs w:val="24"/>
                </w:rPr>
              </w:ins>
            </m:ctrlPr>
          </m:naryPr>
          <m:sub>
            <m:r>
              <w:ins w:id="871" w:author="Emma Sophia Donnelly" w:date="2024-10-14T17:28:00Z">
                <w:rPr>
                  <w:rFonts w:ascii="Cambria Math" w:eastAsiaTheme="minorEastAsia" w:hAnsi="Cambria Math" w:cs="Times New Roman"/>
                  <w:sz w:val="24"/>
                  <w:szCs w:val="24"/>
                </w:rPr>
                <m:t>i=1</m:t>
              </w:ins>
            </m:r>
          </m:sub>
          <m:sup>
            <m:r>
              <w:ins w:id="872" w:author="Emma Sophia Donnelly" w:date="2024-10-14T17:28:00Z">
                <w:rPr>
                  <w:rFonts w:ascii="Cambria Math" w:eastAsiaTheme="minorEastAsia" w:hAnsi="Cambria Math" w:cs="Times New Roman"/>
                  <w:sz w:val="24"/>
                  <w:szCs w:val="24"/>
                </w:rPr>
                <m:t>N</m:t>
              </w:ins>
            </m:r>
          </m:sup>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sSub>
                  <m:sSubPr>
                    <m:ctrlPr>
                      <w:ins w:id="873" w:author="Emma Sophia Donnelly" w:date="2024-10-14T17:28:00Z">
                        <w:rPr>
                          <w:rFonts w:ascii="Cambria Math" w:eastAsiaTheme="minorEastAsia" w:hAnsi="Cambria Math" w:cs="Times New Roman"/>
                          <w:i/>
                          <w:sz w:val="24"/>
                          <w:szCs w:val="24"/>
                        </w:rPr>
                      </w:ins>
                    </m:ctrlPr>
                  </m:sSubPr>
                  <m:e>
                    <m:r>
                      <w:ins w:id="874" w:author="Emma Sophia Donnelly" w:date="2024-10-14T17:30:00Z">
                        <w:rPr>
                          <w:rFonts w:ascii="Cambria Math" w:eastAsiaTheme="minorEastAsia" w:hAnsi="Cambria Math" w:cs="Times New Roman"/>
                          <w:sz w:val="24"/>
                          <w:szCs w:val="24"/>
                        </w:rPr>
                        <m:t>S</m:t>
                      </w:ins>
                    </m:r>
                  </m:e>
                  <m:sub>
                    <m:r>
                      <w:ins w:id="875" w:author="Emma Sophia Donnelly" w:date="2024-10-14T17:28:00Z">
                        <w:rPr>
                          <w:rFonts w:ascii="Cambria Math" w:eastAsiaTheme="minorEastAsia" w:hAnsi="Cambria Math" w:cs="Times New Roman"/>
                          <w:sz w:val="24"/>
                          <w:szCs w:val="24"/>
                        </w:rPr>
                        <m:t>ijt</m:t>
                      </w:ins>
                    </m:r>
                  </m:sub>
                </m:sSub>
              </m:e>
            </m:func>
          </m:e>
        </m:nary>
      </m:oMath>
      <w:ins w:id="876" w:author="Emma Sophia Donnelly" w:date="2024-10-14T17:28:00Z">
        <w:r w:rsidR="00B03E7A">
          <w:rPr>
            <w:rFonts w:ascii="Times New Roman" w:eastAsiaTheme="minorEastAsia" w:hAnsi="Times New Roman" w:cs="Times New Roman"/>
            <w:sz w:val="24"/>
            <w:szCs w:val="24"/>
          </w:rPr>
          <w:t>.</w:t>
        </w:r>
      </w:ins>
    </w:p>
    <w:p w14:paraId="540B779C" w14:textId="77777777" w:rsidR="003A3CD2" w:rsidRDefault="008D49ED" w:rsidP="009414E4">
      <w:pPr>
        <w:spacing w:line="480" w:lineRule="auto"/>
        <w:rPr>
          <w:ins w:id="877" w:author="Emma Sophia Donnelly" w:date="2024-10-14T17:35:00Z"/>
          <w:rFonts w:ascii="Times New Roman" w:eastAsiaTheme="minorEastAsia" w:hAnsi="Times New Roman" w:cs="Times New Roman"/>
          <w:sz w:val="24"/>
          <w:szCs w:val="24"/>
        </w:rPr>
      </w:pPr>
      <w:ins w:id="878" w:author="Emma Sophia Donnelly" w:date="2024-10-14T17:29:00Z">
        <w:r>
          <w:rPr>
            <w:rFonts w:ascii="Times New Roman" w:eastAsiaTheme="minorEastAsia" w:hAnsi="Times New Roman" w:cs="Times New Roman"/>
            <w:sz w:val="24"/>
            <w:szCs w:val="24"/>
          </w:rPr>
          <w:tab/>
          <w:t>Since</w:t>
        </w:r>
      </w:ins>
      <w:ins w:id="879" w:author="Emma Sophia Donnelly" w:date="2024-10-14T17:30:00Z">
        <w:r>
          <w:rPr>
            <w:rFonts w:ascii="Times New Roman" w:eastAsiaTheme="minorEastAsia" w:hAnsi="Times New Roman" w:cs="Times New Roman"/>
            <w:sz w:val="24"/>
            <w:szCs w:val="24"/>
          </w:rPr>
          <w:t xml:space="preserve"> sales prices</w:t>
        </w:r>
      </w:ins>
      <w:ins w:id="880" w:author="Emma Sophia Donnelly" w:date="2024-10-14T17:29:00Z">
        <w:r>
          <w:rPr>
            <w:rFonts w:ascii="Times New Roman" w:eastAsiaTheme="minorEastAsia" w:hAnsi="Times New Roman" w:cs="Times New Roman"/>
            <w:sz w:val="24"/>
            <w:szCs w:val="24"/>
          </w:rPr>
          <w:t xml:space="preserve"> </w:t>
        </w:r>
      </w:ins>
      <m:oMath>
        <m:sSub>
          <m:sSubPr>
            <m:ctrlPr>
              <w:ins w:id="881" w:author="Emma Sophia Donnelly" w:date="2024-10-14T17:30:00Z">
                <w:rPr>
                  <w:rFonts w:ascii="Cambria Math" w:eastAsiaTheme="minorEastAsia" w:hAnsi="Cambria Math" w:cs="Times New Roman"/>
                  <w:i/>
                  <w:sz w:val="24"/>
                  <w:szCs w:val="24"/>
                </w:rPr>
              </w:ins>
            </m:ctrlPr>
          </m:sSubPr>
          <m:e>
            <m:r>
              <w:ins w:id="882" w:author="Emma Sophia Donnelly" w:date="2024-10-14T17:30:00Z">
                <w:rPr>
                  <w:rFonts w:ascii="Cambria Math" w:eastAsiaTheme="minorEastAsia" w:hAnsi="Cambria Math" w:cs="Times New Roman"/>
                  <w:sz w:val="24"/>
                  <w:szCs w:val="24"/>
                </w:rPr>
                <m:t>P</m:t>
              </w:ins>
            </m:r>
          </m:e>
          <m:sub>
            <m:r>
              <w:ins w:id="883" w:author="Emma Sophia Donnelly" w:date="2024-10-14T17:30:00Z">
                <w:rPr>
                  <w:rFonts w:ascii="Cambria Math" w:eastAsiaTheme="minorEastAsia" w:hAnsi="Cambria Math" w:cs="Times New Roman"/>
                  <w:sz w:val="24"/>
                  <w:szCs w:val="24"/>
                </w:rPr>
                <m:t>jt</m:t>
              </w:ins>
            </m:r>
          </m:sub>
        </m:sSub>
      </m:oMath>
      <w:ins w:id="884" w:author="Emma Sophia Donnelly" w:date="2024-10-14T17:30:00Z">
        <w:r>
          <w:rPr>
            <w:rFonts w:ascii="Times New Roman" w:eastAsiaTheme="minorEastAsia" w:hAnsi="Times New Roman" w:cs="Times New Roman"/>
            <w:sz w:val="24"/>
            <w:szCs w:val="24"/>
          </w:rPr>
          <w:t xml:space="preserve"> are probably correlated with unobservable attributes </w:t>
        </w:r>
      </w:ins>
      <m:oMath>
        <m:sSub>
          <m:sSubPr>
            <m:ctrlPr>
              <w:ins w:id="885" w:author="Emma Sophia Donnelly" w:date="2024-10-14T17:30:00Z">
                <w:rPr>
                  <w:rFonts w:ascii="Cambria Math" w:hAnsi="Cambria Math" w:cs="Times New Roman"/>
                  <w:i/>
                  <w:sz w:val="24"/>
                  <w:szCs w:val="24"/>
                </w:rPr>
              </w:ins>
            </m:ctrlPr>
          </m:sSubPr>
          <m:e>
            <m:r>
              <w:ins w:id="886" w:author="Emma Sophia Donnelly" w:date="2024-10-14T17:30:00Z">
                <w:rPr>
                  <w:rFonts w:ascii="Cambria Math" w:hAnsi="Cambria Math" w:cs="Times New Roman"/>
                  <w:sz w:val="24"/>
                  <w:szCs w:val="24"/>
                </w:rPr>
                <m:t>ε</m:t>
              </w:ins>
            </m:r>
          </m:e>
          <m:sub>
            <m:r>
              <w:ins w:id="887" w:author="Emma Sophia Donnelly" w:date="2024-10-14T17:30:00Z">
                <w:rPr>
                  <w:rFonts w:ascii="Cambria Math" w:hAnsi="Cambria Math" w:cs="Times New Roman"/>
                  <w:sz w:val="24"/>
                  <w:szCs w:val="24"/>
                </w:rPr>
                <m:t>jt</m:t>
              </w:ins>
            </m:r>
          </m:sub>
        </m:sSub>
      </m:oMath>
      <w:ins w:id="888" w:author="Emma Sophia Donnelly" w:date="2024-10-14T17:30:00Z">
        <w:r>
          <w:rPr>
            <w:rFonts w:ascii="Times New Roman" w:eastAsiaTheme="minorEastAsia" w:hAnsi="Times New Roman" w:cs="Times New Roman"/>
            <w:sz w:val="24"/>
            <w:szCs w:val="24"/>
          </w:rPr>
          <w:t>, we have an end</w:t>
        </w:r>
      </w:ins>
      <w:ins w:id="889" w:author="Emma Sophia Donnelly" w:date="2024-10-14T17:31:00Z">
        <w:r>
          <w:rPr>
            <w:rFonts w:ascii="Times New Roman" w:eastAsiaTheme="minorEastAsia" w:hAnsi="Times New Roman" w:cs="Times New Roman"/>
            <w:sz w:val="24"/>
            <w:szCs w:val="24"/>
          </w:rPr>
          <w:t xml:space="preserve">ogeneity issue. Thus, we regress </w:t>
        </w:r>
      </w:ins>
      <m:oMath>
        <m:sSub>
          <m:sSubPr>
            <m:ctrlPr>
              <w:ins w:id="890" w:author="Emma Sophia Donnelly" w:date="2024-10-14T17:31:00Z">
                <w:rPr>
                  <w:rFonts w:ascii="Cambria Math" w:eastAsiaTheme="minorEastAsia" w:hAnsi="Cambria Math" w:cs="Times New Roman"/>
                  <w:i/>
                  <w:sz w:val="24"/>
                  <w:szCs w:val="24"/>
                </w:rPr>
              </w:ins>
            </m:ctrlPr>
          </m:sSubPr>
          <m:e>
            <m:r>
              <w:ins w:id="891" w:author="Emma Sophia Donnelly" w:date="2024-10-14T17:31:00Z">
                <w:rPr>
                  <w:rFonts w:ascii="Cambria Math" w:eastAsiaTheme="minorEastAsia" w:hAnsi="Cambria Math" w:cs="Times New Roman"/>
                  <w:sz w:val="24"/>
                  <w:szCs w:val="24"/>
                </w:rPr>
                <m:t>P</m:t>
              </w:ins>
            </m:r>
          </m:e>
          <m:sub>
            <m:r>
              <w:ins w:id="892" w:author="Emma Sophia Donnelly" w:date="2024-10-14T17:31:00Z">
                <w:rPr>
                  <w:rFonts w:ascii="Cambria Math" w:eastAsiaTheme="minorEastAsia" w:hAnsi="Cambria Math" w:cs="Times New Roman"/>
                  <w:sz w:val="24"/>
                  <w:szCs w:val="24"/>
                </w:rPr>
                <m:t>jt</m:t>
              </w:ins>
            </m:r>
          </m:sub>
        </m:sSub>
      </m:oMath>
      <w:ins w:id="893" w:author="Emma Sophia Donnelly" w:date="2024-10-14T17:31:00Z">
        <w:r>
          <w:rPr>
            <w:rFonts w:ascii="Times New Roman" w:eastAsiaTheme="minorEastAsia" w:hAnsi="Times New Roman" w:cs="Times New Roman"/>
            <w:sz w:val="24"/>
            <w:szCs w:val="24"/>
          </w:rPr>
          <w:t xml:space="preserve"> on instruments </w:t>
        </w:r>
      </w:ins>
      <m:oMath>
        <m:sSub>
          <m:sSubPr>
            <m:ctrlPr>
              <w:ins w:id="894" w:author="Emma Sophia Donnelly" w:date="2024-10-14T17:31:00Z">
                <w:rPr>
                  <w:rFonts w:ascii="Cambria Math" w:eastAsiaTheme="minorEastAsia" w:hAnsi="Cambria Math" w:cs="Times New Roman"/>
                  <w:i/>
                  <w:sz w:val="24"/>
                  <w:szCs w:val="24"/>
                </w:rPr>
              </w:ins>
            </m:ctrlPr>
          </m:sSubPr>
          <m:e>
            <m:r>
              <w:ins w:id="895" w:author="Emma Sophia Donnelly" w:date="2024-10-14T17:34:00Z">
                <w:rPr>
                  <w:rFonts w:ascii="Cambria Math" w:eastAsiaTheme="minorEastAsia" w:hAnsi="Cambria Math" w:cs="Times New Roman"/>
                  <w:sz w:val="24"/>
                  <w:szCs w:val="24"/>
                </w:rPr>
                <m:t>I</m:t>
              </w:ins>
            </m:r>
            <m:r>
              <w:ins w:id="896" w:author="Emma Sophia Donnelly" w:date="2024-10-14T17:31:00Z">
                <w:rPr>
                  <w:rFonts w:ascii="Cambria Math" w:eastAsiaTheme="minorEastAsia" w:hAnsi="Cambria Math" w:cs="Times New Roman"/>
                  <w:sz w:val="24"/>
                  <w:szCs w:val="24"/>
                </w:rPr>
                <m:t>V</m:t>
              </w:ins>
            </m:r>
          </m:e>
          <m:sub>
            <m:r>
              <w:ins w:id="897" w:author="Emma Sophia Donnelly" w:date="2024-10-14T17:31:00Z">
                <w:rPr>
                  <w:rFonts w:ascii="Cambria Math" w:eastAsiaTheme="minorEastAsia" w:hAnsi="Cambria Math" w:cs="Times New Roman"/>
                  <w:sz w:val="24"/>
                  <w:szCs w:val="24"/>
                </w:rPr>
                <m:t>jt</m:t>
              </w:ins>
            </m:r>
          </m:sub>
        </m:sSub>
      </m:oMath>
      <w:ins w:id="898" w:author="Emma Sophia Donnelly" w:date="2024-10-14T17:33:00Z">
        <w:r w:rsidR="00E37C80">
          <w:rPr>
            <w:rFonts w:ascii="Times New Roman" w:eastAsiaTheme="minorEastAsia" w:hAnsi="Times New Roman" w:cs="Times New Roman"/>
            <w:sz w:val="24"/>
            <w:szCs w:val="24"/>
          </w:rPr>
          <w:t xml:space="preserve"> as follows,</w:t>
        </w:r>
      </w:ins>
    </w:p>
    <w:p w14:paraId="71F58067" w14:textId="02B01C3B" w:rsidR="00E37C80" w:rsidRPr="003A3CD2" w:rsidRDefault="00B83D8B">
      <w:pPr>
        <w:pStyle w:val="ListParagraph"/>
        <w:numPr>
          <w:ilvl w:val="0"/>
          <w:numId w:val="5"/>
        </w:numPr>
        <w:spacing w:line="480" w:lineRule="auto"/>
        <w:rPr>
          <w:ins w:id="899" w:author="Emma Sophia Donnelly" w:date="2024-10-14T17:35:00Z"/>
          <w:rFonts w:ascii="Times New Roman" w:eastAsiaTheme="minorEastAsia" w:hAnsi="Times New Roman" w:cs="Times New Roman"/>
          <w:sz w:val="24"/>
          <w:szCs w:val="24"/>
          <w:rPrChange w:id="900" w:author="Emma Sophia Donnelly" w:date="2024-10-14T17:35:00Z">
            <w:rPr>
              <w:ins w:id="901" w:author="Emma Sophia Donnelly" w:date="2024-10-14T17:35:00Z"/>
              <w:rFonts w:ascii="Times New Roman" w:hAnsi="Times New Roman"/>
            </w:rPr>
          </w:rPrChange>
        </w:rPr>
        <w:pPrChange w:id="902" w:author="Emma Sophia Donnelly" w:date="2024-10-14T17:35:00Z">
          <w:pPr>
            <w:spacing w:line="480" w:lineRule="auto"/>
          </w:pPr>
        </w:pPrChange>
      </w:pPr>
      <m:oMath>
        <m:sSub>
          <m:sSubPr>
            <m:ctrlPr>
              <w:ins w:id="903" w:author="Emma Sophia Donnelly" w:date="2024-10-14T17:33:00Z">
                <w:rPr>
                  <w:rFonts w:ascii="Cambria Math" w:eastAsiaTheme="minorEastAsia" w:hAnsi="Cambria Math" w:cs="Times New Roman"/>
                  <w:i/>
                  <w:sz w:val="24"/>
                  <w:szCs w:val="24"/>
                </w:rPr>
              </w:ins>
            </m:ctrlPr>
          </m:sSubPr>
          <m:e>
            <m:r>
              <w:ins w:id="904" w:author="Emma Sophia Donnelly" w:date="2024-10-14T17:33:00Z">
                <w:rPr>
                  <w:rFonts w:ascii="Cambria Math" w:eastAsiaTheme="minorEastAsia" w:hAnsi="Cambria Math" w:cs="Times New Roman"/>
                  <w:sz w:val="24"/>
                  <w:szCs w:val="24"/>
                  <w:rPrChange w:id="905" w:author="Emma Sophia Donnelly" w:date="2024-10-14T17:35:00Z">
                    <w:rPr/>
                  </w:rPrChange>
                </w:rPr>
                <m:t>P</m:t>
              </w:ins>
            </m:r>
          </m:e>
          <m:sub>
            <m:r>
              <w:ins w:id="906" w:author="Emma Sophia Donnelly" w:date="2024-10-14T17:33:00Z">
                <w:rPr>
                  <w:rFonts w:ascii="Cambria Math" w:eastAsiaTheme="minorEastAsia" w:hAnsi="Cambria Math" w:cs="Times New Roman"/>
                  <w:sz w:val="24"/>
                  <w:szCs w:val="24"/>
                  <w:rPrChange w:id="907" w:author="Emma Sophia Donnelly" w:date="2024-10-14T17:35:00Z">
                    <w:rPr/>
                  </w:rPrChange>
                </w:rPr>
                <m:t>jt</m:t>
              </w:ins>
            </m:r>
          </m:sub>
        </m:sSub>
        <m:r>
          <w:ins w:id="908" w:author="Emma Sophia Donnelly" w:date="2024-10-14T17:33:00Z">
            <w:rPr>
              <w:rFonts w:ascii="Cambria Math" w:eastAsiaTheme="minorEastAsia" w:hAnsi="Cambria Math" w:cs="Times New Roman"/>
              <w:sz w:val="24"/>
              <w:szCs w:val="24"/>
              <w:rPrChange w:id="909" w:author="Emma Sophia Donnelly" w:date="2024-10-14T17:35:00Z">
                <w:rPr/>
              </w:rPrChange>
            </w:rPr>
            <m:t>=</m:t>
          </w:ins>
        </m:r>
        <m:sSub>
          <m:sSubPr>
            <m:ctrlPr>
              <w:ins w:id="910" w:author="Emma Sophia Donnelly" w:date="2024-10-14T17:33:00Z">
                <w:rPr>
                  <w:rFonts w:ascii="Cambria Math" w:eastAsiaTheme="minorEastAsia" w:hAnsi="Cambria Math" w:cs="Times New Roman"/>
                  <w:i/>
                  <w:sz w:val="24"/>
                  <w:szCs w:val="24"/>
                </w:rPr>
              </w:ins>
            </m:ctrlPr>
          </m:sSubPr>
          <m:e>
            <m:r>
              <w:ins w:id="911" w:author="Emma Sophia Donnelly" w:date="2024-10-14T17:34:00Z">
                <w:rPr>
                  <w:rFonts w:ascii="Cambria Math" w:eastAsiaTheme="minorEastAsia" w:hAnsi="Cambria Math" w:cs="Times New Roman"/>
                  <w:sz w:val="24"/>
                  <w:szCs w:val="24"/>
                  <w:rPrChange w:id="912" w:author="Emma Sophia Donnelly" w:date="2024-10-14T17:35:00Z">
                    <w:rPr/>
                  </w:rPrChange>
                </w:rPr>
                <m:t>π</m:t>
              </w:ins>
            </m:r>
            <m:r>
              <w:ins w:id="913" w:author="Emma Sophia Donnelly" w:date="2024-10-14T17:33:00Z">
                <w:rPr>
                  <w:rFonts w:ascii="Cambria Math" w:eastAsiaTheme="minorEastAsia" w:hAnsi="Cambria Math" w:cs="Times New Roman"/>
                  <w:sz w:val="24"/>
                  <w:szCs w:val="24"/>
                  <w:rPrChange w:id="914" w:author="Emma Sophia Donnelly" w:date="2024-10-14T17:35:00Z">
                    <w:rPr/>
                  </w:rPrChange>
                </w:rPr>
                <m:t>IV</m:t>
              </w:ins>
            </m:r>
          </m:e>
          <m:sub>
            <m:r>
              <w:ins w:id="915" w:author="Emma Sophia Donnelly" w:date="2024-10-14T17:33:00Z">
                <w:rPr>
                  <w:rFonts w:ascii="Cambria Math" w:eastAsiaTheme="minorEastAsia" w:hAnsi="Cambria Math" w:cs="Times New Roman"/>
                  <w:sz w:val="24"/>
                  <w:szCs w:val="24"/>
                  <w:rPrChange w:id="916" w:author="Emma Sophia Donnelly" w:date="2024-10-14T17:35:00Z">
                    <w:rPr/>
                  </w:rPrChange>
                </w:rPr>
                <m:t>jt</m:t>
              </w:ins>
            </m:r>
          </m:sub>
        </m:sSub>
        <m:r>
          <w:ins w:id="917" w:author="Emma Sophia Donnelly" w:date="2024-10-14T17:34:00Z">
            <w:rPr>
              <w:rFonts w:ascii="Cambria Math" w:eastAsiaTheme="minorEastAsia" w:hAnsi="Cambria Math" w:cs="Times New Roman"/>
              <w:sz w:val="24"/>
              <w:szCs w:val="24"/>
              <w:rPrChange w:id="918" w:author="Emma Sophia Donnelly" w:date="2024-10-14T17:35:00Z">
                <w:rPr/>
              </w:rPrChange>
            </w:rPr>
            <m:t>+</m:t>
          </w:ins>
        </m:r>
        <m:r>
          <w:ins w:id="919" w:author="Emma Sophia Donnelly" w:date="2024-10-14T17:34:00Z">
            <w:rPr>
              <w:rFonts w:ascii="Cambria Math" w:eastAsiaTheme="minorEastAsia" w:hAnsi="Cambria Math" w:cs="Times New Roman"/>
              <w:sz w:val="24"/>
              <w:szCs w:val="24"/>
              <w:rPrChange w:id="920" w:author="Emma Sophia Donnelly" w:date="2024-10-14T17:35:00Z">
                <w:rPr/>
              </w:rPrChange>
            </w:rPr>
            <m:t>γ</m:t>
          </w:ins>
        </m:r>
        <m:sSub>
          <m:sSubPr>
            <m:ctrlPr>
              <w:ins w:id="921" w:author="Emma Sophia Donnelly" w:date="2024-10-14T17:34:00Z">
                <w:rPr>
                  <w:rFonts w:ascii="Cambria Math" w:eastAsiaTheme="minorEastAsia" w:hAnsi="Cambria Math" w:cs="Times New Roman"/>
                  <w:i/>
                  <w:sz w:val="24"/>
                  <w:szCs w:val="24"/>
                </w:rPr>
              </w:ins>
            </m:ctrlPr>
          </m:sSubPr>
          <m:e>
            <m:r>
              <w:ins w:id="922" w:author="Emma Sophia Donnelly" w:date="2024-10-14T17:34:00Z">
                <w:rPr>
                  <w:rFonts w:ascii="Cambria Math" w:eastAsiaTheme="minorEastAsia" w:hAnsi="Cambria Math" w:cs="Times New Roman"/>
                  <w:sz w:val="24"/>
                  <w:szCs w:val="24"/>
                  <w:rPrChange w:id="923" w:author="Emma Sophia Donnelly" w:date="2024-10-14T17:35:00Z">
                    <w:rPr/>
                  </w:rPrChange>
                </w:rPr>
                <m:t>X</m:t>
              </w:ins>
            </m:r>
          </m:e>
          <m:sub>
            <m:r>
              <w:ins w:id="924" w:author="Emma Sophia Donnelly" w:date="2024-10-14T17:34:00Z">
                <w:rPr>
                  <w:rFonts w:ascii="Cambria Math" w:eastAsiaTheme="minorEastAsia" w:hAnsi="Cambria Math" w:cs="Times New Roman"/>
                  <w:sz w:val="24"/>
                  <w:szCs w:val="24"/>
                  <w:rPrChange w:id="925" w:author="Emma Sophia Donnelly" w:date="2024-10-14T17:35:00Z">
                    <w:rPr/>
                  </w:rPrChange>
                </w:rPr>
                <m:t>1</m:t>
              </w:ins>
            </m:r>
            <m:r>
              <w:ins w:id="926" w:author="Emma Sophia Donnelly" w:date="2024-10-14T17:34:00Z">
                <w:rPr>
                  <w:rFonts w:ascii="Cambria Math" w:eastAsiaTheme="minorEastAsia" w:hAnsi="Cambria Math" w:cs="Times New Roman"/>
                  <w:sz w:val="24"/>
                  <w:szCs w:val="24"/>
                  <w:rPrChange w:id="927" w:author="Emma Sophia Donnelly" w:date="2024-10-14T17:35:00Z">
                    <w:rPr/>
                  </w:rPrChange>
                </w:rPr>
                <m:t>jt</m:t>
              </w:ins>
            </m:r>
          </m:sub>
        </m:sSub>
        <m:r>
          <w:ins w:id="928" w:author="Emma Sophia Donnelly" w:date="2024-10-14T17:34:00Z">
            <w:rPr>
              <w:rFonts w:ascii="Cambria Math" w:eastAsiaTheme="minorEastAsia" w:hAnsi="Cambria Math" w:cs="Times New Roman"/>
              <w:sz w:val="24"/>
              <w:szCs w:val="24"/>
              <w:rPrChange w:id="929" w:author="Emma Sophia Donnelly" w:date="2024-10-14T17:35:00Z">
                <w:rPr/>
              </w:rPrChange>
            </w:rPr>
            <m:t>+</m:t>
          </w:ins>
        </m:r>
        <m:sSub>
          <m:sSubPr>
            <m:ctrlPr>
              <w:ins w:id="930" w:author="Emma Sophia Donnelly" w:date="2024-10-14T17:34:00Z">
                <w:rPr>
                  <w:rFonts w:ascii="Cambria Math" w:eastAsiaTheme="minorEastAsia" w:hAnsi="Cambria Math" w:cs="Times New Roman"/>
                  <w:i/>
                  <w:sz w:val="24"/>
                  <w:szCs w:val="24"/>
                </w:rPr>
              </w:ins>
            </m:ctrlPr>
          </m:sSubPr>
          <m:e>
            <m:r>
              <w:ins w:id="931" w:author="Emma Sophia Donnelly" w:date="2024-10-14T17:34:00Z">
                <w:rPr>
                  <w:rFonts w:ascii="Cambria Math" w:eastAsiaTheme="minorEastAsia" w:hAnsi="Cambria Math" w:cs="Times New Roman"/>
                  <w:sz w:val="24"/>
                  <w:szCs w:val="24"/>
                  <w:rPrChange w:id="932" w:author="Emma Sophia Donnelly" w:date="2024-10-14T17:35:00Z">
                    <w:rPr/>
                  </w:rPrChange>
                </w:rPr>
                <m:t>μ</m:t>
              </w:ins>
            </m:r>
          </m:e>
          <m:sub>
            <m:r>
              <w:ins w:id="933" w:author="Emma Sophia Donnelly" w:date="2024-10-14T17:34:00Z">
                <w:rPr>
                  <w:rFonts w:ascii="Cambria Math" w:eastAsiaTheme="minorEastAsia" w:hAnsi="Cambria Math" w:cs="Times New Roman"/>
                  <w:sz w:val="24"/>
                  <w:szCs w:val="24"/>
                  <w:rPrChange w:id="934" w:author="Emma Sophia Donnelly" w:date="2024-10-14T17:35:00Z">
                    <w:rPr/>
                  </w:rPrChange>
                </w:rPr>
                <m:t>jt</m:t>
              </w:ins>
            </m:r>
          </m:sub>
        </m:sSub>
        <m:r>
          <w:ins w:id="935" w:author="Emma Sophia Donnelly" w:date="2024-10-14T17:35:00Z">
            <w:rPr>
              <w:rFonts w:ascii="Cambria Math" w:eastAsiaTheme="minorEastAsia" w:hAnsi="Cambria Math" w:cs="Times New Roman"/>
              <w:sz w:val="24"/>
              <w:szCs w:val="24"/>
              <w:rPrChange w:id="936" w:author="Emma Sophia Donnelly" w:date="2024-10-14T17:35:00Z">
                <w:rPr/>
              </w:rPrChange>
            </w:rPr>
            <m:t>.</m:t>
          </w:ins>
        </m:r>
        <m:r>
          <w:ins w:id="937" w:author="Emma Sophia Donnelly" w:date="2024-10-14T17:33:00Z">
            <w:rPr>
              <w:rFonts w:ascii="Cambria Math" w:eastAsiaTheme="minorEastAsia" w:hAnsi="Cambria Math" w:cs="Times New Roman"/>
              <w:sz w:val="24"/>
              <w:szCs w:val="24"/>
              <w:rPrChange w:id="938" w:author="Emma Sophia Donnelly" w:date="2024-10-14T17:35:00Z">
                <w:rPr/>
              </w:rPrChange>
            </w:rPr>
            <m:t xml:space="preserve"> </m:t>
          </w:ins>
        </m:r>
      </m:oMath>
    </w:p>
    <w:p w14:paraId="6012D3E8" w14:textId="37B2E17C" w:rsidR="003A3CD2" w:rsidRDefault="003053BB" w:rsidP="009414E4">
      <w:pPr>
        <w:spacing w:line="480" w:lineRule="auto"/>
        <w:rPr>
          <w:ins w:id="939" w:author="Emma Sophia Donnelly" w:date="2024-10-14T17:36:00Z"/>
          <w:rFonts w:ascii="Times New Roman" w:eastAsiaTheme="minorEastAsia" w:hAnsi="Times New Roman" w:cs="Times New Roman"/>
          <w:sz w:val="24"/>
          <w:szCs w:val="24"/>
        </w:rPr>
      </w:pPr>
      <w:ins w:id="940" w:author="Emma Sophia Donnelly" w:date="2024-10-14T17:35:00Z">
        <w:r>
          <w:rPr>
            <w:rFonts w:ascii="Times New Roman" w:eastAsiaTheme="minorEastAsia" w:hAnsi="Times New Roman" w:cs="Times New Roman"/>
            <w:sz w:val="24"/>
            <w:szCs w:val="24"/>
          </w:rPr>
          <w:t xml:space="preserve">The residuals </w:t>
        </w:r>
      </w:ins>
      <m:oMath>
        <m:sSub>
          <m:sSubPr>
            <m:ctrlPr>
              <w:ins w:id="941" w:author="Emma Sophia Donnelly" w:date="2024-10-14T17:35:00Z">
                <w:rPr>
                  <w:rFonts w:ascii="Cambria Math" w:eastAsiaTheme="minorEastAsia" w:hAnsi="Cambria Math" w:cs="Times New Roman"/>
                  <w:i/>
                  <w:sz w:val="24"/>
                  <w:szCs w:val="24"/>
                </w:rPr>
              </w:ins>
            </m:ctrlPr>
          </m:sSubPr>
          <m:e>
            <m:r>
              <w:ins w:id="942" w:author="Emma Sophia Donnelly" w:date="2024-10-14T17:36:00Z">
                <w:rPr>
                  <w:rFonts w:ascii="Cambria Math" w:eastAsiaTheme="minorEastAsia" w:hAnsi="Cambria Math" w:cs="Times New Roman"/>
                  <w:sz w:val="24"/>
                  <w:szCs w:val="24"/>
                </w:rPr>
                <m:t>μ</m:t>
              </w:ins>
            </m:r>
          </m:e>
          <m:sub>
            <m:r>
              <w:ins w:id="943" w:author="Emma Sophia Donnelly" w:date="2024-10-14T17:35:00Z">
                <w:rPr>
                  <w:rFonts w:ascii="Cambria Math" w:eastAsiaTheme="minorEastAsia" w:hAnsi="Cambria Math" w:cs="Times New Roman"/>
                  <w:sz w:val="24"/>
                  <w:szCs w:val="24"/>
                </w:rPr>
                <m:t>jt</m:t>
              </w:ins>
            </m:r>
          </m:sub>
        </m:sSub>
      </m:oMath>
      <w:ins w:id="944" w:author="Emma Sophia Donnelly" w:date="2024-10-14T17:36:00Z">
        <w:r>
          <w:rPr>
            <w:rFonts w:ascii="Times New Roman" w:eastAsiaTheme="minorEastAsia" w:hAnsi="Times New Roman" w:cs="Times New Roman"/>
            <w:sz w:val="24"/>
            <w:szCs w:val="24"/>
          </w:rPr>
          <w:t xml:space="preserve"> capture the unobserved price variation. </w:t>
        </w:r>
      </w:ins>
      <w:ins w:id="945" w:author="Emma Sophia Donnelly" w:date="2024-10-14T17:35:00Z">
        <w:r>
          <w:rPr>
            <w:rFonts w:ascii="Times New Roman" w:eastAsiaTheme="minorEastAsia" w:hAnsi="Times New Roman" w:cs="Times New Roman"/>
            <w:sz w:val="24"/>
            <w:szCs w:val="24"/>
          </w:rPr>
          <w:t xml:space="preserve">We incorporate the </w:t>
        </w:r>
      </w:ins>
      <w:ins w:id="946" w:author="Emma Sophia Donnelly" w:date="2024-10-14T17:36:00Z">
        <w:r>
          <w:rPr>
            <w:rFonts w:ascii="Times New Roman" w:eastAsiaTheme="minorEastAsia" w:hAnsi="Times New Roman" w:cs="Times New Roman"/>
            <w:sz w:val="24"/>
            <w:szCs w:val="24"/>
          </w:rPr>
          <w:t>residuals into the regression,</w:t>
        </w:r>
      </w:ins>
    </w:p>
    <w:p w14:paraId="4F537289" w14:textId="37DE3C0B" w:rsidR="003053BB" w:rsidRDefault="003053BB" w:rsidP="003053BB">
      <w:pPr>
        <w:spacing w:line="480" w:lineRule="auto"/>
        <w:ind w:left="360"/>
        <w:rPr>
          <w:ins w:id="947" w:author="Emma Sophia Donnelly" w:date="2024-10-14T17:39:00Z"/>
          <w:rFonts w:ascii="Times New Roman" w:eastAsiaTheme="minorEastAsia" w:hAnsi="Times New Roman" w:cs="Times New Roman"/>
          <w:sz w:val="24"/>
          <w:szCs w:val="24"/>
        </w:rPr>
      </w:pPr>
      <w:ins w:id="948" w:author="Emma Sophia Donnelly" w:date="2024-10-14T17:36:00Z">
        <w:r w:rsidRPr="003053BB">
          <w:rPr>
            <w:rFonts w:ascii="Times New Roman" w:eastAsiaTheme="minorEastAsia" w:hAnsi="Times New Roman" w:cs="Times New Roman"/>
            <w:sz w:val="24"/>
            <w:szCs w:val="24"/>
            <w:rPrChange w:id="949" w:author="Emma Sophia Donnelly" w:date="2024-10-14T17:37:00Z">
              <w:rPr>
                <w:rFonts w:ascii="Times New Roman" w:eastAsiaTheme="minorEastAsia" w:hAnsi="Times New Roman"/>
              </w:rPr>
            </w:rPrChange>
          </w:rPr>
          <w:t>(1’</w:t>
        </w:r>
      </w:ins>
      <w:ins w:id="950" w:author="Emma Sophia Donnelly" w:date="2024-10-14T17:37:00Z">
        <w:r w:rsidRPr="003053BB">
          <w:rPr>
            <w:rFonts w:ascii="Times New Roman" w:eastAsiaTheme="minorEastAsia" w:hAnsi="Times New Roman" w:cs="Times New Roman"/>
            <w:sz w:val="24"/>
            <w:szCs w:val="24"/>
            <w:rPrChange w:id="951" w:author="Emma Sophia Donnelly" w:date="2024-10-14T17:37:00Z">
              <w:rPr>
                <w:rFonts w:ascii="Times New Roman" w:eastAsiaTheme="minorEastAsia" w:hAnsi="Times New Roman"/>
              </w:rPr>
            </w:rPrChange>
          </w:rPr>
          <w:t xml:space="preserve">) </w:t>
        </w:r>
      </w:ins>
      <m:oMath>
        <m:sSub>
          <m:sSubPr>
            <m:ctrlPr>
              <w:ins w:id="952" w:author="Emma Sophia Donnelly" w:date="2024-10-14T17:37:00Z">
                <w:rPr>
                  <w:rFonts w:ascii="Cambria Math" w:eastAsiaTheme="minorEastAsia" w:hAnsi="Cambria Math" w:cs="Times New Roman"/>
                  <w:i/>
                  <w:sz w:val="24"/>
                  <w:szCs w:val="24"/>
                </w:rPr>
              </w:ins>
            </m:ctrlPr>
          </m:sSubPr>
          <m:e>
            <m:r>
              <w:ins w:id="953" w:author="Emma Sophia Donnelly" w:date="2024-10-14T17:37:00Z">
                <w:rPr>
                  <w:rFonts w:ascii="Cambria Math" w:eastAsiaTheme="minorEastAsia" w:hAnsi="Cambria Math" w:cs="Times New Roman"/>
                  <w:sz w:val="24"/>
                  <w:szCs w:val="24"/>
                  <w:rPrChange w:id="954" w:author="Emma Sophia Donnelly" w:date="2024-10-14T17:37:00Z">
                    <w:rPr>
                      <w:rFonts w:eastAsiaTheme="minorEastAsia"/>
                    </w:rPr>
                  </w:rPrChange>
                </w:rPr>
                <m:t>U</m:t>
              </w:ins>
            </m:r>
          </m:e>
          <m:sub>
            <m:r>
              <w:ins w:id="955" w:author="Emma Sophia Donnelly" w:date="2024-10-14T17:37:00Z">
                <w:rPr>
                  <w:rFonts w:ascii="Cambria Math" w:eastAsiaTheme="minorEastAsia" w:hAnsi="Cambria Math" w:cs="Times New Roman"/>
                  <w:sz w:val="24"/>
                  <w:szCs w:val="24"/>
                  <w:rPrChange w:id="956" w:author="Emma Sophia Donnelly" w:date="2024-10-14T17:37:00Z">
                    <w:rPr>
                      <w:rFonts w:eastAsiaTheme="minorEastAsia"/>
                    </w:rPr>
                  </w:rPrChange>
                </w:rPr>
                <m:t>ijt</m:t>
              </w:ins>
            </m:r>
          </m:sub>
        </m:sSub>
        <m:r>
          <w:ins w:id="957" w:author="Emma Sophia Donnelly" w:date="2024-10-14T17:37:00Z">
            <w:rPr>
              <w:rFonts w:ascii="Cambria Math" w:eastAsiaTheme="minorEastAsia" w:hAnsi="Cambria Math" w:cs="Times New Roman"/>
              <w:sz w:val="24"/>
              <w:szCs w:val="24"/>
              <w:rPrChange w:id="958" w:author="Emma Sophia Donnelly" w:date="2024-10-14T17:37:00Z">
                <w:rPr>
                  <w:rFonts w:eastAsiaTheme="minorEastAsia"/>
                </w:rPr>
              </w:rPrChange>
            </w:rPr>
            <m:t>=</m:t>
          </w:ins>
        </m:r>
        <m:sSub>
          <m:sSubPr>
            <m:ctrlPr>
              <w:ins w:id="959" w:author="Emma Sophia Donnelly" w:date="2024-10-14T17:37:00Z">
                <w:rPr>
                  <w:rFonts w:ascii="Cambria Math" w:hAnsi="Cambria Math" w:cs="Times New Roman"/>
                  <w:i/>
                  <w:sz w:val="24"/>
                  <w:szCs w:val="24"/>
                </w:rPr>
              </w:ins>
            </m:ctrlPr>
          </m:sSubPr>
          <m:e>
            <m:r>
              <w:ins w:id="960" w:author="Emma Sophia Donnelly" w:date="2024-10-14T17:37:00Z">
                <w:rPr>
                  <w:rFonts w:ascii="Cambria Math" w:hAnsi="Cambria Math" w:cs="Times New Roman"/>
                  <w:sz w:val="24"/>
                  <w:szCs w:val="24"/>
                  <w:rPrChange w:id="961" w:author="Emma Sophia Donnelly" w:date="2024-10-14T17:37:00Z">
                    <w:rPr/>
                  </w:rPrChange>
                </w:rPr>
                <m:t>δ</m:t>
              </w:ins>
            </m:r>
          </m:e>
          <m:sub>
            <m:r>
              <w:ins w:id="962" w:author="Emma Sophia Donnelly" w:date="2024-10-14T17:37:00Z">
                <w:rPr>
                  <w:rFonts w:ascii="Cambria Math" w:hAnsi="Cambria Math" w:cs="Times New Roman"/>
                  <w:sz w:val="24"/>
                  <w:szCs w:val="24"/>
                  <w:rPrChange w:id="963" w:author="Emma Sophia Donnelly" w:date="2024-10-14T17:37:00Z">
                    <w:rPr/>
                  </w:rPrChange>
                </w:rPr>
                <m:t>jt</m:t>
              </w:ins>
            </m:r>
          </m:sub>
        </m:sSub>
        <m:r>
          <w:ins w:id="964" w:author="Emma Sophia Donnelly" w:date="2024-10-14T17:37:00Z">
            <w:rPr>
              <w:rFonts w:ascii="Cambria Math" w:hAnsi="Cambria Math" w:cs="Times New Roman"/>
              <w:sz w:val="24"/>
              <w:szCs w:val="24"/>
              <w:rPrChange w:id="965" w:author="Emma Sophia Donnelly" w:date="2024-10-14T17:37:00Z">
                <w:rPr/>
              </w:rPrChange>
            </w:rPr>
            <m:t>+</m:t>
          </w:ins>
        </m:r>
        <m:sSub>
          <m:sSubPr>
            <m:ctrlPr>
              <w:ins w:id="966" w:author="Emma Sophia Donnelly" w:date="2024-10-14T17:37:00Z">
                <w:rPr>
                  <w:rFonts w:ascii="Cambria Math" w:hAnsi="Cambria Math" w:cs="Times New Roman"/>
                  <w:i/>
                  <w:sz w:val="24"/>
                  <w:szCs w:val="24"/>
                </w:rPr>
              </w:ins>
            </m:ctrlPr>
          </m:sSubPr>
          <m:e>
            <m:r>
              <w:ins w:id="967" w:author="Emma Sophia Donnelly" w:date="2024-10-14T17:37:00Z">
                <w:rPr>
                  <w:rFonts w:ascii="Cambria Math" w:hAnsi="Cambria Math" w:cs="Times New Roman"/>
                  <w:sz w:val="24"/>
                  <w:szCs w:val="24"/>
                  <w:rPrChange w:id="968" w:author="Emma Sophia Donnelly" w:date="2024-10-14T17:37:00Z">
                    <w:rPr/>
                  </w:rPrChange>
                </w:rPr>
                <m:t>ε</m:t>
              </w:ins>
            </m:r>
          </m:e>
          <m:sub>
            <m:r>
              <w:ins w:id="969" w:author="Emma Sophia Donnelly" w:date="2024-10-14T17:37:00Z">
                <w:rPr>
                  <w:rFonts w:ascii="Cambria Math" w:hAnsi="Cambria Math" w:cs="Times New Roman"/>
                  <w:sz w:val="24"/>
                  <w:szCs w:val="24"/>
                  <w:rPrChange w:id="970" w:author="Emma Sophia Donnelly" w:date="2024-10-14T17:37:00Z">
                    <w:rPr/>
                  </w:rPrChange>
                </w:rPr>
                <m:t>jt</m:t>
              </w:ins>
            </m:r>
          </m:sub>
        </m:sSub>
        <m:r>
          <w:ins w:id="971" w:author="Emma Sophia Donnelly" w:date="2024-10-14T17:37:00Z">
            <w:rPr>
              <w:rFonts w:ascii="Cambria Math" w:hAnsi="Cambria Math" w:cs="Times New Roman"/>
              <w:sz w:val="24"/>
              <w:szCs w:val="24"/>
              <w:rPrChange w:id="972" w:author="Emma Sophia Donnelly" w:date="2024-10-14T17:37:00Z">
                <w:rPr/>
              </w:rPrChange>
            </w:rPr>
            <m:t>+</m:t>
          </w:ins>
        </m:r>
        <m:sSub>
          <m:sSubPr>
            <m:ctrlPr>
              <w:ins w:id="973" w:author="Emma Sophia Donnelly" w:date="2024-10-14T17:37:00Z">
                <w:rPr>
                  <w:rFonts w:ascii="Cambria Math" w:hAnsi="Cambria Math" w:cs="Times New Roman"/>
                  <w:i/>
                  <w:sz w:val="24"/>
                  <w:szCs w:val="24"/>
                </w:rPr>
              </w:ins>
            </m:ctrlPr>
          </m:sSubPr>
          <m:e>
            <m:r>
              <w:ins w:id="974" w:author="Emma Sophia Donnelly" w:date="2024-10-14T17:37:00Z">
                <w:rPr>
                  <w:rFonts w:ascii="Cambria Math" w:hAnsi="Cambria Math" w:cs="Times New Roman"/>
                  <w:sz w:val="24"/>
                  <w:szCs w:val="24"/>
                  <w:rPrChange w:id="975" w:author="Emma Sophia Donnelly" w:date="2024-10-14T17:37:00Z">
                    <w:rPr/>
                  </w:rPrChange>
                </w:rPr>
                <m:t>λ</m:t>
              </w:ins>
            </m:r>
          </m:e>
          <m:sub>
            <m:r>
              <w:ins w:id="976" w:author="Emma Sophia Donnelly" w:date="2024-10-14T17:37:00Z">
                <w:rPr>
                  <w:rFonts w:ascii="Cambria Math" w:hAnsi="Cambria Math" w:cs="Times New Roman"/>
                  <w:sz w:val="24"/>
                  <w:szCs w:val="24"/>
                  <w:rPrChange w:id="977" w:author="Emma Sophia Donnelly" w:date="2024-10-14T17:37:00Z">
                    <w:rPr/>
                  </w:rPrChange>
                </w:rPr>
                <m:t>ijt</m:t>
              </w:ins>
            </m:r>
          </m:sub>
        </m:sSub>
        <m:r>
          <w:ins w:id="978" w:author="Emma Sophia Donnelly" w:date="2024-10-14T17:37:00Z">
            <w:rPr>
              <w:rFonts w:ascii="Cambria Math" w:hAnsi="Cambria Math" w:cs="Times New Roman"/>
              <w:sz w:val="24"/>
              <w:szCs w:val="24"/>
            </w:rPr>
            <m:t xml:space="preserve">+ </m:t>
          </w:ins>
        </m:r>
        <m:sSub>
          <m:sSubPr>
            <m:ctrlPr>
              <w:ins w:id="979" w:author="Emma Sophia Donnelly" w:date="2024-10-14T17:37:00Z">
                <w:rPr>
                  <w:rFonts w:ascii="Cambria Math" w:hAnsi="Cambria Math" w:cs="Times New Roman"/>
                  <w:i/>
                  <w:sz w:val="24"/>
                  <w:szCs w:val="24"/>
                </w:rPr>
              </w:ins>
            </m:ctrlPr>
          </m:sSubPr>
          <m:e>
            <m:r>
              <w:ins w:id="980" w:author="Emma Sophia Donnelly" w:date="2024-10-14T17:37:00Z">
                <w:rPr>
                  <w:rFonts w:ascii="Cambria Math" w:hAnsi="Cambria Math" w:cs="Times New Roman"/>
                  <w:sz w:val="24"/>
                  <w:szCs w:val="24"/>
                </w:rPr>
                <m:t>λ</m:t>
              </w:ins>
            </m:r>
          </m:e>
          <m:sub>
            <m:r>
              <w:ins w:id="981" w:author="Emma Sophia Donnelly" w:date="2024-10-14T17:37:00Z">
                <w:rPr>
                  <w:rFonts w:ascii="Cambria Math" w:hAnsi="Cambria Math" w:cs="Times New Roman"/>
                  <w:sz w:val="24"/>
                  <w:szCs w:val="24"/>
                </w:rPr>
                <m:t>1jt</m:t>
              </w:ins>
            </m:r>
          </m:sub>
        </m:sSub>
        <m:sSub>
          <m:sSubPr>
            <m:ctrlPr>
              <w:ins w:id="982" w:author="Emma Sophia Donnelly" w:date="2024-10-14T17:37:00Z">
                <w:rPr>
                  <w:rFonts w:ascii="Cambria Math" w:eastAsiaTheme="minorEastAsia" w:hAnsi="Cambria Math" w:cs="Times New Roman"/>
                  <w:i/>
                  <w:sz w:val="24"/>
                  <w:szCs w:val="24"/>
                </w:rPr>
              </w:ins>
            </m:ctrlPr>
          </m:sSubPr>
          <m:e>
            <m:r>
              <w:ins w:id="983" w:author="Emma Sophia Donnelly" w:date="2024-10-14T17:37:00Z">
                <w:rPr>
                  <w:rFonts w:ascii="Cambria Math" w:eastAsiaTheme="minorEastAsia" w:hAnsi="Cambria Math" w:cs="Times New Roman"/>
                  <w:sz w:val="24"/>
                  <w:szCs w:val="24"/>
                </w:rPr>
                <m:t>μ</m:t>
              </w:ins>
            </m:r>
          </m:e>
          <m:sub>
            <m:r>
              <w:ins w:id="984" w:author="Emma Sophia Donnelly" w:date="2024-10-14T17:37:00Z">
                <w:rPr>
                  <w:rFonts w:ascii="Cambria Math" w:eastAsiaTheme="minorEastAsia" w:hAnsi="Cambria Math" w:cs="Times New Roman"/>
                  <w:sz w:val="24"/>
                  <w:szCs w:val="24"/>
                </w:rPr>
                <m:t>jt</m:t>
              </w:ins>
            </m:r>
          </m:sub>
        </m:sSub>
        <m:r>
          <w:ins w:id="985" w:author="Emma Sophia Donnelly" w:date="2024-10-14T17:37:00Z">
            <w:rPr>
              <w:rFonts w:ascii="Cambria Math" w:hAnsi="Cambria Math" w:cs="Times New Roman"/>
              <w:sz w:val="24"/>
              <w:szCs w:val="24"/>
              <w:rPrChange w:id="986" w:author="Emma Sophia Donnelly" w:date="2024-10-14T17:37:00Z">
                <w:rPr/>
              </w:rPrChange>
            </w:rPr>
            <m:t>+</m:t>
          </w:ins>
        </m:r>
        <m:sSub>
          <m:sSubPr>
            <m:ctrlPr>
              <w:ins w:id="987" w:author="Emma Sophia Donnelly" w:date="2024-10-14T17:37:00Z">
                <w:rPr>
                  <w:rFonts w:ascii="Cambria Math" w:hAnsi="Cambria Math" w:cs="Times New Roman"/>
                  <w:i/>
                  <w:sz w:val="24"/>
                  <w:szCs w:val="24"/>
                </w:rPr>
              </w:ins>
            </m:ctrlPr>
          </m:sSubPr>
          <m:e>
            <m:r>
              <w:ins w:id="988" w:author="Emma Sophia Donnelly" w:date="2024-10-14T17:37:00Z">
                <w:rPr>
                  <w:rFonts w:ascii="Cambria Math" w:hAnsi="Cambria Math" w:cs="Times New Roman"/>
                  <w:sz w:val="24"/>
                  <w:szCs w:val="24"/>
                  <w:rPrChange w:id="989" w:author="Emma Sophia Donnelly" w:date="2024-10-14T17:37:00Z">
                    <w:rPr/>
                  </w:rPrChange>
                </w:rPr>
                <m:t>∈</m:t>
              </w:ins>
            </m:r>
          </m:e>
          <m:sub>
            <m:r>
              <w:ins w:id="990" w:author="Emma Sophia Donnelly" w:date="2024-10-14T17:37:00Z">
                <w:rPr>
                  <w:rFonts w:ascii="Cambria Math" w:hAnsi="Cambria Math" w:cs="Times New Roman"/>
                  <w:sz w:val="24"/>
                  <w:szCs w:val="24"/>
                  <w:rPrChange w:id="991" w:author="Emma Sophia Donnelly" w:date="2024-10-14T17:37:00Z">
                    <w:rPr/>
                  </w:rPrChange>
                </w:rPr>
                <m:t>ijt</m:t>
              </w:ins>
            </m:r>
          </m:sub>
        </m:sSub>
      </m:oMath>
      <w:ins w:id="992" w:author="Emma Sophia Donnelly" w:date="2024-10-14T17:39:00Z">
        <w:r w:rsidR="00335F2A">
          <w:rPr>
            <w:rFonts w:ascii="Times New Roman" w:eastAsiaTheme="minorEastAsia" w:hAnsi="Times New Roman" w:cs="Times New Roman"/>
            <w:sz w:val="24"/>
            <w:szCs w:val="24"/>
          </w:rPr>
          <w:t>.</w:t>
        </w:r>
      </w:ins>
    </w:p>
    <w:p w14:paraId="28EEF991" w14:textId="7D7DFF2F" w:rsidR="00E00097" w:rsidRPr="00E00097" w:rsidRDefault="0038039C">
      <w:pPr>
        <w:spacing w:line="480" w:lineRule="auto"/>
        <w:rPr>
          <w:ins w:id="993" w:author="Emma Sophia Donnelly" w:date="2024-10-14T17:48:00Z"/>
          <w:rFonts w:ascii="Times New Roman" w:eastAsiaTheme="minorEastAsia" w:hAnsi="Times New Roman" w:cs="Times New Roman"/>
          <w:sz w:val="24"/>
          <w:szCs w:val="24"/>
          <w:rPrChange w:id="994" w:author="Emma Sophia Donnelly" w:date="2024-10-14T17:48:00Z">
            <w:rPr>
              <w:ins w:id="995" w:author="Emma Sophia Donnelly" w:date="2024-10-14T17:48:00Z"/>
            </w:rPr>
          </w:rPrChange>
        </w:rPr>
        <w:pPrChange w:id="996" w:author="Emma Sophia Donnelly" w:date="2024-10-14T17:48:00Z">
          <w:pPr>
            <w:pStyle w:val="ListParagraph"/>
            <w:numPr>
              <w:numId w:val="8"/>
            </w:numPr>
            <w:spacing w:line="480" w:lineRule="auto"/>
            <w:ind w:hanging="360"/>
          </w:pPr>
        </w:pPrChange>
      </w:pPr>
      <w:ins w:id="997" w:author="Emma Sophia Donnelly" w:date="2024-10-14T17:42:00Z">
        <w:r>
          <w:rPr>
            <w:rFonts w:ascii="Times New Roman" w:eastAsiaTheme="minorEastAsia" w:hAnsi="Times New Roman" w:cs="Times New Roman"/>
            <w:sz w:val="24"/>
            <w:szCs w:val="24"/>
          </w:rPr>
          <w:t>Stata steps:</w:t>
        </w:r>
      </w:ins>
    </w:p>
    <w:p w14:paraId="59395AA0" w14:textId="7A1F96F4" w:rsidR="0038039C" w:rsidRDefault="0038039C" w:rsidP="0038039C">
      <w:pPr>
        <w:pStyle w:val="ListParagraph"/>
        <w:numPr>
          <w:ilvl w:val="0"/>
          <w:numId w:val="8"/>
        </w:numPr>
        <w:spacing w:line="480" w:lineRule="auto"/>
        <w:rPr>
          <w:ins w:id="998" w:author="Emma Sophia Donnelly" w:date="2024-10-14T17:44:00Z"/>
          <w:rFonts w:ascii="Times New Roman" w:eastAsiaTheme="minorEastAsia" w:hAnsi="Times New Roman" w:cs="Times New Roman"/>
          <w:sz w:val="24"/>
          <w:szCs w:val="24"/>
        </w:rPr>
      </w:pPr>
      <w:ins w:id="999" w:author="Emma Sophia Donnelly" w:date="2024-10-14T17:43:00Z">
        <w:r>
          <w:rPr>
            <w:rFonts w:ascii="Times New Roman" w:eastAsiaTheme="minorEastAsia" w:hAnsi="Times New Roman" w:cs="Times New Roman"/>
            <w:sz w:val="24"/>
            <w:szCs w:val="24"/>
          </w:rPr>
          <w:t xml:space="preserve">Define </w:t>
        </w:r>
      </w:ins>
      <w:ins w:id="1000" w:author="Emma Sophia Donnelly" w:date="2024-10-14T17:44:00Z">
        <w:r>
          <w:rPr>
            <w:rFonts w:ascii="Times New Roman" w:eastAsiaTheme="minorEastAsia" w:hAnsi="Times New Roman" w:cs="Times New Roman"/>
            <w:sz w:val="24"/>
            <w:szCs w:val="24"/>
          </w:rPr>
          <w:t>variables</w:t>
        </w:r>
      </w:ins>
    </w:p>
    <w:p w14:paraId="2EB5AF80" w14:textId="1EA2AE9B" w:rsidR="0038039C" w:rsidRDefault="0038039C" w:rsidP="0038039C">
      <w:pPr>
        <w:pStyle w:val="ListParagraph"/>
        <w:numPr>
          <w:ilvl w:val="0"/>
          <w:numId w:val="8"/>
        </w:numPr>
        <w:spacing w:line="480" w:lineRule="auto"/>
        <w:rPr>
          <w:ins w:id="1001" w:author="Emma Sophia Donnelly" w:date="2024-10-14T17:44:00Z"/>
          <w:rFonts w:ascii="Times New Roman" w:eastAsiaTheme="minorEastAsia" w:hAnsi="Times New Roman" w:cs="Times New Roman"/>
          <w:sz w:val="24"/>
          <w:szCs w:val="24"/>
        </w:rPr>
      </w:pPr>
      <w:ins w:id="1002" w:author="Emma Sophia Donnelly" w:date="2024-10-14T17:44:00Z">
        <w:r>
          <w:rPr>
            <w:rFonts w:ascii="Times New Roman" w:eastAsiaTheme="minorEastAsia" w:hAnsi="Times New Roman" w:cs="Times New Roman"/>
            <w:sz w:val="24"/>
            <w:szCs w:val="24"/>
          </w:rPr>
          <w:t xml:space="preserve">Define </w:t>
        </w:r>
      </w:ins>
      <w:ins w:id="1003" w:author="Emma Sophia Donnelly" w:date="2024-10-14T17:43:00Z">
        <w:r>
          <w:rPr>
            <w:rFonts w:ascii="Times New Roman" w:eastAsiaTheme="minorEastAsia" w:hAnsi="Times New Roman" w:cs="Times New Roman"/>
            <w:sz w:val="24"/>
            <w:szCs w:val="24"/>
          </w:rPr>
          <w:t>utility</w:t>
        </w:r>
      </w:ins>
      <w:ins w:id="1004" w:author="Emma Sophia Donnelly" w:date="2024-10-14T17:44:00Z">
        <w:r>
          <w:rPr>
            <w:rFonts w:ascii="Times New Roman" w:eastAsiaTheme="minorEastAsia" w:hAnsi="Times New Roman" w:cs="Times New Roman"/>
            <w:sz w:val="24"/>
            <w:szCs w:val="24"/>
          </w:rPr>
          <w:t xml:space="preserve"> function </w:t>
        </w:r>
        <w:proofErr w:type="spellStart"/>
        <w:r>
          <w:rPr>
            <w:rFonts w:ascii="Times New Roman" w:eastAsiaTheme="minorEastAsia" w:hAnsi="Times New Roman" w:cs="Times New Roman"/>
            <w:sz w:val="24"/>
            <w:szCs w:val="24"/>
          </w:rPr>
          <w:t>Uijt</w:t>
        </w:r>
        <w:proofErr w:type="spellEnd"/>
        <w:r>
          <w:rPr>
            <w:rFonts w:ascii="Times New Roman" w:eastAsiaTheme="minorEastAsia" w:hAnsi="Times New Roman" w:cs="Times New Roman"/>
            <w:sz w:val="24"/>
            <w:szCs w:val="24"/>
          </w:rPr>
          <w:t xml:space="preserve"> = …</w:t>
        </w:r>
      </w:ins>
    </w:p>
    <w:p w14:paraId="026A12E7" w14:textId="77777777" w:rsidR="00E00097" w:rsidRDefault="0038039C" w:rsidP="0038039C">
      <w:pPr>
        <w:pStyle w:val="ListParagraph"/>
        <w:numPr>
          <w:ilvl w:val="0"/>
          <w:numId w:val="8"/>
        </w:numPr>
        <w:spacing w:line="480" w:lineRule="auto"/>
        <w:rPr>
          <w:ins w:id="1005" w:author="Emma Sophia Donnelly" w:date="2024-10-14T17:45:00Z"/>
          <w:rFonts w:ascii="Times New Roman" w:eastAsiaTheme="minorEastAsia" w:hAnsi="Times New Roman" w:cs="Times New Roman"/>
          <w:sz w:val="24"/>
          <w:szCs w:val="24"/>
        </w:rPr>
      </w:pPr>
      <w:ins w:id="1006" w:author="Emma Sophia Donnelly" w:date="2024-10-14T17:44:00Z">
        <w:r>
          <w:rPr>
            <w:rFonts w:ascii="Times New Roman" w:eastAsiaTheme="minorEastAsia" w:hAnsi="Times New Roman" w:cs="Times New Roman"/>
            <w:sz w:val="24"/>
            <w:szCs w:val="24"/>
          </w:rPr>
          <w:t xml:space="preserve">Define the probability of choosing j: </w:t>
        </w:r>
      </w:ins>
    </w:p>
    <w:p w14:paraId="4531FE83" w14:textId="5C291EA0" w:rsidR="00E00097" w:rsidRDefault="0038039C">
      <w:pPr>
        <w:pStyle w:val="ListParagraph"/>
        <w:numPr>
          <w:ilvl w:val="1"/>
          <w:numId w:val="8"/>
        </w:numPr>
        <w:spacing w:line="480" w:lineRule="auto"/>
        <w:rPr>
          <w:ins w:id="1007" w:author="Emma Sophia Donnelly" w:date="2024-10-14T17:45:00Z"/>
          <w:rFonts w:ascii="Times New Roman" w:eastAsiaTheme="minorEastAsia" w:hAnsi="Times New Roman" w:cs="Times New Roman"/>
          <w:sz w:val="24"/>
          <w:szCs w:val="24"/>
        </w:rPr>
        <w:pPrChange w:id="1008" w:author="Emma Sophia Donnelly" w:date="2024-10-14T17:45:00Z">
          <w:pPr>
            <w:pStyle w:val="ListParagraph"/>
            <w:numPr>
              <w:numId w:val="8"/>
            </w:numPr>
            <w:spacing w:line="480" w:lineRule="auto"/>
            <w:ind w:hanging="360"/>
          </w:pPr>
        </w:pPrChange>
      </w:pPr>
      <w:proofErr w:type="spellStart"/>
      <w:ins w:id="1009" w:author="Emma Sophia Donnelly" w:date="2024-10-14T17:41:00Z">
        <w:r w:rsidRPr="0038039C">
          <w:rPr>
            <w:rFonts w:ascii="Times New Roman" w:eastAsiaTheme="minorEastAsia" w:hAnsi="Times New Roman" w:cs="Times New Roman"/>
            <w:sz w:val="24"/>
            <w:szCs w:val="24"/>
            <w:rPrChange w:id="1010" w:author="Emma Sophia Donnelly" w:date="2024-10-14T17:44:00Z">
              <w:rPr/>
            </w:rPrChange>
          </w:rPr>
          <w:t>expUijt</w:t>
        </w:r>
        <w:proofErr w:type="spellEnd"/>
        <w:r w:rsidRPr="0038039C">
          <w:rPr>
            <w:rFonts w:ascii="Times New Roman" w:eastAsiaTheme="minorEastAsia" w:hAnsi="Times New Roman" w:cs="Times New Roman"/>
            <w:sz w:val="24"/>
            <w:szCs w:val="24"/>
            <w:rPrChange w:id="1011" w:author="Emma Sophia Donnelly" w:date="2024-10-14T17:44:00Z">
              <w:rPr/>
            </w:rPrChange>
          </w:rPr>
          <w:t xml:space="preserve"> </w:t>
        </w:r>
      </w:ins>
      <w:ins w:id="1012" w:author="Emma Sophia Donnelly" w:date="2024-10-14T17:45:00Z">
        <w:r w:rsidR="00E00097">
          <w:rPr>
            <w:rFonts w:ascii="Times New Roman" w:eastAsiaTheme="minorEastAsia" w:hAnsi="Times New Roman" w:cs="Times New Roman"/>
            <w:sz w:val="24"/>
            <w:szCs w:val="24"/>
          </w:rPr>
          <w:t>= exp(</w:t>
        </w:r>
        <w:proofErr w:type="spellStart"/>
        <w:r w:rsidR="00E00097">
          <w:rPr>
            <w:rFonts w:ascii="Times New Roman" w:eastAsiaTheme="minorEastAsia" w:hAnsi="Times New Roman" w:cs="Times New Roman"/>
            <w:sz w:val="24"/>
            <w:szCs w:val="24"/>
          </w:rPr>
          <w:t>Uijt</w:t>
        </w:r>
        <w:proofErr w:type="spellEnd"/>
        <w:r w:rsidR="00E00097">
          <w:rPr>
            <w:rFonts w:ascii="Times New Roman" w:eastAsiaTheme="minorEastAsia" w:hAnsi="Times New Roman" w:cs="Times New Roman"/>
            <w:sz w:val="24"/>
            <w:szCs w:val="24"/>
          </w:rPr>
          <w:t>)</w:t>
        </w:r>
      </w:ins>
    </w:p>
    <w:p w14:paraId="3BF773DF" w14:textId="5A23E94B" w:rsidR="0038039C" w:rsidRDefault="00E00097">
      <w:pPr>
        <w:pStyle w:val="ListParagraph"/>
        <w:numPr>
          <w:ilvl w:val="1"/>
          <w:numId w:val="8"/>
        </w:numPr>
        <w:spacing w:line="480" w:lineRule="auto"/>
        <w:rPr>
          <w:ins w:id="1013" w:author="Emma Sophia Donnelly" w:date="2024-10-14T17:45:00Z"/>
          <w:rFonts w:ascii="Times New Roman" w:eastAsiaTheme="minorEastAsia" w:hAnsi="Times New Roman" w:cs="Times New Roman"/>
          <w:sz w:val="24"/>
          <w:szCs w:val="24"/>
        </w:rPr>
        <w:pPrChange w:id="1014" w:author="Emma Sophia Donnelly" w:date="2024-10-14T17:45:00Z">
          <w:pPr>
            <w:pStyle w:val="ListParagraph"/>
            <w:numPr>
              <w:numId w:val="8"/>
            </w:numPr>
            <w:spacing w:line="480" w:lineRule="auto"/>
            <w:ind w:hanging="360"/>
          </w:pPr>
        </w:pPrChange>
      </w:pPr>
      <w:proofErr w:type="spellStart"/>
      <w:ins w:id="1015" w:author="Emma Sophia Donnelly" w:date="2024-10-14T17:45:00Z">
        <w:r w:rsidRPr="00E00097">
          <w:rPr>
            <w:rFonts w:ascii="Times New Roman" w:eastAsiaTheme="minorEastAsia" w:hAnsi="Times New Roman" w:cs="Times New Roman"/>
            <w:sz w:val="24"/>
            <w:szCs w:val="24"/>
          </w:rPr>
          <w:t>bysort</w:t>
        </w:r>
        <w:proofErr w:type="spellEnd"/>
        <w:r w:rsidRPr="00E00097">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sale</w:t>
        </w:r>
        <w:r w:rsidRPr="00E00097">
          <w:rPr>
            <w:rFonts w:ascii="Times New Roman" w:eastAsiaTheme="minorEastAsia" w:hAnsi="Times New Roman" w:cs="Times New Roman"/>
            <w:sz w:val="24"/>
            <w:szCs w:val="24"/>
          </w:rPr>
          <w:t>_id</w:t>
        </w:r>
        <w:proofErr w:type="spellEnd"/>
        <w:r w:rsidRPr="00E00097">
          <w:rPr>
            <w:rFonts w:ascii="Times New Roman" w:eastAsiaTheme="minorEastAsia" w:hAnsi="Times New Roman" w:cs="Times New Roman"/>
            <w:sz w:val="24"/>
            <w:szCs w:val="24"/>
          </w:rPr>
          <w:t xml:space="preserve">: </w:t>
        </w:r>
        <w:proofErr w:type="spellStart"/>
        <w:r w:rsidRPr="00E00097">
          <w:rPr>
            <w:rFonts w:ascii="Times New Roman" w:eastAsiaTheme="minorEastAsia" w:hAnsi="Times New Roman" w:cs="Times New Roman"/>
            <w:sz w:val="24"/>
            <w:szCs w:val="24"/>
          </w:rPr>
          <w:t>egen</w:t>
        </w:r>
        <w:proofErr w:type="spellEnd"/>
        <w:r w:rsidRPr="00E00097">
          <w:rPr>
            <w:rFonts w:ascii="Times New Roman" w:eastAsiaTheme="minorEastAsia" w:hAnsi="Times New Roman" w:cs="Times New Roman"/>
            <w:sz w:val="24"/>
            <w:szCs w:val="24"/>
          </w:rPr>
          <w:t xml:space="preserve"> </w:t>
        </w:r>
        <w:proofErr w:type="spellStart"/>
        <w:r w:rsidRPr="00E00097">
          <w:rPr>
            <w:rFonts w:ascii="Times New Roman" w:eastAsiaTheme="minorEastAsia" w:hAnsi="Times New Roman" w:cs="Times New Roman"/>
            <w:sz w:val="24"/>
            <w:szCs w:val="24"/>
          </w:rPr>
          <w:t>sumexpUijt</w:t>
        </w:r>
        <w:proofErr w:type="spellEnd"/>
        <w:r w:rsidRPr="00E00097">
          <w:rPr>
            <w:rFonts w:ascii="Times New Roman" w:eastAsiaTheme="minorEastAsia" w:hAnsi="Times New Roman" w:cs="Times New Roman"/>
            <w:sz w:val="24"/>
            <w:szCs w:val="24"/>
          </w:rPr>
          <w:t xml:space="preserve"> = total(</w:t>
        </w:r>
        <w:proofErr w:type="spellStart"/>
        <w:r w:rsidRPr="00E00097">
          <w:rPr>
            <w:rFonts w:ascii="Times New Roman" w:eastAsiaTheme="minorEastAsia" w:hAnsi="Times New Roman" w:cs="Times New Roman"/>
            <w:sz w:val="24"/>
            <w:szCs w:val="24"/>
          </w:rPr>
          <w:t>expUijt</w:t>
        </w:r>
        <w:proofErr w:type="spellEnd"/>
        <w:r w:rsidRPr="00E00097">
          <w:rPr>
            <w:rFonts w:ascii="Times New Roman" w:eastAsiaTheme="minorEastAsia" w:hAnsi="Times New Roman" w:cs="Times New Roman"/>
            <w:sz w:val="24"/>
            <w:szCs w:val="24"/>
          </w:rPr>
          <w:t xml:space="preserve">) </w:t>
        </w:r>
      </w:ins>
    </w:p>
    <w:p w14:paraId="1B8D5B10" w14:textId="664F0137" w:rsidR="003053BB" w:rsidRDefault="00E00097" w:rsidP="009414E4">
      <w:pPr>
        <w:pStyle w:val="ListParagraph"/>
        <w:numPr>
          <w:ilvl w:val="0"/>
          <w:numId w:val="8"/>
        </w:numPr>
        <w:spacing w:line="480" w:lineRule="auto"/>
        <w:rPr>
          <w:ins w:id="1016" w:author="Emma Sophia Donnelly" w:date="2024-10-14T17:46:00Z"/>
          <w:rFonts w:ascii="Times New Roman" w:eastAsiaTheme="minorEastAsia" w:hAnsi="Times New Roman" w:cs="Times New Roman"/>
          <w:sz w:val="24"/>
          <w:szCs w:val="24"/>
        </w:rPr>
      </w:pPr>
      <w:ins w:id="1017" w:author="Emma Sophia Donnelly" w:date="2024-10-14T17:46:00Z">
        <w:r>
          <w:rPr>
            <w:rFonts w:ascii="Times New Roman" w:eastAsiaTheme="minorEastAsia" w:hAnsi="Times New Roman" w:cs="Times New Roman"/>
            <w:sz w:val="24"/>
            <w:szCs w:val="24"/>
          </w:rPr>
          <w:t>Define likelihood function</w:t>
        </w:r>
      </w:ins>
    </w:p>
    <w:p w14:paraId="20F17852" w14:textId="4E0073B3" w:rsidR="00E00097" w:rsidRDefault="00E00097" w:rsidP="00E00097">
      <w:pPr>
        <w:pStyle w:val="ListParagraph"/>
        <w:numPr>
          <w:ilvl w:val="1"/>
          <w:numId w:val="8"/>
        </w:numPr>
        <w:spacing w:line="480" w:lineRule="auto"/>
        <w:rPr>
          <w:ins w:id="1018" w:author="Emma Sophia Donnelly" w:date="2024-10-14T17:46:00Z"/>
          <w:rFonts w:ascii="Times New Roman" w:eastAsiaTheme="minorEastAsia" w:hAnsi="Times New Roman" w:cs="Times New Roman"/>
          <w:sz w:val="24"/>
          <w:szCs w:val="24"/>
        </w:rPr>
      </w:pPr>
      <w:proofErr w:type="spellStart"/>
      <w:ins w:id="1019" w:author="Emma Sophia Donnelly" w:date="2024-10-14T17:46:00Z">
        <w:r w:rsidRPr="00E00097">
          <w:rPr>
            <w:rFonts w:ascii="Times New Roman" w:eastAsiaTheme="minorEastAsia" w:hAnsi="Times New Roman" w:cs="Times New Roman"/>
            <w:sz w:val="24"/>
            <w:szCs w:val="24"/>
          </w:rPr>
          <w:t>Pijt</w:t>
        </w:r>
        <w:proofErr w:type="spellEnd"/>
        <w:r w:rsidRPr="00E00097">
          <w:rPr>
            <w:rFonts w:ascii="Times New Roman" w:eastAsiaTheme="minorEastAsia" w:hAnsi="Times New Roman" w:cs="Times New Roman"/>
            <w:sz w:val="24"/>
            <w:szCs w:val="24"/>
          </w:rPr>
          <w:t xml:space="preserve"> = </w:t>
        </w:r>
        <w:proofErr w:type="spellStart"/>
        <w:r w:rsidRPr="00E00097">
          <w:rPr>
            <w:rFonts w:ascii="Times New Roman" w:eastAsiaTheme="minorEastAsia" w:hAnsi="Times New Roman" w:cs="Times New Roman"/>
            <w:sz w:val="24"/>
            <w:szCs w:val="24"/>
          </w:rPr>
          <w:t>expU</w:t>
        </w:r>
      </w:ins>
      <w:ins w:id="1020" w:author="Emma Sophia Donnelly" w:date="2024-10-14T17:47:00Z">
        <w:r>
          <w:rPr>
            <w:rFonts w:ascii="Times New Roman" w:eastAsiaTheme="minorEastAsia" w:hAnsi="Times New Roman" w:cs="Times New Roman"/>
            <w:sz w:val="24"/>
            <w:szCs w:val="24"/>
          </w:rPr>
          <w:t>i</w:t>
        </w:r>
      </w:ins>
      <w:ins w:id="1021" w:author="Emma Sophia Donnelly" w:date="2024-10-14T17:46:00Z">
        <w:r w:rsidRPr="00E00097">
          <w:rPr>
            <w:rFonts w:ascii="Times New Roman" w:eastAsiaTheme="minorEastAsia" w:hAnsi="Times New Roman" w:cs="Times New Roman"/>
            <w:sz w:val="24"/>
            <w:szCs w:val="24"/>
          </w:rPr>
          <w:t>jt</w:t>
        </w:r>
        <w:proofErr w:type="spellEnd"/>
        <w:r w:rsidRPr="00E00097">
          <w:rPr>
            <w:rFonts w:ascii="Times New Roman" w:eastAsiaTheme="minorEastAsia" w:hAnsi="Times New Roman" w:cs="Times New Roman"/>
            <w:sz w:val="24"/>
            <w:szCs w:val="24"/>
          </w:rPr>
          <w:t xml:space="preserve"> / </w:t>
        </w:r>
      </w:ins>
      <w:proofErr w:type="spellStart"/>
      <w:ins w:id="1022" w:author="Emma Sophia Donnelly" w:date="2024-10-14T17:47:00Z">
        <w:r w:rsidRPr="00E00097">
          <w:rPr>
            <w:rFonts w:ascii="Times New Roman" w:eastAsiaTheme="minorEastAsia" w:hAnsi="Times New Roman" w:cs="Times New Roman"/>
            <w:sz w:val="24"/>
            <w:szCs w:val="24"/>
          </w:rPr>
          <w:t>sumexpUijt</w:t>
        </w:r>
      </w:ins>
      <w:proofErr w:type="spellEnd"/>
    </w:p>
    <w:p w14:paraId="74E85413" w14:textId="22950C58" w:rsidR="00E00097" w:rsidRDefault="00E00097" w:rsidP="00E00097">
      <w:pPr>
        <w:pStyle w:val="ListParagraph"/>
        <w:numPr>
          <w:ilvl w:val="0"/>
          <w:numId w:val="8"/>
        </w:numPr>
        <w:spacing w:line="480" w:lineRule="auto"/>
        <w:rPr>
          <w:ins w:id="1023" w:author="Emma Sophia Donnelly" w:date="2024-10-14T17:47:00Z"/>
          <w:rFonts w:ascii="Times New Roman" w:eastAsiaTheme="minorEastAsia" w:hAnsi="Times New Roman" w:cs="Times New Roman"/>
          <w:sz w:val="24"/>
          <w:szCs w:val="24"/>
        </w:rPr>
      </w:pPr>
      <w:ins w:id="1024" w:author="Emma Sophia Donnelly" w:date="2024-10-14T17:47:00Z">
        <w:r>
          <w:rPr>
            <w:rFonts w:ascii="Times New Roman" w:eastAsiaTheme="minorEastAsia" w:hAnsi="Times New Roman" w:cs="Times New Roman"/>
            <w:sz w:val="24"/>
            <w:szCs w:val="24"/>
          </w:rPr>
          <w:lastRenderedPageBreak/>
          <w:t>Define log likelihood function</w:t>
        </w:r>
      </w:ins>
    </w:p>
    <w:p w14:paraId="42F73DEF" w14:textId="1657D8BA" w:rsidR="00E00097" w:rsidRDefault="00E00097" w:rsidP="00E00097">
      <w:pPr>
        <w:pStyle w:val="ListParagraph"/>
        <w:numPr>
          <w:ilvl w:val="1"/>
          <w:numId w:val="8"/>
        </w:numPr>
        <w:spacing w:line="480" w:lineRule="auto"/>
        <w:rPr>
          <w:ins w:id="1025" w:author="Emma Sophia Donnelly" w:date="2024-10-14T17:47:00Z"/>
          <w:rFonts w:ascii="Times New Roman" w:eastAsiaTheme="minorEastAsia" w:hAnsi="Times New Roman" w:cs="Times New Roman"/>
          <w:sz w:val="24"/>
          <w:szCs w:val="24"/>
        </w:rPr>
      </w:pPr>
      <w:proofErr w:type="spellStart"/>
      <w:ins w:id="1026" w:author="Emma Sophia Donnelly" w:date="2024-10-14T17:47:00Z">
        <w:r>
          <w:rPr>
            <w:rFonts w:ascii="Times New Roman" w:eastAsiaTheme="minorEastAsia" w:hAnsi="Times New Roman" w:cs="Times New Roman"/>
            <w:sz w:val="24"/>
            <w:szCs w:val="24"/>
          </w:rPr>
          <w:t>ln</w:t>
        </w:r>
        <w:r w:rsidRPr="00E00097">
          <w:rPr>
            <w:rFonts w:ascii="Times New Roman" w:eastAsiaTheme="minorEastAsia" w:hAnsi="Times New Roman" w:cs="Times New Roman"/>
            <w:sz w:val="24"/>
            <w:szCs w:val="24"/>
          </w:rPr>
          <w:t>Pijt</w:t>
        </w:r>
        <w:proofErr w:type="spellEnd"/>
        <w:r w:rsidRPr="00E00097">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ln</w:t>
        </w:r>
      </w:ins>
      <w:ins w:id="1027" w:author="Emma Sophia Donnelly" w:date="2024-10-14T17:48:00Z">
        <w:r>
          <w:rPr>
            <w:rFonts w:ascii="Times New Roman" w:eastAsiaTheme="minorEastAsia" w:hAnsi="Times New Roman" w:cs="Times New Roman"/>
            <w:sz w:val="24"/>
            <w:szCs w:val="24"/>
          </w:rPr>
          <w:t>(</w:t>
        </w:r>
        <w:proofErr w:type="spellStart"/>
        <w:r w:rsidRPr="00E00097">
          <w:rPr>
            <w:rFonts w:ascii="Times New Roman" w:eastAsiaTheme="minorEastAsia" w:hAnsi="Times New Roman" w:cs="Times New Roman"/>
            <w:sz w:val="24"/>
            <w:szCs w:val="24"/>
          </w:rPr>
          <w:t>Pijt</w:t>
        </w:r>
        <w:proofErr w:type="spellEnd"/>
        <w:r>
          <w:rPr>
            <w:rFonts w:ascii="Times New Roman" w:eastAsiaTheme="minorEastAsia" w:hAnsi="Times New Roman" w:cs="Times New Roman"/>
            <w:sz w:val="24"/>
            <w:szCs w:val="24"/>
          </w:rPr>
          <w:t>)</w:t>
        </w:r>
      </w:ins>
    </w:p>
    <w:p w14:paraId="6E69DBC0" w14:textId="2A59A8B7" w:rsidR="00E00097" w:rsidRDefault="00E00097" w:rsidP="00E00097">
      <w:pPr>
        <w:pStyle w:val="ListParagraph"/>
        <w:numPr>
          <w:ilvl w:val="0"/>
          <w:numId w:val="8"/>
        </w:numPr>
        <w:spacing w:line="480" w:lineRule="auto"/>
        <w:rPr>
          <w:ins w:id="1028" w:author="Emma Sophia Donnelly" w:date="2024-10-14T17:46:00Z"/>
          <w:rFonts w:ascii="Times New Roman" w:eastAsiaTheme="minorEastAsia" w:hAnsi="Times New Roman" w:cs="Times New Roman"/>
          <w:sz w:val="24"/>
          <w:szCs w:val="24"/>
        </w:rPr>
      </w:pPr>
      <w:ins w:id="1029" w:author="Emma Sophia Donnelly" w:date="2024-10-14T17:48:00Z">
        <w:r>
          <w:rPr>
            <w:rFonts w:ascii="Times New Roman" w:eastAsiaTheme="minorEastAsia" w:hAnsi="Times New Roman" w:cs="Times New Roman"/>
            <w:sz w:val="24"/>
            <w:szCs w:val="24"/>
          </w:rPr>
          <w:t>Run MLE</w:t>
        </w:r>
      </w:ins>
    </w:p>
    <w:p w14:paraId="0C417C19" w14:textId="77777777" w:rsidR="00E00097" w:rsidRDefault="00E00097" w:rsidP="00E00097">
      <w:pPr>
        <w:spacing w:line="480" w:lineRule="auto"/>
        <w:rPr>
          <w:ins w:id="1030" w:author="Emma Sophia Donnelly" w:date="2024-10-14T17:46:00Z"/>
          <w:rFonts w:ascii="Times New Roman" w:eastAsiaTheme="minorEastAsia" w:hAnsi="Times New Roman" w:cs="Times New Roman"/>
          <w:sz w:val="24"/>
          <w:szCs w:val="24"/>
        </w:rPr>
      </w:pPr>
    </w:p>
    <w:p w14:paraId="05B50978" w14:textId="77777777" w:rsidR="00E00097" w:rsidRPr="00E00097" w:rsidRDefault="00E00097" w:rsidP="00E00097">
      <w:pPr>
        <w:spacing w:line="480" w:lineRule="auto"/>
        <w:rPr>
          <w:ins w:id="1031" w:author="Emma Sophia Donnelly" w:date="2024-10-14T15:34:00Z"/>
          <w:rFonts w:ascii="Times New Roman" w:eastAsiaTheme="minorEastAsia" w:hAnsi="Times New Roman" w:cs="Times New Roman"/>
          <w:sz w:val="24"/>
          <w:szCs w:val="24"/>
          <w:rPrChange w:id="1032" w:author="Emma Sophia Donnelly" w:date="2024-10-14T17:46:00Z">
            <w:rPr>
              <w:ins w:id="1033" w:author="Emma Sophia Donnelly" w:date="2024-10-14T15:34:00Z"/>
            </w:rPr>
          </w:rPrChange>
        </w:rPr>
      </w:pPr>
    </w:p>
    <w:p w14:paraId="2DAA2C11" w14:textId="13CD3439" w:rsidR="00AA57DD" w:rsidRDefault="00AA57DD" w:rsidP="00B04C98">
      <w:pPr>
        <w:spacing w:line="480" w:lineRule="auto"/>
        <w:rPr>
          <w:ins w:id="1034" w:author="Emma Sophia Donnelly" w:date="2024-10-14T15:34:00Z"/>
          <w:rFonts w:ascii="Times New Roman" w:eastAsiaTheme="minorEastAsia" w:hAnsi="Times New Roman" w:cs="Times New Roman"/>
          <w:sz w:val="24"/>
          <w:szCs w:val="24"/>
        </w:rPr>
      </w:pPr>
      <w:ins w:id="1035" w:author="Emma Sophia Donnelly" w:date="2024-10-14T15:34:00Z">
        <w:r>
          <w:rPr>
            <w:rFonts w:ascii="Times New Roman" w:eastAsiaTheme="minorEastAsia" w:hAnsi="Times New Roman" w:cs="Times New Roman"/>
            <w:sz w:val="24"/>
            <w:szCs w:val="24"/>
          </w:rPr>
          <w:t>Sorting mode</w:t>
        </w:r>
      </w:ins>
      <w:ins w:id="1036" w:author="Emma Sophia Donnelly" w:date="2024-10-14T17:22:00Z">
        <w:r w:rsidR="009414E4">
          <w:rPr>
            <w:rFonts w:ascii="Times New Roman" w:eastAsiaTheme="minorEastAsia" w:hAnsi="Times New Roman" w:cs="Times New Roman"/>
            <w:sz w:val="24"/>
            <w:szCs w:val="24"/>
          </w:rPr>
          <w:t xml:space="preserve"> </w:t>
        </w:r>
      </w:ins>
      <w:ins w:id="1037" w:author="Emma Sophia Donnelly" w:date="2024-10-14T15:34:00Z">
        <w:r>
          <w:rPr>
            <w:rFonts w:ascii="Times New Roman" w:eastAsiaTheme="minorEastAsia" w:hAnsi="Times New Roman" w:cs="Times New Roman"/>
            <w:sz w:val="24"/>
            <w:szCs w:val="24"/>
          </w:rPr>
          <w:t>l estimation:</w:t>
        </w:r>
      </w:ins>
    </w:p>
    <w:p w14:paraId="53F087D1" w14:textId="72809737" w:rsidR="00AA57DD" w:rsidRDefault="00B36005" w:rsidP="00AA57DD">
      <w:pPr>
        <w:pStyle w:val="ListParagraph"/>
        <w:numPr>
          <w:ilvl w:val="0"/>
          <w:numId w:val="3"/>
        </w:numPr>
        <w:spacing w:line="480" w:lineRule="auto"/>
        <w:rPr>
          <w:ins w:id="1038" w:author="Emma Sophia Donnelly" w:date="2024-10-14T15:34:00Z"/>
          <w:rFonts w:ascii="Times New Roman" w:eastAsiaTheme="minorEastAsia" w:hAnsi="Times New Roman" w:cs="Times New Roman"/>
          <w:sz w:val="24"/>
          <w:szCs w:val="24"/>
        </w:rPr>
      </w:pPr>
      <w:ins w:id="1039" w:author="Emma Sophia Donnelly" w:date="2024-10-14T15:34:00Z">
        <w:r>
          <w:rPr>
            <w:rFonts w:ascii="Times New Roman" w:eastAsiaTheme="minorEastAsia" w:hAnsi="Times New Roman" w:cs="Times New Roman"/>
            <w:sz w:val="24"/>
            <w:szCs w:val="24"/>
          </w:rPr>
          <w:t>Melstrom uses logit (not 2 stages)</w:t>
        </w:r>
      </w:ins>
      <w:ins w:id="1040" w:author="Emma Sophia Donnelly" w:date="2024-10-14T15:37:00Z">
        <w:r w:rsidR="008319D3">
          <w:rPr>
            <w:rFonts w:ascii="Times New Roman" w:eastAsiaTheme="minorEastAsia" w:hAnsi="Times New Roman" w:cs="Times New Roman"/>
            <w:sz w:val="24"/>
            <w:szCs w:val="24"/>
          </w:rPr>
          <w:t xml:space="preserve"> using MLE</w:t>
        </w:r>
      </w:ins>
      <w:ins w:id="1041" w:author="Emma Sophia Donnelly" w:date="2024-10-14T15:38:00Z">
        <w:r w:rsidR="00380AD1">
          <w:rPr>
            <w:rFonts w:ascii="Times New Roman" w:eastAsiaTheme="minorEastAsia" w:hAnsi="Times New Roman" w:cs="Times New Roman"/>
            <w:sz w:val="24"/>
            <w:szCs w:val="24"/>
          </w:rPr>
          <w:t>. Use IV</w:t>
        </w:r>
        <w:r w:rsidR="00380AD1" w:rsidRPr="00380AD1">
          <w:rPr>
            <w:rFonts w:ascii="Times New Roman" w:eastAsiaTheme="minorEastAsia" w:hAnsi="Times New Roman" w:cs="Times New Roman"/>
            <w:sz w:val="24"/>
            <w:szCs w:val="24"/>
          </w:rPr>
          <w:t xml:space="preserve"> to control for unobserved location attributes and price endogeneity.</w:t>
        </w:r>
      </w:ins>
    </w:p>
    <w:p w14:paraId="37E1FC84" w14:textId="29FADFB8" w:rsidR="00B36005" w:rsidRDefault="00997D46" w:rsidP="00997D46">
      <w:pPr>
        <w:pStyle w:val="ListParagraph"/>
        <w:numPr>
          <w:ilvl w:val="1"/>
          <w:numId w:val="3"/>
        </w:numPr>
        <w:spacing w:line="480" w:lineRule="auto"/>
        <w:rPr>
          <w:ins w:id="1042" w:author="Emma Sophia Donnelly" w:date="2024-10-14T16:35:00Z"/>
          <w:rFonts w:ascii="Times New Roman" w:eastAsiaTheme="minorEastAsia" w:hAnsi="Times New Roman" w:cs="Times New Roman"/>
          <w:sz w:val="24"/>
          <w:szCs w:val="24"/>
        </w:rPr>
      </w:pPr>
      <w:ins w:id="1043" w:author="Emma Sophia Donnelly" w:date="2024-10-14T16:25:00Z">
        <w:r>
          <w:rPr>
            <w:rFonts w:ascii="Times New Roman" w:eastAsiaTheme="minorEastAsia" w:hAnsi="Times New Roman" w:cs="Times New Roman"/>
            <w:sz w:val="24"/>
            <w:szCs w:val="24"/>
          </w:rPr>
          <w:t>He controls</w:t>
        </w:r>
      </w:ins>
      <w:ins w:id="1044" w:author="Emma Sophia Donnelly" w:date="2024-10-14T16:32:00Z">
        <w:r>
          <w:rPr>
            <w:rFonts w:ascii="Times New Roman" w:eastAsiaTheme="minorEastAsia" w:hAnsi="Times New Roman" w:cs="Times New Roman"/>
            <w:sz w:val="24"/>
            <w:szCs w:val="24"/>
          </w:rPr>
          <w:t xml:space="preserve"> </w:t>
        </w:r>
      </w:ins>
      <w:ins w:id="1045" w:author="Emma Sophia Donnelly" w:date="2024-10-14T16:25:00Z">
        <w:r>
          <w:rPr>
            <w:rFonts w:ascii="Times New Roman" w:eastAsiaTheme="minorEastAsia" w:hAnsi="Times New Roman" w:cs="Times New Roman"/>
            <w:sz w:val="24"/>
            <w:szCs w:val="24"/>
          </w:rPr>
          <w:t>for price endogeneity with a control function approach</w:t>
        </w:r>
      </w:ins>
      <w:ins w:id="1046" w:author="Emma Sophia Donnelly" w:date="2024-10-14T16:32:00Z">
        <w:r>
          <w:rPr>
            <w:rFonts w:ascii="Times New Roman" w:eastAsiaTheme="minorEastAsia" w:hAnsi="Times New Roman" w:cs="Times New Roman"/>
            <w:sz w:val="24"/>
            <w:szCs w:val="24"/>
          </w:rPr>
          <w:t>. First, constructs instruments based on distant location attributes. Second, he regresses price on location attributes and instrum</w:t>
        </w:r>
      </w:ins>
      <w:ins w:id="1047" w:author="Emma Sophia Donnelly" w:date="2024-10-14T16:33:00Z">
        <w:r>
          <w:rPr>
            <w:rFonts w:ascii="Times New Roman" w:eastAsiaTheme="minorEastAsia" w:hAnsi="Times New Roman" w:cs="Times New Roman"/>
            <w:sz w:val="24"/>
            <w:szCs w:val="24"/>
          </w:rPr>
          <w:t>ents. Third, he inserts the residuals from the regression into the utility functio</w:t>
        </w:r>
      </w:ins>
      <w:ins w:id="1048" w:author="Emma Sophia Donnelly" w:date="2024-10-14T16:35:00Z">
        <w:r>
          <w:rPr>
            <w:rFonts w:ascii="Times New Roman" w:eastAsiaTheme="minorEastAsia" w:hAnsi="Times New Roman" w:cs="Times New Roman"/>
            <w:sz w:val="24"/>
            <w:szCs w:val="24"/>
          </w:rPr>
          <w:t>n.</w:t>
        </w:r>
      </w:ins>
    </w:p>
    <w:p w14:paraId="70FC9923" w14:textId="14D5599D" w:rsidR="004E50E0" w:rsidRDefault="00997D46" w:rsidP="002525CF">
      <w:pPr>
        <w:pStyle w:val="ListParagraph"/>
        <w:numPr>
          <w:ilvl w:val="1"/>
          <w:numId w:val="3"/>
        </w:numPr>
        <w:spacing w:line="480" w:lineRule="auto"/>
        <w:rPr>
          <w:ins w:id="1049" w:author="Emma Sophia Donnelly" w:date="2024-10-14T16:49:00Z"/>
          <w:rFonts w:ascii="Times New Roman" w:eastAsiaTheme="minorEastAsia" w:hAnsi="Times New Roman" w:cs="Times New Roman"/>
          <w:sz w:val="24"/>
          <w:szCs w:val="24"/>
        </w:rPr>
      </w:pPr>
      <w:ins w:id="1050" w:author="Emma Sophia Donnelly" w:date="2024-10-14T16:35:00Z">
        <w:r>
          <w:rPr>
            <w:rFonts w:ascii="Times New Roman" w:eastAsiaTheme="minorEastAsia" w:hAnsi="Times New Roman" w:cs="Times New Roman"/>
            <w:sz w:val="24"/>
            <w:szCs w:val="24"/>
          </w:rPr>
          <w:t xml:space="preserve">So, for example, use the </w:t>
        </w:r>
        <w:r w:rsidR="00D24FA6">
          <w:rPr>
            <w:rFonts w:ascii="Times New Roman" w:eastAsiaTheme="minorEastAsia" w:hAnsi="Times New Roman" w:cs="Times New Roman"/>
            <w:sz w:val="24"/>
            <w:szCs w:val="24"/>
          </w:rPr>
          <w:t xml:space="preserve">crime </w:t>
        </w:r>
        <w:commentRangeStart w:id="1051"/>
        <w:r w:rsidR="00D24FA6">
          <w:rPr>
            <w:rFonts w:ascii="Times New Roman" w:eastAsiaTheme="minorEastAsia" w:hAnsi="Times New Roman" w:cs="Times New Roman"/>
            <w:sz w:val="24"/>
            <w:szCs w:val="24"/>
          </w:rPr>
          <w:t xml:space="preserve">rate </w:t>
        </w:r>
        <w:r w:rsidR="00D24FA6" w:rsidRPr="002525CF">
          <w:rPr>
            <w:rFonts w:ascii="Times New Roman" w:eastAsiaTheme="minorEastAsia" w:hAnsi="Times New Roman" w:cs="Times New Roman"/>
            <w:sz w:val="24"/>
            <w:szCs w:val="24"/>
            <w:rPrChange w:id="1052" w:author="Emma Sophia Donnelly" w:date="2024-10-14T16:36:00Z">
              <w:rPr/>
            </w:rPrChange>
          </w:rPr>
          <w:t xml:space="preserve">far away </w:t>
        </w:r>
      </w:ins>
      <w:commentRangeEnd w:id="1051"/>
      <w:ins w:id="1053" w:author="Emma Sophia Donnelly" w:date="2024-10-14T16:37:00Z">
        <w:r w:rsidR="002525CF">
          <w:rPr>
            <w:rStyle w:val="CommentReference"/>
          </w:rPr>
          <w:commentReference w:id="1051"/>
        </w:r>
      </w:ins>
      <w:ins w:id="1054" w:author="Emma Sophia Donnelly" w:date="2024-10-14T16:35:00Z">
        <w:r w:rsidR="00D24FA6" w:rsidRPr="002525CF">
          <w:rPr>
            <w:rFonts w:ascii="Times New Roman" w:eastAsiaTheme="minorEastAsia" w:hAnsi="Times New Roman" w:cs="Times New Roman"/>
            <w:sz w:val="24"/>
            <w:szCs w:val="24"/>
            <w:rPrChange w:id="1055" w:author="Emma Sophia Donnelly" w:date="2024-10-14T16:36:00Z">
              <w:rPr/>
            </w:rPrChange>
          </w:rPr>
          <w:t xml:space="preserve">as an IV. </w:t>
        </w:r>
      </w:ins>
    </w:p>
    <w:p w14:paraId="20074726" w14:textId="60E28098" w:rsidR="00B74ECE" w:rsidRPr="002525CF" w:rsidRDefault="00B74ECE" w:rsidP="002525CF">
      <w:pPr>
        <w:pStyle w:val="ListParagraph"/>
        <w:numPr>
          <w:ilvl w:val="1"/>
          <w:numId w:val="3"/>
        </w:numPr>
        <w:spacing w:line="480" w:lineRule="auto"/>
        <w:rPr>
          <w:ins w:id="1056" w:author="Emma Sophia Donnelly" w:date="2024-10-14T16:36:00Z"/>
          <w:rFonts w:ascii="Times New Roman" w:eastAsiaTheme="minorEastAsia" w:hAnsi="Times New Roman" w:cs="Times New Roman"/>
          <w:sz w:val="24"/>
          <w:szCs w:val="24"/>
          <w:rPrChange w:id="1057" w:author="Emma Sophia Donnelly" w:date="2024-10-14T16:36:00Z">
            <w:rPr>
              <w:ins w:id="1058" w:author="Emma Sophia Donnelly" w:date="2024-10-14T16:36:00Z"/>
            </w:rPr>
          </w:rPrChange>
        </w:rPr>
      </w:pPr>
      <w:ins w:id="1059" w:author="Emma Sophia Donnelly" w:date="2024-10-14T16:49:00Z">
        <w:r>
          <w:rPr>
            <w:rFonts w:ascii="Times New Roman" w:eastAsiaTheme="minorEastAsia" w:hAnsi="Times New Roman" w:cs="Times New Roman"/>
            <w:sz w:val="24"/>
            <w:szCs w:val="24"/>
          </w:rPr>
          <w:t>Price endogeneity occurs because price is correlated with unobservable attributes</w:t>
        </w:r>
      </w:ins>
    </w:p>
    <w:p w14:paraId="460F65B3" w14:textId="77777777" w:rsidR="004E50E0" w:rsidRDefault="004E50E0">
      <w:pPr>
        <w:rPr>
          <w:ins w:id="1060" w:author="Emma Sophia Donnelly" w:date="2024-10-14T16:36:00Z"/>
          <w:rFonts w:ascii="Times New Roman" w:eastAsiaTheme="minorEastAsia" w:hAnsi="Times New Roman" w:cs="Times New Roman"/>
          <w:sz w:val="24"/>
          <w:szCs w:val="24"/>
        </w:rPr>
      </w:pPr>
      <w:ins w:id="1061" w:author="Emma Sophia Donnelly" w:date="2024-10-14T16:36:00Z">
        <w:r>
          <w:rPr>
            <w:rFonts w:ascii="Times New Roman" w:eastAsiaTheme="minorEastAsia" w:hAnsi="Times New Roman" w:cs="Times New Roman"/>
            <w:sz w:val="24"/>
            <w:szCs w:val="24"/>
          </w:rPr>
          <w:br w:type="page"/>
        </w:r>
      </w:ins>
    </w:p>
    <w:p w14:paraId="58A01037" w14:textId="77777777" w:rsidR="00997D46" w:rsidRPr="00AA57DD" w:rsidRDefault="00997D46">
      <w:pPr>
        <w:pStyle w:val="ListParagraph"/>
        <w:numPr>
          <w:ilvl w:val="1"/>
          <w:numId w:val="3"/>
        </w:numPr>
        <w:spacing w:line="480" w:lineRule="auto"/>
        <w:rPr>
          <w:ins w:id="1062" w:author="Emma Sophia Donnelly" w:date="2024-10-14T14:25:00Z"/>
          <w:rFonts w:ascii="Times New Roman" w:eastAsiaTheme="minorEastAsia" w:hAnsi="Times New Roman" w:cs="Times New Roman"/>
          <w:sz w:val="24"/>
          <w:szCs w:val="24"/>
          <w:rPrChange w:id="1063" w:author="Emma Sophia Donnelly" w:date="2024-10-14T15:34:00Z">
            <w:rPr>
              <w:ins w:id="1064" w:author="Emma Sophia Donnelly" w:date="2024-10-14T14:25:00Z"/>
            </w:rPr>
          </w:rPrChange>
        </w:rPr>
        <w:pPrChange w:id="1065" w:author="Emma Sophia Donnelly" w:date="2024-10-14T16:25:00Z">
          <w:pPr>
            <w:spacing w:line="480" w:lineRule="auto"/>
          </w:pPr>
        </w:pPrChange>
      </w:pPr>
    </w:p>
    <w:p w14:paraId="3DD7F1C6" w14:textId="133300AC" w:rsidR="006416DC" w:rsidRDefault="00B63960" w:rsidP="00A61B8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A4DC8F5" w14:textId="2BE6AB83" w:rsidR="00283E27" w:rsidDel="00DD7518" w:rsidRDefault="00283E27" w:rsidP="00A61B82">
      <w:pPr>
        <w:spacing w:line="480" w:lineRule="auto"/>
        <w:rPr>
          <w:del w:id="1066" w:author="Emma Sophia Donnelly" w:date="2024-10-14T14:24:00Z"/>
          <w:rFonts w:ascii="Times New Roman" w:eastAsiaTheme="minorEastAsia" w:hAnsi="Times New Roman" w:cs="Times New Roman"/>
          <w:sz w:val="24"/>
          <w:szCs w:val="24"/>
        </w:rPr>
      </w:pPr>
      <w:del w:id="1067" w:author="Emma Sophia Donnelly" w:date="2024-10-14T14:24:00Z">
        <w:r w:rsidDel="00DD7518">
          <w:rPr>
            <w:rFonts w:ascii="Times New Roman" w:eastAsiaTheme="minorEastAsia" w:hAnsi="Times New Roman" w:cs="Times New Roman"/>
            <w:sz w:val="24"/>
            <w:szCs w:val="24"/>
          </w:rPr>
          <w:delText>Include duration in “cost”</w:delText>
        </w:r>
      </w:del>
    </w:p>
    <w:p w14:paraId="7765F829" w14:textId="77777777" w:rsidR="00B63960" w:rsidRDefault="00B63960" w:rsidP="00A61B82">
      <w:pPr>
        <w:spacing w:line="480" w:lineRule="auto"/>
        <w:rPr>
          <w:rFonts w:ascii="Times New Roman" w:eastAsiaTheme="minorEastAsia" w:hAnsi="Times New Roman" w:cs="Times New Roman"/>
          <w:sz w:val="24"/>
          <w:szCs w:val="24"/>
        </w:rPr>
      </w:pPr>
    </w:p>
    <w:p w14:paraId="4E963E14" w14:textId="77777777" w:rsidR="00891AE0" w:rsidRPr="006416DC" w:rsidRDefault="00891AE0" w:rsidP="00A61B82">
      <w:pPr>
        <w:spacing w:line="480" w:lineRule="auto"/>
        <w:rPr>
          <w:rFonts w:ascii="Times New Roman" w:eastAsiaTheme="minorEastAsia" w:hAnsi="Times New Roman" w:cs="Times New Roman"/>
          <w:sz w:val="24"/>
          <w:szCs w:val="24"/>
        </w:rPr>
      </w:pPr>
    </w:p>
    <w:p w14:paraId="50BF0C62" w14:textId="30AF7B7B" w:rsidR="00A61B82" w:rsidRPr="00A61B82" w:rsidRDefault="00A61B82" w:rsidP="00A61B82">
      <w:pPr>
        <w:spacing w:line="480" w:lineRule="auto"/>
        <w:rPr>
          <w:rFonts w:ascii="Times New Roman" w:hAnsi="Times New Roman" w:cs="Times New Roman"/>
          <w:sz w:val="24"/>
          <w:szCs w:val="24"/>
        </w:rPr>
      </w:pPr>
      <w:r>
        <w:rPr>
          <w:rFonts w:ascii="Times New Roman" w:hAnsi="Times New Roman" w:cs="Times New Roman"/>
          <w:sz w:val="24"/>
          <w:szCs w:val="24"/>
        </w:rPr>
        <w:t>One concern with buyouts is that if homes are removed from a hazardous area, the tax base of the local government for the remaining homes may be reduced if participants relocate far from their origin. Thus, it is important to understand how buyouts effect those remaining in the location.</w:t>
      </w:r>
    </w:p>
    <w:p w14:paraId="6B20A7E6" w14:textId="79A69C11" w:rsidR="0079497C" w:rsidRDefault="00E26996" w:rsidP="005233E4">
      <w:pPr>
        <w:spacing w:line="480" w:lineRule="auto"/>
        <w:rPr>
          <w:rFonts w:ascii="Times New Roman" w:hAnsi="Times New Roman" w:cs="Times New Roman"/>
          <w:sz w:val="24"/>
          <w:szCs w:val="24"/>
        </w:rPr>
      </w:pPr>
      <w:r>
        <w:rPr>
          <w:rFonts w:ascii="Times New Roman" w:hAnsi="Times New Roman" w:cs="Times New Roman"/>
          <w:sz w:val="24"/>
          <w:szCs w:val="24"/>
        </w:rPr>
        <w:t xml:space="preserve">We develop a residential sorting model to estimate the benefits of buyouts on different groups of residents. </w:t>
      </w:r>
    </w:p>
    <w:p w14:paraId="53F28CFC" w14:textId="77777777" w:rsidR="0079497C" w:rsidRDefault="0079497C" w:rsidP="005233E4">
      <w:pPr>
        <w:spacing w:line="480" w:lineRule="auto"/>
        <w:rPr>
          <w:rFonts w:ascii="Times New Roman" w:hAnsi="Times New Roman" w:cs="Times New Roman"/>
          <w:sz w:val="24"/>
          <w:szCs w:val="24"/>
        </w:rPr>
      </w:pPr>
    </w:p>
    <w:p w14:paraId="51BAED7C" w14:textId="401B6FB6" w:rsidR="00373CF5" w:rsidRPr="00373CF5" w:rsidRDefault="00373CF5" w:rsidP="005233E4">
      <w:pPr>
        <w:spacing w:line="480" w:lineRule="auto"/>
        <w:rPr>
          <w:rFonts w:ascii="Times New Roman" w:hAnsi="Times New Roman" w:cs="Times New Roman"/>
          <w:b/>
          <w:bCs/>
          <w:sz w:val="24"/>
          <w:szCs w:val="24"/>
        </w:rPr>
      </w:pPr>
      <w:r w:rsidRPr="00373CF5">
        <w:rPr>
          <w:rFonts w:ascii="Times New Roman" w:hAnsi="Times New Roman" w:cs="Times New Roman"/>
          <w:b/>
          <w:bCs/>
          <w:sz w:val="24"/>
          <w:szCs w:val="24"/>
        </w:rPr>
        <w:t>References</w:t>
      </w:r>
    </w:p>
    <w:p w14:paraId="0148F0A6" w14:textId="180DE3EF" w:rsidR="00F71DCA" w:rsidRDefault="00F71DCA" w:rsidP="00F71DCA">
      <w:pPr>
        <w:pStyle w:val="ListParagraph"/>
        <w:numPr>
          <w:ilvl w:val="0"/>
          <w:numId w:val="2"/>
        </w:numPr>
        <w:spacing w:line="240" w:lineRule="auto"/>
        <w:rPr>
          <w:rFonts w:ascii="Times New Roman" w:hAnsi="Times New Roman" w:cs="Times New Roman"/>
          <w:sz w:val="24"/>
          <w:szCs w:val="24"/>
        </w:rPr>
      </w:pPr>
      <w:r w:rsidRPr="00F71DCA">
        <w:rPr>
          <w:rFonts w:ascii="Times New Roman" w:hAnsi="Times New Roman" w:cs="Times New Roman"/>
          <w:sz w:val="24"/>
          <w:szCs w:val="24"/>
        </w:rPr>
        <w:t>Cain, L., Hernandez-Cortes, D., Timmins, C., &amp; Weber, P. (2024). Recent findings and methodologies in economics research in environmental justice. Review of Environmental Economics and Policy, 18(1), 116–142. The University of Chicago Press.</w:t>
      </w:r>
    </w:p>
    <w:p w14:paraId="1AA6798B" w14:textId="05DD4E1D" w:rsidR="00F86228" w:rsidRDefault="00F86228" w:rsidP="00F71DCA">
      <w:pPr>
        <w:pStyle w:val="ListParagraph"/>
        <w:numPr>
          <w:ilvl w:val="0"/>
          <w:numId w:val="2"/>
        </w:numPr>
        <w:spacing w:line="240" w:lineRule="auto"/>
        <w:rPr>
          <w:rFonts w:ascii="Times New Roman" w:hAnsi="Times New Roman" w:cs="Times New Roman"/>
          <w:sz w:val="24"/>
          <w:szCs w:val="24"/>
        </w:rPr>
      </w:pPr>
      <w:r w:rsidRPr="00F86228">
        <w:rPr>
          <w:rFonts w:ascii="Times New Roman" w:hAnsi="Times New Roman" w:cs="Times New Roman"/>
          <w:sz w:val="24"/>
          <w:szCs w:val="24"/>
        </w:rPr>
        <w:t xml:space="preserve">Elliott, J. R., &amp; Wang, Z. (2023). Managed retreat: A nationwide study of the local, racially segmented resettlement of homeowners from rising flood risks. </w:t>
      </w:r>
      <w:r w:rsidRPr="00F86228">
        <w:rPr>
          <w:rFonts w:ascii="Times New Roman" w:hAnsi="Times New Roman" w:cs="Times New Roman"/>
          <w:i/>
          <w:iCs/>
          <w:sz w:val="24"/>
          <w:szCs w:val="24"/>
        </w:rPr>
        <w:t>Environmental Research Letters, 18</w:t>
      </w:r>
      <w:r w:rsidRPr="00F86228">
        <w:rPr>
          <w:rFonts w:ascii="Times New Roman" w:hAnsi="Times New Roman" w:cs="Times New Roman"/>
          <w:sz w:val="24"/>
          <w:szCs w:val="24"/>
        </w:rPr>
        <w:t xml:space="preserve">(6), 06405. </w:t>
      </w:r>
      <w:hyperlink r:id="rId12" w:history="1">
        <w:r w:rsidR="00D633CF" w:rsidRPr="007D3F9F">
          <w:rPr>
            <w:rStyle w:val="Hyperlink"/>
            <w:rFonts w:ascii="Times New Roman" w:hAnsi="Times New Roman" w:cs="Times New Roman"/>
            <w:sz w:val="24"/>
            <w:szCs w:val="24"/>
          </w:rPr>
          <w:t>https://doi.org/10.1088/1748-9326/accfd6</w:t>
        </w:r>
      </w:hyperlink>
    </w:p>
    <w:p w14:paraId="031EF56B" w14:textId="75B28836" w:rsidR="002C7154" w:rsidRDefault="00D633CF" w:rsidP="00B77776">
      <w:pPr>
        <w:pStyle w:val="ListParagraph"/>
        <w:numPr>
          <w:ilvl w:val="0"/>
          <w:numId w:val="2"/>
        </w:numPr>
        <w:spacing w:line="240" w:lineRule="auto"/>
        <w:rPr>
          <w:rFonts w:ascii="Times New Roman" w:hAnsi="Times New Roman" w:cs="Times New Roman"/>
          <w:sz w:val="24"/>
          <w:szCs w:val="24"/>
        </w:rPr>
      </w:pPr>
      <w:proofErr w:type="spellStart"/>
      <w:r w:rsidRPr="00D633CF">
        <w:rPr>
          <w:rFonts w:ascii="Times New Roman" w:hAnsi="Times New Roman" w:cs="Times New Roman"/>
          <w:sz w:val="24"/>
          <w:szCs w:val="24"/>
        </w:rPr>
        <w:t>Hashida</w:t>
      </w:r>
      <w:proofErr w:type="spellEnd"/>
      <w:r w:rsidRPr="00D633CF">
        <w:rPr>
          <w:rFonts w:ascii="Times New Roman" w:hAnsi="Times New Roman" w:cs="Times New Roman"/>
          <w:sz w:val="24"/>
          <w:szCs w:val="24"/>
        </w:rPr>
        <w:t>, Y., &amp; Dundas, S. J. (2023)</w:t>
      </w:r>
      <w:r>
        <w:rPr>
          <w:rFonts w:ascii="Times New Roman" w:hAnsi="Times New Roman" w:cs="Times New Roman"/>
          <w:sz w:val="24"/>
          <w:szCs w:val="24"/>
        </w:rPr>
        <w:t xml:space="preserve"> a</w:t>
      </w:r>
      <w:r w:rsidRPr="00D633CF">
        <w:rPr>
          <w:rFonts w:ascii="Times New Roman" w:hAnsi="Times New Roman" w:cs="Times New Roman"/>
          <w:sz w:val="24"/>
          <w:szCs w:val="24"/>
        </w:rPr>
        <w:t xml:space="preserve">. Barriers to coastal managed retreat: Evidence from New Jersey’s Blue Acres program. </w:t>
      </w:r>
      <w:r w:rsidRPr="00D633CF">
        <w:rPr>
          <w:rFonts w:ascii="Times New Roman" w:hAnsi="Times New Roman" w:cs="Times New Roman"/>
          <w:i/>
          <w:iCs/>
          <w:sz w:val="24"/>
          <w:szCs w:val="24"/>
        </w:rPr>
        <w:t>Marine Resource Economics</w:t>
      </w:r>
      <w:r w:rsidRPr="00D633CF">
        <w:rPr>
          <w:rFonts w:ascii="Times New Roman" w:hAnsi="Times New Roman" w:cs="Times New Roman"/>
          <w:sz w:val="24"/>
          <w:szCs w:val="24"/>
        </w:rPr>
        <w:t xml:space="preserve">, 39(3), Article 3. </w:t>
      </w:r>
      <w:hyperlink r:id="rId13" w:history="1">
        <w:r w:rsidR="00616535" w:rsidRPr="007D3F9F">
          <w:rPr>
            <w:rStyle w:val="Hyperlink"/>
            <w:rFonts w:ascii="Times New Roman" w:hAnsi="Times New Roman" w:cs="Times New Roman"/>
            <w:sz w:val="24"/>
            <w:szCs w:val="24"/>
          </w:rPr>
          <w:t>https://doi.org/10.5325/marineresecon.39.3.001</w:t>
        </w:r>
      </w:hyperlink>
    </w:p>
    <w:p w14:paraId="43026AF7" w14:textId="04EB6094" w:rsidR="00B77776" w:rsidRDefault="00B77776" w:rsidP="00B77776">
      <w:pPr>
        <w:pStyle w:val="ListParagraph"/>
        <w:numPr>
          <w:ilvl w:val="0"/>
          <w:numId w:val="2"/>
        </w:numPr>
        <w:spacing w:line="240" w:lineRule="auto"/>
        <w:rPr>
          <w:rFonts w:ascii="Times New Roman" w:hAnsi="Times New Roman" w:cs="Times New Roman"/>
          <w:sz w:val="24"/>
          <w:szCs w:val="24"/>
        </w:rPr>
      </w:pPr>
      <w:r w:rsidRPr="00B77776">
        <w:rPr>
          <w:rFonts w:ascii="Times New Roman" w:hAnsi="Times New Roman" w:cs="Times New Roman"/>
          <w:sz w:val="24"/>
          <w:szCs w:val="24"/>
        </w:rPr>
        <w:t>Landry, C. E., Shonkwiler, J. S., &amp; Whitehead, J. C. (2</w:t>
      </w:r>
      <w:r>
        <w:rPr>
          <w:rFonts w:ascii="Times New Roman" w:hAnsi="Times New Roman" w:cs="Times New Roman"/>
          <w:sz w:val="24"/>
          <w:szCs w:val="24"/>
        </w:rPr>
        <w:t>020</w:t>
      </w:r>
      <w:r w:rsidRPr="00B77776">
        <w:rPr>
          <w:rFonts w:ascii="Times New Roman" w:hAnsi="Times New Roman" w:cs="Times New Roman"/>
          <w:sz w:val="24"/>
          <w:szCs w:val="24"/>
        </w:rPr>
        <w:t xml:space="preserve">). Economic values of coastal erosion management: Joint estimation of use and existence values with recreation demand and contingent valuation data. </w:t>
      </w:r>
      <w:r w:rsidRPr="00B77776">
        <w:rPr>
          <w:rFonts w:ascii="Times New Roman" w:hAnsi="Times New Roman" w:cs="Times New Roman"/>
          <w:i/>
          <w:iCs/>
          <w:sz w:val="24"/>
          <w:szCs w:val="24"/>
        </w:rPr>
        <w:t>Marine Resource Economics</w:t>
      </w:r>
      <w:r w:rsidRPr="00B77776">
        <w:rPr>
          <w:rFonts w:ascii="Times New Roman" w:hAnsi="Times New Roman" w:cs="Times New Roman"/>
          <w:sz w:val="24"/>
          <w:szCs w:val="24"/>
        </w:rPr>
        <w:t xml:space="preserve">, 28(3), 253-267. </w:t>
      </w:r>
      <w:hyperlink r:id="rId14" w:history="1">
        <w:r w:rsidRPr="007D3F9F">
          <w:rPr>
            <w:rStyle w:val="Hyperlink"/>
            <w:rFonts w:ascii="Times New Roman" w:hAnsi="Times New Roman" w:cs="Times New Roman"/>
            <w:sz w:val="24"/>
            <w:szCs w:val="24"/>
          </w:rPr>
          <w:t>https://doi.org/10.5950/0738-1360-28.3.253</w:t>
        </w:r>
      </w:hyperlink>
      <w:r>
        <w:rPr>
          <w:rFonts w:ascii="Times New Roman" w:hAnsi="Times New Roman" w:cs="Times New Roman"/>
          <w:sz w:val="24"/>
          <w:szCs w:val="24"/>
        </w:rPr>
        <w:t xml:space="preserve"> </w:t>
      </w:r>
    </w:p>
    <w:p w14:paraId="76063523" w14:textId="3C193214" w:rsidR="00651646" w:rsidRDefault="00651646" w:rsidP="00B77776">
      <w:pPr>
        <w:pStyle w:val="ListParagraph"/>
        <w:numPr>
          <w:ilvl w:val="0"/>
          <w:numId w:val="2"/>
        </w:numPr>
        <w:spacing w:line="240" w:lineRule="auto"/>
        <w:rPr>
          <w:rFonts w:ascii="Times New Roman" w:hAnsi="Times New Roman" w:cs="Times New Roman"/>
          <w:sz w:val="24"/>
          <w:szCs w:val="24"/>
        </w:rPr>
      </w:pPr>
      <w:r w:rsidRPr="00651646">
        <w:rPr>
          <w:rFonts w:ascii="Times New Roman" w:hAnsi="Times New Roman" w:cs="Times New Roman"/>
          <w:sz w:val="24"/>
          <w:szCs w:val="24"/>
        </w:rPr>
        <w:t xml:space="preserve">Miao, Q., &amp; </w:t>
      </w:r>
      <w:proofErr w:type="spellStart"/>
      <w:r w:rsidRPr="00651646">
        <w:rPr>
          <w:rFonts w:ascii="Times New Roman" w:hAnsi="Times New Roman" w:cs="Times New Roman"/>
          <w:sz w:val="24"/>
          <w:szCs w:val="24"/>
        </w:rPr>
        <w:t>Davlasheridze</w:t>
      </w:r>
      <w:proofErr w:type="spellEnd"/>
      <w:r w:rsidRPr="00651646">
        <w:rPr>
          <w:rFonts w:ascii="Times New Roman" w:hAnsi="Times New Roman" w:cs="Times New Roman"/>
          <w:sz w:val="24"/>
          <w:szCs w:val="24"/>
        </w:rPr>
        <w:t xml:space="preserve">, M. (2021). Managed retreat in the face of climate change: Examining factors influencing buyouts of floodplain properties. </w:t>
      </w:r>
      <w:r w:rsidRPr="00651646">
        <w:rPr>
          <w:rFonts w:ascii="Times New Roman" w:hAnsi="Times New Roman" w:cs="Times New Roman"/>
          <w:i/>
          <w:iCs/>
          <w:sz w:val="24"/>
          <w:szCs w:val="24"/>
        </w:rPr>
        <w:t>Natural Hazards Review</w:t>
      </w:r>
      <w:r w:rsidRPr="00651646">
        <w:rPr>
          <w:rFonts w:ascii="Times New Roman" w:hAnsi="Times New Roman" w:cs="Times New Roman"/>
          <w:sz w:val="24"/>
          <w:szCs w:val="24"/>
        </w:rPr>
        <w:t xml:space="preserve">, 23(1), 1-10. </w:t>
      </w:r>
      <w:hyperlink r:id="rId15" w:history="1">
        <w:r w:rsidR="00D02432" w:rsidRPr="007D3F9F">
          <w:rPr>
            <w:rStyle w:val="Hyperlink"/>
            <w:rFonts w:ascii="Times New Roman" w:hAnsi="Times New Roman" w:cs="Times New Roman"/>
            <w:sz w:val="24"/>
            <w:szCs w:val="24"/>
          </w:rPr>
          <w:t>https://doi.org/10.1061/(ASCE)NH.1527-6996.0000042</w:t>
        </w:r>
      </w:hyperlink>
    </w:p>
    <w:p w14:paraId="69E352CE" w14:textId="23C04456" w:rsidR="004818B1" w:rsidRDefault="00D02432" w:rsidP="00292C04">
      <w:pPr>
        <w:pStyle w:val="ListParagraph"/>
        <w:numPr>
          <w:ilvl w:val="0"/>
          <w:numId w:val="2"/>
        </w:numPr>
        <w:spacing w:line="240" w:lineRule="auto"/>
        <w:rPr>
          <w:rFonts w:ascii="Times New Roman" w:hAnsi="Times New Roman" w:cs="Times New Roman"/>
          <w:sz w:val="24"/>
          <w:szCs w:val="24"/>
        </w:rPr>
      </w:pPr>
      <w:r w:rsidRPr="00D02432">
        <w:rPr>
          <w:rFonts w:ascii="Times New Roman" w:hAnsi="Times New Roman" w:cs="Times New Roman"/>
          <w:sz w:val="24"/>
          <w:szCs w:val="24"/>
        </w:rPr>
        <w:t xml:space="preserve">Federal Emergency Management Agency. (n.d.). </w:t>
      </w:r>
      <w:r w:rsidRPr="00D02432">
        <w:rPr>
          <w:rFonts w:ascii="Times New Roman" w:hAnsi="Times New Roman" w:cs="Times New Roman"/>
          <w:i/>
          <w:iCs/>
          <w:sz w:val="24"/>
          <w:szCs w:val="24"/>
        </w:rPr>
        <w:t>Robert T. Stafford disaster relief and emergency assistance act</w:t>
      </w:r>
      <w:r w:rsidRPr="00D02432">
        <w:rPr>
          <w:rFonts w:ascii="Times New Roman" w:hAnsi="Times New Roman" w:cs="Times New Roman"/>
          <w:sz w:val="24"/>
          <w:szCs w:val="24"/>
        </w:rPr>
        <w:t xml:space="preserve">. U.S. Department of Homeland Security. </w:t>
      </w:r>
      <w:hyperlink r:id="rId16" w:anchor=":~:text=Robert%20T.%20Stafford%20Disaster%20Relief,to%20FEMA%20and%20FEMA%20programs" w:tgtFrame="_new" w:history="1">
        <w:r w:rsidRPr="00D02432">
          <w:rPr>
            <w:rStyle w:val="Hyperlink"/>
            <w:rFonts w:ascii="Times New Roman" w:hAnsi="Times New Roman" w:cs="Times New Roman"/>
            <w:sz w:val="24"/>
            <w:szCs w:val="24"/>
          </w:rPr>
          <w:t>https://www.fema.gov/disaster/stafford-act#:~:text=Robert%20T.%20Stafford%20Disaster%20Relief,to%20FEMA%20and%20FEMA%20programs</w:t>
        </w:r>
      </w:hyperlink>
      <w:r w:rsidRPr="00D02432">
        <w:rPr>
          <w:rFonts w:ascii="Times New Roman" w:hAnsi="Times New Roman" w:cs="Times New Roman"/>
          <w:sz w:val="24"/>
          <w:szCs w:val="24"/>
        </w:rPr>
        <w:t>.</w:t>
      </w:r>
    </w:p>
    <w:p w14:paraId="0184F3A3" w14:textId="0C5D1643" w:rsidR="00292C04" w:rsidRDefault="00292C04" w:rsidP="00292C04">
      <w:pPr>
        <w:pStyle w:val="ListParagraph"/>
        <w:numPr>
          <w:ilvl w:val="0"/>
          <w:numId w:val="2"/>
        </w:numPr>
        <w:spacing w:line="240" w:lineRule="auto"/>
        <w:rPr>
          <w:rFonts w:ascii="Times New Roman" w:hAnsi="Times New Roman" w:cs="Times New Roman"/>
          <w:sz w:val="24"/>
          <w:szCs w:val="24"/>
        </w:rPr>
      </w:pPr>
      <w:r w:rsidRPr="00292C04">
        <w:rPr>
          <w:rFonts w:ascii="Times New Roman" w:hAnsi="Times New Roman" w:cs="Times New Roman"/>
          <w:sz w:val="24"/>
          <w:szCs w:val="24"/>
        </w:rPr>
        <w:t xml:space="preserve">Mach, K. J., C. M. </w:t>
      </w:r>
      <w:proofErr w:type="spellStart"/>
      <w:r w:rsidRPr="00292C04">
        <w:rPr>
          <w:rFonts w:ascii="Times New Roman" w:hAnsi="Times New Roman" w:cs="Times New Roman"/>
          <w:sz w:val="24"/>
          <w:szCs w:val="24"/>
        </w:rPr>
        <w:t>Krann</w:t>
      </w:r>
      <w:proofErr w:type="spellEnd"/>
      <w:r w:rsidRPr="00292C04">
        <w:rPr>
          <w:rFonts w:ascii="Times New Roman" w:hAnsi="Times New Roman" w:cs="Times New Roman"/>
          <w:sz w:val="24"/>
          <w:szCs w:val="24"/>
        </w:rPr>
        <w:t xml:space="preserve">, M. Hino, A. R. Siders, E. M. Johnston, and C. B. Field. </w:t>
      </w:r>
      <w:r>
        <w:rPr>
          <w:rFonts w:ascii="Times New Roman" w:hAnsi="Times New Roman" w:cs="Times New Roman"/>
          <w:sz w:val="24"/>
          <w:szCs w:val="24"/>
        </w:rPr>
        <w:t>(</w:t>
      </w:r>
      <w:r w:rsidRPr="00292C04">
        <w:rPr>
          <w:rFonts w:ascii="Times New Roman" w:hAnsi="Times New Roman" w:cs="Times New Roman"/>
          <w:sz w:val="24"/>
          <w:szCs w:val="24"/>
        </w:rPr>
        <w:t>2019</w:t>
      </w:r>
      <w:r>
        <w:rPr>
          <w:rFonts w:ascii="Times New Roman" w:hAnsi="Times New Roman" w:cs="Times New Roman"/>
          <w:sz w:val="24"/>
          <w:szCs w:val="24"/>
        </w:rPr>
        <w:t>)</w:t>
      </w:r>
      <w:r w:rsidRPr="00292C04">
        <w:rPr>
          <w:rFonts w:ascii="Times New Roman" w:hAnsi="Times New Roman" w:cs="Times New Roman"/>
          <w:sz w:val="24"/>
          <w:szCs w:val="24"/>
        </w:rPr>
        <w:t xml:space="preserve">. “Managed retreat through voluntary buyouts of </w:t>
      </w:r>
      <w:proofErr w:type="spellStart"/>
      <w:r w:rsidRPr="00292C04">
        <w:rPr>
          <w:rFonts w:ascii="Times New Roman" w:hAnsi="Times New Roman" w:cs="Times New Roman"/>
          <w:sz w:val="24"/>
          <w:szCs w:val="24"/>
        </w:rPr>
        <w:t>floodprone</w:t>
      </w:r>
      <w:proofErr w:type="spellEnd"/>
      <w:r w:rsidRPr="00292C04">
        <w:rPr>
          <w:rFonts w:ascii="Times New Roman" w:hAnsi="Times New Roman" w:cs="Times New Roman"/>
          <w:sz w:val="24"/>
          <w:szCs w:val="24"/>
        </w:rPr>
        <w:t xml:space="preserve"> properties.” Sci. Adv. 5 (10): eaax8995. </w:t>
      </w:r>
      <w:hyperlink r:id="rId17" w:history="1">
        <w:r w:rsidR="00F308C4" w:rsidRPr="0051354C">
          <w:rPr>
            <w:rStyle w:val="Hyperlink"/>
            <w:rFonts w:ascii="Times New Roman" w:hAnsi="Times New Roman" w:cs="Times New Roman"/>
            <w:sz w:val="24"/>
            <w:szCs w:val="24"/>
          </w:rPr>
          <w:t>https://doi.org/10.1126 /sciadv.aax8995</w:t>
        </w:r>
      </w:hyperlink>
      <w:r w:rsidRPr="00292C04">
        <w:rPr>
          <w:rFonts w:ascii="Times New Roman" w:hAnsi="Times New Roman" w:cs="Times New Roman"/>
          <w:sz w:val="24"/>
          <w:szCs w:val="24"/>
        </w:rPr>
        <w:t>.</w:t>
      </w:r>
    </w:p>
    <w:p w14:paraId="724842DC" w14:textId="742E2535" w:rsidR="00F308C4" w:rsidRDefault="00F308C4" w:rsidP="00292C04">
      <w:pPr>
        <w:pStyle w:val="ListParagraph"/>
        <w:numPr>
          <w:ilvl w:val="0"/>
          <w:numId w:val="2"/>
        </w:numPr>
        <w:spacing w:line="240" w:lineRule="auto"/>
        <w:rPr>
          <w:rFonts w:ascii="Times New Roman" w:hAnsi="Times New Roman" w:cs="Times New Roman"/>
          <w:sz w:val="24"/>
          <w:szCs w:val="24"/>
        </w:rPr>
      </w:pPr>
      <w:r w:rsidRPr="00F308C4">
        <w:rPr>
          <w:rFonts w:ascii="Times New Roman" w:hAnsi="Times New Roman" w:cs="Times New Roman"/>
          <w:sz w:val="24"/>
          <w:szCs w:val="24"/>
        </w:rPr>
        <w:t xml:space="preserve">Curran-Groome, W., Haygood, H., Hino, M., </w:t>
      </w:r>
      <w:proofErr w:type="spellStart"/>
      <w:r w:rsidRPr="00F308C4">
        <w:rPr>
          <w:rFonts w:ascii="Times New Roman" w:hAnsi="Times New Roman" w:cs="Times New Roman"/>
          <w:sz w:val="24"/>
          <w:szCs w:val="24"/>
        </w:rPr>
        <w:t>BenDor</w:t>
      </w:r>
      <w:proofErr w:type="spellEnd"/>
      <w:r w:rsidRPr="00F308C4">
        <w:rPr>
          <w:rFonts w:ascii="Times New Roman" w:hAnsi="Times New Roman" w:cs="Times New Roman"/>
          <w:sz w:val="24"/>
          <w:szCs w:val="24"/>
        </w:rPr>
        <w:t xml:space="preserve">, T. K., &amp; Salvesen, D. (2021). Assessing the full costs of floodplain buyouts. </w:t>
      </w:r>
      <w:r w:rsidRPr="00F308C4">
        <w:rPr>
          <w:rFonts w:ascii="Times New Roman" w:hAnsi="Times New Roman" w:cs="Times New Roman"/>
          <w:i/>
          <w:iCs/>
          <w:sz w:val="24"/>
          <w:szCs w:val="24"/>
        </w:rPr>
        <w:t>Climatic Change, 168</w:t>
      </w:r>
      <w:r w:rsidRPr="00F308C4">
        <w:rPr>
          <w:rFonts w:ascii="Times New Roman" w:hAnsi="Times New Roman" w:cs="Times New Roman"/>
          <w:sz w:val="24"/>
          <w:szCs w:val="24"/>
        </w:rPr>
        <w:t xml:space="preserve">(3). </w:t>
      </w:r>
      <w:hyperlink r:id="rId18" w:history="1">
        <w:r w:rsidR="0052282E" w:rsidRPr="0051354C">
          <w:rPr>
            <w:rStyle w:val="Hyperlink"/>
            <w:rFonts w:ascii="Times New Roman" w:hAnsi="Times New Roman" w:cs="Times New Roman"/>
            <w:sz w:val="24"/>
            <w:szCs w:val="24"/>
          </w:rPr>
          <w:t>https://doi.org/10.1007/s10584-021-03264-4</w:t>
        </w:r>
      </w:hyperlink>
    </w:p>
    <w:p w14:paraId="7E939BF3" w14:textId="72CEA804" w:rsidR="0052282E" w:rsidRPr="007A46AC" w:rsidRDefault="0052282E" w:rsidP="00292C04">
      <w:pPr>
        <w:pStyle w:val="ListParagraph"/>
        <w:numPr>
          <w:ilvl w:val="0"/>
          <w:numId w:val="2"/>
        </w:numPr>
        <w:spacing w:line="240" w:lineRule="auto"/>
        <w:rPr>
          <w:rStyle w:val="Hyperlink"/>
          <w:rFonts w:ascii="Times New Roman" w:hAnsi="Times New Roman" w:cs="Times New Roman"/>
          <w:color w:val="auto"/>
          <w:sz w:val="24"/>
          <w:szCs w:val="24"/>
          <w:u w:val="none"/>
        </w:rPr>
      </w:pPr>
      <w:proofErr w:type="spellStart"/>
      <w:r w:rsidRPr="0052282E">
        <w:rPr>
          <w:rFonts w:ascii="Times New Roman" w:hAnsi="Times New Roman" w:cs="Times New Roman"/>
          <w:sz w:val="24"/>
          <w:szCs w:val="24"/>
        </w:rPr>
        <w:t>BenDor</w:t>
      </w:r>
      <w:proofErr w:type="spellEnd"/>
      <w:r w:rsidRPr="0052282E">
        <w:rPr>
          <w:rFonts w:ascii="Times New Roman" w:hAnsi="Times New Roman" w:cs="Times New Roman"/>
          <w:sz w:val="24"/>
          <w:szCs w:val="24"/>
        </w:rPr>
        <w:t xml:space="preserve">, T. K., Salvesen, D., Kamrath, C., &amp; Ganser, B. (2020). Floodplain buyouts and municipal finance. </w:t>
      </w:r>
      <w:r w:rsidRPr="0052282E">
        <w:rPr>
          <w:rFonts w:ascii="Times New Roman" w:hAnsi="Times New Roman" w:cs="Times New Roman"/>
          <w:i/>
          <w:iCs/>
          <w:sz w:val="24"/>
          <w:szCs w:val="24"/>
        </w:rPr>
        <w:t>Natural Hazards Review, 21</w:t>
      </w:r>
      <w:r w:rsidRPr="0052282E">
        <w:rPr>
          <w:rFonts w:ascii="Times New Roman" w:hAnsi="Times New Roman" w:cs="Times New Roman"/>
          <w:sz w:val="24"/>
          <w:szCs w:val="24"/>
        </w:rPr>
        <w:t xml:space="preserve">(3). </w:t>
      </w:r>
      <w:hyperlink r:id="rId19" w:tgtFrame="_new" w:history="1">
        <w:r w:rsidRPr="0052282E">
          <w:rPr>
            <w:rStyle w:val="Hyperlink"/>
            <w:rFonts w:ascii="Times New Roman" w:hAnsi="Times New Roman" w:cs="Times New Roman"/>
            <w:sz w:val="24"/>
            <w:szCs w:val="24"/>
          </w:rPr>
          <w:t>https://doi.org/10.1061/(ASCE)NH.1527-6996.0000380</w:t>
        </w:r>
      </w:hyperlink>
    </w:p>
    <w:p w14:paraId="7D108C86" w14:textId="28A92A36" w:rsidR="007A46AC" w:rsidRDefault="007A46AC" w:rsidP="00292C04">
      <w:pPr>
        <w:pStyle w:val="ListParagraph"/>
        <w:numPr>
          <w:ilvl w:val="0"/>
          <w:numId w:val="2"/>
        </w:numPr>
        <w:spacing w:line="240" w:lineRule="auto"/>
        <w:rPr>
          <w:rFonts w:ascii="Times New Roman" w:hAnsi="Times New Roman" w:cs="Times New Roman"/>
          <w:sz w:val="24"/>
          <w:szCs w:val="24"/>
        </w:rPr>
      </w:pPr>
      <w:r w:rsidRPr="007A46AC">
        <w:rPr>
          <w:rFonts w:ascii="Times New Roman" w:hAnsi="Times New Roman" w:cs="Times New Roman"/>
          <w:sz w:val="24"/>
          <w:szCs w:val="24"/>
        </w:rPr>
        <w:t xml:space="preserve">Harris Recovery. (n.d.). Buyout program. Harris Recovery. </w:t>
      </w:r>
      <w:hyperlink r:id="rId20" w:history="1">
        <w:r w:rsidRPr="00C168D6">
          <w:rPr>
            <w:rStyle w:val="Hyperlink"/>
            <w:rFonts w:ascii="Times New Roman" w:hAnsi="Times New Roman" w:cs="Times New Roman"/>
            <w:sz w:val="24"/>
            <w:szCs w:val="24"/>
          </w:rPr>
          <w:t>https://www.harrisrecovery.org/Programs/Buyout</w:t>
        </w:r>
      </w:hyperlink>
    </w:p>
    <w:p w14:paraId="310DC16B" w14:textId="5A8C1CE7" w:rsidR="007A46AC" w:rsidRDefault="00D93483" w:rsidP="00292C04">
      <w:pPr>
        <w:pStyle w:val="ListParagraph"/>
        <w:numPr>
          <w:ilvl w:val="0"/>
          <w:numId w:val="2"/>
        </w:numPr>
        <w:spacing w:line="240" w:lineRule="auto"/>
        <w:rPr>
          <w:rFonts w:ascii="Times New Roman" w:hAnsi="Times New Roman" w:cs="Times New Roman"/>
          <w:sz w:val="24"/>
          <w:szCs w:val="24"/>
        </w:rPr>
      </w:pPr>
      <w:r w:rsidRPr="00D93483">
        <w:rPr>
          <w:rFonts w:ascii="Times New Roman" w:hAnsi="Times New Roman" w:cs="Times New Roman"/>
          <w:sz w:val="24"/>
          <w:szCs w:val="24"/>
        </w:rPr>
        <w:t>Harris County Flood Control District. (n.d.). About us. Harris County Flood Control District. https://www.hcfcd.org/About</w:t>
      </w:r>
    </w:p>
    <w:p w14:paraId="4C3DAD92" w14:textId="0888288A" w:rsidR="0026415B" w:rsidRDefault="0026415B" w:rsidP="00292C04">
      <w:pPr>
        <w:pStyle w:val="ListParagraph"/>
        <w:numPr>
          <w:ilvl w:val="0"/>
          <w:numId w:val="2"/>
        </w:numPr>
        <w:spacing w:line="240" w:lineRule="auto"/>
        <w:rPr>
          <w:rFonts w:ascii="Times New Roman" w:hAnsi="Times New Roman" w:cs="Times New Roman"/>
          <w:sz w:val="24"/>
          <w:szCs w:val="24"/>
        </w:rPr>
      </w:pPr>
      <w:r w:rsidRPr="0026415B">
        <w:rPr>
          <w:rFonts w:ascii="Times New Roman" w:hAnsi="Times New Roman" w:cs="Times New Roman"/>
          <w:sz w:val="24"/>
          <w:szCs w:val="24"/>
        </w:rPr>
        <w:t xml:space="preserve">Binder, S. B., Greer, A., &amp; </w:t>
      </w:r>
      <w:proofErr w:type="spellStart"/>
      <w:r w:rsidRPr="0026415B">
        <w:rPr>
          <w:rFonts w:ascii="Times New Roman" w:hAnsi="Times New Roman" w:cs="Times New Roman"/>
          <w:sz w:val="24"/>
          <w:szCs w:val="24"/>
        </w:rPr>
        <w:t>Zavar</w:t>
      </w:r>
      <w:proofErr w:type="spellEnd"/>
      <w:r w:rsidRPr="0026415B">
        <w:rPr>
          <w:rFonts w:ascii="Times New Roman" w:hAnsi="Times New Roman" w:cs="Times New Roman"/>
          <w:sz w:val="24"/>
          <w:szCs w:val="24"/>
        </w:rPr>
        <w:t>, E. (2023). Home buyouts: A tool for mitigation or recovery? Emerald Insight</w:t>
      </w:r>
      <w:r>
        <w:rPr>
          <w:rFonts w:ascii="Times New Roman" w:hAnsi="Times New Roman" w:cs="Times New Roman"/>
          <w:sz w:val="24"/>
          <w:szCs w:val="24"/>
        </w:rPr>
        <w:t>.</w:t>
      </w:r>
    </w:p>
    <w:p w14:paraId="6A87FE5D" w14:textId="1FB4AB1F" w:rsidR="0016763B" w:rsidRPr="00292C04" w:rsidRDefault="0016763B" w:rsidP="00292C04">
      <w:pPr>
        <w:pStyle w:val="ListParagraph"/>
        <w:numPr>
          <w:ilvl w:val="0"/>
          <w:numId w:val="2"/>
        </w:numPr>
        <w:spacing w:line="240" w:lineRule="auto"/>
        <w:rPr>
          <w:rFonts w:ascii="Times New Roman" w:hAnsi="Times New Roman" w:cs="Times New Roman"/>
          <w:sz w:val="24"/>
          <w:szCs w:val="24"/>
        </w:rPr>
      </w:pPr>
      <w:proofErr w:type="spellStart"/>
      <w:r w:rsidRPr="0016763B">
        <w:rPr>
          <w:rFonts w:ascii="Times New Roman" w:hAnsi="Times New Roman" w:cs="Times New Roman"/>
          <w:sz w:val="24"/>
          <w:szCs w:val="24"/>
        </w:rPr>
        <w:t>Bonnyman</w:t>
      </w:r>
      <w:proofErr w:type="spellEnd"/>
      <w:r w:rsidRPr="0016763B">
        <w:rPr>
          <w:rFonts w:ascii="Times New Roman" w:hAnsi="Times New Roman" w:cs="Times New Roman"/>
          <w:sz w:val="24"/>
          <w:szCs w:val="24"/>
        </w:rPr>
        <w:t xml:space="preserve">, H. (2024, September 12). Mandatory home buyouts in Houston, Texas: Program overview and lessons learned. New America. </w:t>
      </w:r>
      <w:hyperlink r:id="rId21" w:tgtFrame="_new" w:history="1">
        <w:r w:rsidRPr="0016763B">
          <w:rPr>
            <w:rStyle w:val="Hyperlink"/>
            <w:rFonts w:ascii="Times New Roman" w:hAnsi="Times New Roman" w:cs="Times New Roman"/>
            <w:sz w:val="24"/>
            <w:szCs w:val="24"/>
          </w:rPr>
          <w:t>https://www.newamerica.org/future-land-housing/briefs/mandatory-home-buyouts-in-houston/</w:t>
        </w:r>
      </w:hyperlink>
    </w:p>
    <w:sectPr w:rsidR="0016763B" w:rsidRPr="00292C04">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8" w:author="Emma Sophia Donnelly" w:date="2024-10-18T14:29:00Z" w:initials="ED">
    <w:p w14:paraId="0F6F7861" w14:textId="77777777" w:rsidR="00650B8F" w:rsidRDefault="00650B8F" w:rsidP="00650B8F">
      <w:pPr>
        <w:pStyle w:val="CommentText"/>
      </w:pPr>
      <w:r>
        <w:rPr>
          <w:rStyle w:val="CommentReference"/>
        </w:rPr>
        <w:annotationRef/>
      </w:r>
      <w:r>
        <w:t>?</w:t>
      </w:r>
    </w:p>
  </w:comment>
  <w:comment w:id="411" w:author="Emma Sophia Donnelly" w:date="2024-10-14T14:08:00Z" w:initials="ED">
    <w:p w14:paraId="1369B245" w14:textId="5FABEA83" w:rsidR="00DC6F51" w:rsidRDefault="00DC6F51" w:rsidP="00DC6F51">
      <w:pPr>
        <w:pStyle w:val="CommentText"/>
      </w:pPr>
      <w:r>
        <w:rPr>
          <w:rStyle w:val="CommentReference"/>
        </w:rPr>
        <w:annotationRef/>
      </w:r>
      <w:r>
        <w:t>That one timmins paper on diff choice sets by diff race groups</w:t>
      </w:r>
    </w:p>
  </w:comment>
  <w:comment w:id="412" w:author="Emma Sophia Donnelly" w:date="2024-10-14T14:17:00Z" w:initials="ED">
    <w:p w14:paraId="16D3EB25" w14:textId="77777777" w:rsidR="00643E8F" w:rsidRDefault="00643E8F" w:rsidP="00643E8F">
      <w:pPr>
        <w:pStyle w:val="CommentText"/>
      </w:pPr>
      <w:r>
        <w:rPr>
          <w:rStyle w:val="CommentReference"/>
        </w:rPr>
        <w:annotationRef/>
      </w:r>
      <w:r>
        <w:t>Christensen and timmins 2018</w:t>
      </w:r>
    </w:p>
  </w:comment>
  <w:comment w:id="413" w:author="Emma Sophia Donnelly" w:date="2024-10-14T14:18:00Z" w:initials="ED">
    <w:p w14:paraId="540C5A2F" w14:textId="77777777" w:rsidR="003834A4" w:rsidRDefault="003834A4" w:rsidP="003834A4">
      <w:pPr>
        <w:pStyle w:val="CommentText"/>
      </w:pPr>
      <w:r>
        <w:rPr>
          <w:rStyle w:val="CommentReference"/>
        </w:rPr>
        <w:annotationRef/>
      </w:r>
      <w:r>
        <w:t>“However, the U.S. Department of Housing found that on most discrimination measures, Hispanic homebuyers in Miami faced similar levels of discrimination as the overall incidence of random discrimination (irrespective of race) in the Miami sample” (bakkensen and ma ‘20)</w:t>
      </w:r>
    </w:p>
  </w:comment>
  <w:comment w:id="613" w:author="Emma Sophia Donnelly" w:date="2024-10-14T14:57:00Z" w:initials="ED">
    <w:p w14:paraId="5DBD3225" w14:textId="77777777" w:rsidR="00727755" w:rsidRDefault="00727755" w:rsidP="00727755">
      <w:pPr>
        <w:pStyle w:val="CommentText"/>
      </w:pPr>
      <w:r>
        <w:rPr>
          <w:rStyle w:val="CommentReference"/>
        </w:rPr>
        <w:annotationRef/>
      </w:r>
      <w:r>
        <w:t>Not sure...</w:t>
      </w:r>
    </w:p>
  </w:comment>
  <w:comment w:id="1051" w:author="Emma Sophia Donnelly" w:date="2024-10-14T16:37:00Z" w:initials="ED">
    <w:p w14:paraId="2FA85EFC" w14:textId="77777777" w:rsidR="002525CF" w:rsidRDefault="002525CF" w:rsidP="002525CF">
      <w:pPr>
        <w:pStyle w:val="CommentText"/>
      </w:pPr>
      <w:r>
        <w:rPr>
          <w:rStyle w:val="CommentReference"/>
        </w:rPr>
        <w:annotationRef/>
      </w:r>
      <w:r>
        <w:t>What was that other paper I read that does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6F7861" w15:done="0"/>
  <w15:commentEx w15:paraId="1369B245" w15:done="0"/>
  <w15:commentEx w15:paraId="16D3EB25" w15:paraIdParent="1369B245" w15:done="0"/>
  <w15:commentEx w15:paraId="540C5A2F" w15:paraIdParent="16D3EB25" w15:done="0"/>
  <w15:commentEx w15:paraId="5DBD3225" w15:done="0"/>
  <w15:commentEx w15:paraId="2FA85E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5A7EF8" w16cex:dateUtc="2024-10-18T18:29:00Z"/>
  <w16cex:commentExtensible w16cex:durableId="48545438" w16cex:dateUtc="2024-10-14T18:08:00Z"/>
  <w16cex:commentExtensible w16cex:durableId="35EC081C" w16cex:dateUtc="2024-10-14T18:17:00Z"/>
  <w16cex:commentExtensible w16cex:durableId="71F7A194" w16cex:dateUtc="2024-10-14T18:18:00Z"/>
  <w16cex:commentExtensible w16cex:durableId="325DF8AE" w16cex:dateUtc="2024-10-14T18:57:00Z"/>
  <w16cex:commentExtensible w16cex:durableId="54758AF8" w16cex:dateUtc="2024-10-14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6F7861" w16cid:durableId="435A7EF8"/>
  <w16cid:commentId w16cid:paraId="1369B245" w16cid:durableId="48545438"/>
  <w16cid:commentId w16cid:paraId="16D3EB25" w16cid:durableId="35EC081C"/>
  <w16cid:commentId w16cid:paraId="540C5A2F" w16cid:durableId="71F7A194"/>
  <w16cid:commentId w16cid:paraId="5DBD3225" w16cid:durableId="325DF8AE"/>
  <w16cid:commentId w16cid:paraId="2FA85EFC" w16cid:durableId="54758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D1A34" w14:textId="77777777" w:rsidR="00B83D8B" w:rsidRDefault="00B83D8B" w:rsidP="00A94960">
      <w:pPr>
        <w:spacing w:after="0" w:line="240" w:lineRule="auto"/>
      </w:pPr>
      <w:r>
        <w:separator/>
      </w:r>
    </w:p>
  </w:endnote>
  <w:endnote w:type="continuationSeparator" w:id="0">
    <w:p w14:paraId="7130C819" w14:textId="77777777" w:rsidR="00B83D8B" w:rsidRDefault="00B83D8B" w:rsidP="00A94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882938"/>
      <w:docPartObj>
        <w:docPartGallery w:val="Page Numbers (Bottom of Page)"/>
        <w:docPartUnique/>
      </w:docPartObj>
    </w:sdtPr>
    <w:sdtEndPr>
      <w:rPr>
        <w:noProof/>
      </w:rPr>
    </w:sdtEndPr>
    <w:sdtContent>
      <w:p w14:paraId="77E0EF83" w14:textId="4A77C7AD" w:rsidR="00A94960" w:rsidRDefault="00A94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9587E" w14:textId="77777777" w:rsidR="00A94960" w:rsidRDefault="00A94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B0A5A" w14:textId="77777777" w:rsidR="00B83D8B" w:rsidRDefault="00B83D8B" w:rsidP="00A94960">
      <w:pPr>
        <w:spacing w:after="0" w:line="240" w:lineRule="auto"/>
      </w:pPr>
      <w:r>
        <w:separator/>
      </w:r>
    </w:p>
  </w:footnote>
  <w:footnote w:type="continuationSeparator" w:id="0">
    <w:p w14:paraId="5586DE3E" w14:textId="77777777" w:rsidR="00B83D8B" w:rsidRDefault="00B83D8B" w:rsidP="00A94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93E"/>
    <w:multiLevelType w:val="hybridMultilevel"/>
    <w:tmpl w:val="5FD83A64"/>
    <w:lvl w:ilvl="0" w:tplc="20C0B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242EE"/>
    <w:multiLevelType w:val="multilevel"/>
    <w:tmpl w:val="21E49418"/>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B44F08"/>
    <w:multiLevelType w:val="hybridMultilevel"/>
    <w:tmpl w:val="1AA46296"/>
    <w:lvl w:ilvl="0" w:tplc="48507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04D10"/>
    <w:multiLevelType w:val="hybridMultilevel"/>
    <w:tmpl w:val="8A72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C3BF0"/>
    <w:multiLevelType w:val="hybridMultilevel"/>
    <w:tmpl w:val="E2624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778B2"/>
    <w:multiLevelType w:val="multilevel"/>
    <w:tmpl w:val="271813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4B3675"/>
    <w:multiLevelType w:val="hybridMultilevel"/>
    <w:tmpl w:val="A75E4E9E"/>
    <w:lvl w:ilvl="0" w:tplc="8396AE2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317EE"/>
    <w:multiLevelType w:val="hybridMultilevel"/>
    <w:tmpl w:val="5FD83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46E60FA"/>
    <w:multiLevelType w:val="hybridMultilevel"/>
    <w:tmpl w:val="B8E6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137FB6"/>
    <w:multiLevelType w:val="hybridMultilevel"/>
    <w:tmpl w:val="A4141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8"/>
  </w:num>
  <w:num w:numId="5">
    <w:abstractNumId w:val="0"/>
  </w:num>
  <w:num w:numId="6">
    <w:abstractNumId w:val="7"/>
  </w:num>
  <w:num w:numId="7">
    <w:abstractNumId w:val="4"/>
  </w:num>
  <w:num w:numId="8">
    <w:abstractNumId w:val="9"/>
  </w:num>
  <w:num w:numId="9">
    <w:abstractNumId w:val="2"/>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B1"/>
    <w:rsid w:val="000164A0"/>
    <w:rsid w:val="00023AC3"/>
    <w:rsid w:val="000267B9"/>
    <w:rsid w:val="000407D5"/>
    <w:rsid w:val="000446BF"/>
    <w:rsid w:val="000460C7"/>
    <w:rsid w:val="0006582B"/>
    <w:rsid w:val="00073523"/>
    <w:rsid w:val="00075FED"/>
    <w:rsid w:val="00077DD6"/>
    <w:rsid w:val="000826F4"/>
    <w:rsid w:val="00082A31"/>
    <w:rsid w:val="0009198E"/>
    <w:rsid w:val="000A278E"/>
    <w:rsid w:val="000B63B1"/>
    <w:rsid w:val="000B722A"/>
    <w:rsid w:val="000C70CE"/>
    <w:rsid w:val="000F3A43"/>
    <w:rsid w:val="000F3BC8"/>
    <w:rsid w:val="000F5003"/>
    <w:rsid w:val="001016B0"/>
    <w:rsid w:val="00101CC3"/>
    <w:rsid w:val="00103F69"/>
    <w:rsid w:val="00104C8A"/>
    <w:rsid w:val="0013345C"/>
    <w:rsid w:val="00136BB5"/>
    <w:rsid w:val="00144438"/>
    <w:rsid w:val="00146A2D"/>
    <w:rsid w:val="00162950"/>
    <w:rsid w:val="001649E1"/>
    <w:rsid w:val="0016763B"/>
    <w:rsid w:val="00171096"/>
    <w:rsid w:val="00176647"/>
    <w:rsid w:val="00181839"/>
    <w:rsid w:val="00185244"/>
    <w:rsid w:val="00185FC5"/>
    <w:rsid w:val="001A0E6E"/>
    <w:rsid w:val="001C074D"/>
    <w:rsid w:val="001C6B23"/>
    <w:rsid w:val="001D4DF8"/>
    <w:rsid w:val="001D554A"/>
    <w:rsid w:val="00205F5A"/>
    <w:rsid w:val="00221282"/>
    <w:rsid w:val="00222E19"/>
    <w:rsid w:val="002251F8"/>
    <w:rsid w:val="00227EB2"/>
    <w:rsid w:val="00247C9C"/>
    <w:rsid w:val="00247FA0"/>
    <w:rsid w:val="002525CF"/>
    <w:rsid w:val="0025681C"/>
    <w:rsid w:val="00260209"/>
    <w:rsid w:val="0026415B"/>
    <w:rsid w:val="00283E27"/>
    <w:rsid w:val="002921DD"/>
    <w:rsid w:val="00292C04"/>
    <w:rsid w:val="002A4FDE"/>
    <w:rsid w:val="002C7154"/>
    <w:rsid w:val="002E0889"/>
    <w:rsid w:val="002E45E7"/>
    <w:rsid w:val="003053BB"/>
    <w:rsid w:val="00310AAE"/>
    <w:rsid w:val="00310D7A"/>
    <w:rsid w:val="00312977"/>
    <w:rsid w:val="00315EF4"/>
    <w:rsid w:val="003200AF"/>
    <w:rsid w:val="00323A34"/>
    <w:rsid w:val="00324524"/>
    <w:rsid w:val="00324FCF"/>
    <w:rsid w:val="00334F94"/>
    <w:rsid w:val="00335F2A"/>
    <w:rsid w:val="003479F4"/>
    <w:rsid w:val="00372951"/>
    <w:rsid w:val="00373346"/>
    <w:rsid w:val="00373CF5"/>
    <w:rsid w:val="0038039C"/>
    <w:rsid w:val="00380AD1"/>
    <w:rsid w:val="00381914"/>
    <w:rsid w:val="003834A4"/>
    <w:rsid w:val="00384247"/>
    <w:rsid w:val="00384946"/>
    <w:rsid w:val="0039156F"/>
    <w:rsid w:val="003A3CD2"/>
    <w:rsid w:val="003B1102"/>
    <w:rsid w:val="003B2610"/>
    <w:rsid w:val="003B7698"/>
    <w:rsid w:val="003E31ED"/>
    <w:rsid w:val="003F2777"/>
    <w:rsid w:val="003F291D"/>
    <w:rsid w:val="00404ADC"/>
    <w:rsid w:val="00411EB6"/>
    <w:rsid w:val="00422519"/>
    <w:rsid w:val="00426461"/>
    <w:rsid w:val="00432DD7"/>
    <w:rsid w:val="00433AE5"/>
    <w:rsid w:val="0044545C"/>
    <w:rsid w:val="0044706E"/>
    <w:rsid w:val="00472A15"/>
    <w:rsid w:val="004818B1"/>
    <w:rsid w:val="00486EBF"/>
    <w:rsid w:val="00487404"/>
    <w:rsid w:val="004A1959"/>
    <w:rsid w:val="004A7143"/>
    <w:rsid w:val="004E4090"/>
    <w:rsid w:val="004E50E0"/>
    <w:rsid w:val="004E6167"/>
    <w:rsid w:val="004F1446"/>
    <w:rsid w:val="004F7DE0"/>
    <w:rsid w:val="00515CBD"/>
    <w:rsid w:val="0052282E"/>
    <w:rsid w:val="005233E4"/>
    <w:rsid w:val="00534FDE"/>
    <w:rsid w:val="00543BFA"/>
    <w:rsid w:val="00543FB5"/>
    <w:rsid w:val="005444BE"/>
    <w:rsid w:val="00550E12"/>
    <w:rsid w:val="00555097"/>
    <w:rsid w:val="005705B4"/>
    <w:rsid w:val="005A0500"/>
    <w:rsid w:val="005A3642"/>
    <w:rsid w:val="005A448B"/>
    <w:rsid w:val="005B4D72"/>
    <w:rsid w:val="005C499C"/>
    <w:rsid w:val="005C5653"/>
    <w:rsid w:val="005C5874"/>
    <w:rsid w:val="005D15E0"/>
    <w:rsid w:val="005E252E"/>
    <w:rsid w:val="00601CB6"/>
    <w:rsid w:val="00616535"/>
    <w:rsid w:val="00633D00"/>
    <w:rsid w:val="006416DC"/>
    <w:rsid w:val="00643ACC"/>
    <w:rsid w:val="00643E8F"/>
    <w:rsid w:val="00647235"/>
    <w:rsid w:val="00650B8F"/>
    <w:rsid w:val="00651646"/>
    <w:rsid w:val="006645B4"/>
    <w:rsid w:val="00680588"/>
    <w:rsid w:val="00681474"/>
    <w:rsid w:val="00686F07"/>
    <w:rsid w:val="006946CB"/>
    <w:rsid w:val="006D4247"/>
    <w:rsid w:val="006E0D7C"/>
    <w:rsid w:val="006E2642"/>
    <w:rsid w:val="006E62BA"/>
    <w:rsid w:val="006F61AF"/>
    <w:rsid w:val="00701CE2"/>
    <w:rsid w:val="00721807"/>
    <w:rsid w:val="00722D0E"/>
    <w:rsid w:val="00727755"/>
    <w:rsid w:val="00742B33"/>
    <w:rsid w:val="007514E3"/>
    <w:rsid w:val="00755B99"/>
    <w:rsid w:val="00765B36"/>
    <w:rsid w:val="00765BBB"/>
    <w:rsid w:val="0079497C"/>
    <w:rsid w:val="00797F21"/>
    <w:rsid w:val="007A46AC"/>
    <w:rsid w:val="007A690E"/>
    <w:rsid w:val="007B0085"/>
    <w:rsid w:val="007B0792"/>
    <w:rsid w:val="007B2DBF"/>
    <w:rsid w:val="007D5FAF"/>
    <w:rsid w:val="007F0BC3"/>
    <w:rsid w:val="007F0DD8"/>
    <w:rsid w:val="007F0E5A"/>
    <w:rsid w:val="007F3DFE"/>
    <w:rsid w:val="008114FD"/>
    <w:rsid w:val="0081350F"/>
    <w:rsid w:val="0081639E"/>
    <w:rsid w:val="00827F68"/>
    <w:rsid w:val="008319D3"/>
    <w:rsid w:val="008330FD"/>
    <w:rsid w:val="00850C1D"/>
    <w:rsid w:val="00891AE0"/>
    <w:rsid w:val="008A6D6A"/>
    <w:rsid w:val="008C307C"/>
    <w:rsid w:val="008D49ED"/>
    <w:rsid w:val="008E2DE3"/>
    <w:rsid w:val="008E4048"/>
    <w:rsid w:val="008F2512"/>
    <w:rsid w:val="008F65F8"/>
    <w:rsid w:val="00900CFE"/>
    <w:rsid w:val="009051DB"/>
    <w:rsid w:val="009139BB"/>
    <w:rsid w:val="009414E4"/>
    <w:rsid w:val="00944A95"/>
    <w:rsid w:val="00956CC5"/>
    <w:rsid w:val="00964F11"/>
    <w:rsid w:val="0098309E"/>
    <w:rsid w:val="00985CDF"/>
    <w:rsid w:val="00997D46"/>
    <w:rsid w:val="009A0BF8"/>
    <w:rsid w:val="009A1994"/>
    <w:rsid w:val="009B38DC"/>
    <w:rsid w:val="009D12D8"/>
    <w:rsid w:val="009D1E19"/>
    <w:rsid w:val="009E5ABC"/>
    <w:rsid w:val="00A011EA"/>
    <w:rsid w:val="00A12848"/>
    <w:rsid w:val="00A15568"/>
    <w:rsid w:val="00A27CAE"/>
    <w:rsid w:val="00A35CC7"/>
    <w:rsid w:val="00A41F38"/>
    <w:rsid w:val="00A4292C"/>
    <w:rsid w:val="00A525A6"/>
    <w:rsid w:val="00A54884"/>
    <w:rsid w:val="00A61B82"/>
    <w:rsid w:val="00A63659"/>
    <w:rsid w:val="00A65AD9"/>
    <w:rsid w:val="00A72CC1"/>
    <w:rsid w:val="00A80F9D"/>
    <w:rsid w:val="00A92D18"/>
    <w:rsid w:val="00A9377F"/>
    <w:rsid w:val="00A94960"/>
    <w:rsid w:val="00A94B70"/>
    <w:rsid w:val="00AA57DD"/>
    <w:rsid w:val="00AC0312"/>
    <w:rsid w:val="00AC0BEA"/>
    <w:rsid w:val="00AC5060"/>
    <w:rsid w:val="00AD7FEE"/>
    <w:rsid w:val="00AE5EFC"/>
    <w:rsid w:val="00AE65B5"/>
    <w:rsid w:val="00AF3440"/>
    <w:rsid w:val="00B004EB"/>
    <w:rsid w:val="00B034B9"/>
    <w:rsid w:val="00B03E7A"/>
    <w:rsid w:val="00B04C98"/>
    <w:rsid w:val="00B13AEA"/>
    <w:rsid w:val="00B238CD"/>
    <w:rsid w:val="00B3091B"/>
    <w:rsid w:val="00B36005"/>
    <w:rsid w:val="00B45A1D"/>
    <w:rsid w:val="00B53E5F"/>
    <w:rsid w:val="00B63960"/>
    <w:rsid w:val="00B64445"/>
    <w:rsid w:val="00B71C02"/>
    <w:rsid w:val="00B74337"/>
    <w:rsid w:val="00B74ECE"/>
    <w:rsid w:val="00B75334"/>
    <w:rsid w:val="00B75D48"/>
    <w:rsid w:val="00B77776"/>
    <w:rsid w:val="00B83D8B"/>
    <w:rsid w:val="00B9073E"/>
    <w:rsid w:val="00B91CD8"/>
    <w:rsid w:val="00B97C73"/>
    <w:rsid w:val="00BA1E52"/>
    <w:rsid w:val="00BA76D3"/>
    <w:rsid w:val="00BC125B"/>
    <w:rsid w:val="00BE2B4D"/>
    <w:rsid w:val="00BF3061"/>
    <w:rsid w:val="00BF449B"/>
    <w:rsid w:val="00C0646C"/>
    <w:rsid w:val="00C10261"/>
    <w:rsid w:val="00C122DC"/>
    <w:rsid w:val="00C17B83"/>
    <w:rsid w:val="00C242B3"/>
    <w:rsid w:val="00C31097"/>
    <w:rsid w:val="00C358C4"/>
    <w:rsid w:val="00C56773"/>
    <w:rsid w:val="00C57693"/>
    <w:rsid w:val="00C619A5"/>
    <w:rsid w:val="00C6575F"/>
    <w:rsid w:val="00C80C67"/>
    <w:rsid w:val="00C80F20"/>
    <w:rsid w:val="00C823C2"/>
    <w:rsid w:val="00C8324E"/>
    <w:rsid w:val="00C876C0"/>
    <w:rsid w:val="00C958AE"/>
    <w:rsid w:val="00CA2833"/>
    <w:rsid w:val="00CA29F2"/>
    <w:rsid w:val="00CA600E"/>
    <w:rsid w:val="00CB4877"/>
    <w:rsid w:val="00CC4E22"/>
    <w:rsid w:val="00CE2731"/>
    <w:rsid w:val="00D02432"/>
    <w:rsid w:val="00D032E0"/>
    <w:rsid w:val="00D13100"/>
    <w:rsid w:val="00D1479F"/>
    <w:rsid w:val="00D23A90"/>
    <w:rsid w:val="00D24FA6"/>
    <w:rsid w:val="00D42537"/>
    <w:rsid w:val="00D62D68"/>
    <w:rsid w:val="00D633CF"/>
    <w:rsid w:val="00D72D60"/>
    <w:rsid w:val="00D825AC"/>
    <w:rsid w:val="00D8502D"/>
    <w:rsid w:val="00D93483"/>
    <w:rsid w:val="00D954B7"/>
    <w:rsid w:val="00D96191"/>
    <w:rsid w:val="00DA39CC"/>
    <w:rsid w:val="00DA3B61"/>
    <w:rsid w:val="00DB30C5"/>
    <w:rsid w:val="00DB3D64"/>
    <w:rsid w:val="00DB4D2E"/>
    <w:rsid w:val="00DC6F51"/>
    <w:rsid w:val="00DD1293"/>
    <w:rsid w:val="00DD3C69"/>
    <w:rsid w:val="00DD5F27"/>
    <w:rsid w:val="00DD7518"/>
    <w:rsid w:val="00DD7ABC"/>
    <w:rsid w:val="00DE5291"/>
    <w:rsid w:val="00DE555C"/>
    <w:rsid w:val="00DF79B7"/>
    <w:rsid w:val="00DF7E59"/>
    <w:rsid w:val="00E00097"/>
    <w:rsid w:val="00E11514"/>
    <w:rsid w:val="00E1284B"/>
    <w:rsid w:val="00E13E19"/>
    <w:rsid w:val="00E17A9D"/>
    <w:rsid w:val="00E244EA"/>
    <w:rsid w:val="00E26996"/>
    <w:rsid w:val="00E31697"/>
    <w:rsid w:val="00E32DD0"/>
    <w:rsid w:val="00E37C80"/>
    <w:rsid w:val="00E40CA3"/>
    <w:rsid w:val="00E41F0C"/>
    <w:rsid w:val="00E56F69"/>
    <w:rsid w:val="00E73A5E"/>
    <w:rsid w:val="00E76BB5"/>
    <w:rsid w:val="00E92096"/>
    <w:rsid w:val="00E95F2D"/>
    <w:rsid w:val="00EA2ABB"/>
    <w:rsid w:val="00EA555A"/>
    <w:rsid w:val="00F05ADE"/>
    <w:rsid w:val="00F15BAB"/>
    <w:rsid w:val="00F200A5"/>
    <w:rsid w:val="00F308C4"/>
    <w:rsid w:val="00F3741A"/>
    <w:rsid w:val="00F52623"/>
    <w:rsid w:val="00F56693"/>
    <w:rsid w:val="00F71DCA"/>
    <w:rsid w:val="00F86228"/>
    <w:rsid w:val="00F86765"/>
    <w:rsid w:val="00F97027"/>
    <w:rsid w:val="00FB41F0"/>
    <w:rsid w:val="00FB7800"/>
    <w:rsid w:val="00FD5A09"/>
    <w:rsid w:val="00F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6FE6"/>
  <w15:chartTrackingRefBased/>
  <w15:docId w15:val="{DAE74B2B-2FDC-4608-93CD-1C320894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8B1"/>
    <w:pPr>
      <w:ind w:left="720"/>
      <w:contextualSpacing/>
    </w:pPr>
  </w:style>
  <w:style w:type="table" w:styleId="TableGrid">
    <w:name w:val="Table Grid"/>
    <w:basedOn w:val="TableNormal"/>
    <w:uiPriority w:val="39"/>
    <w:rsid w:val="00AC0312"/>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3CF"/>
    <w:rPr>
      <w:color w:val="0563C1" w:themeColor="hyperlink"/>
      <w:u w:val="single"/>
    </w:rPr>
  </w:style>
  <w:style w:type="character" w:styleId="UnresolvedMention">
    <w:name w:val="Unresolved Mention"/>
    <w:basedOn w:val="DefaultParagraphFont"/>
    <w:uiPriority w:val="99"/>
    <w:semiHidden/>
    <w:unhideWhenUsed/>
    <w:rsid w:val="00D633CF"/>
    <w:rPr>
      <w:color w:val="605E5C"/>
      <w:shd w:val="clear" w:color="auto" w:fill="E1DFDD"/>
    </w:rPr>
  </w:style>
  <w:style w:type="paragraph" w:styleId="Revision">
    <w:name w:val="Revision"/>
    <w:hidden/>
    <w:uiPriority w:val="99"/>
    <w:semiHidden/>
    <w:rsid w:val="0052282E"/>
    <w:pPr>
      <w:spacing w:after="0" w:line="240" w:lineRule="auto"/>
    </w:pPr>
  </w:style>
  <w:style w:type="paragraph" w:styleId="Header">
    <w:name w:val="header"/>
    <w:basedOn w:val="Normal"/>
    <w:link w:val="HeaderChar"/>
    <w:uiPriority w:val="99"/>
    <w:unhideWhenUsed/>
    <w:rsid w:val="00A94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960"/>
  </w:style>
  <w:style w:type="paragraph" w:styleId="Footer">
    <w:name w:val="footer"/>
    <w:basedOn w:val="Normal"/>
    <w:link w:val="FooterChar"/>
    <w:uiPriority w:val="99"/>
    <w:unhideWhenUsed/>
    <w:rsid w:val="00A94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960"/>
  </w:style>
  <w:style w:type="character" w:styleId="PlaceholderText">
    <w:name w:val="Placeholder Text"/>
    <w:basedOn w:val="DefaultParagraphFont"/>
    <w:uiPriority w:val="99"/>
    <w:semiHidden/>
    <w:rsid w:val="00985CDF"/>
    <w:rPr>
      <w:color w:val="666666"/>
    </w:rPr>
  </w:style>
  <w:style w:type="character" w:styleId="CommentReference">
    <w:name w:val="annotation reference"/>
    <w:basedOn w:val="DefaultParagraphFont"/>
    <w:uiPriority w:val="99"/>
    <w:semiHidden/>
    <w:unhideWhenUsed/>
    <w:rsid w:val="00DC6F51"/>
    <w:rPr>
      <w:sz w:val="16"/>
      <w:szCs w:val="16"/>
    </w:rPr>
  </w:style>
  <w:style w:type="paragraph" w:styleId="CommentText">
    <w:name w:val="annotation text"/>
    <w:basedOn w:val="Normal"/>
    <w:link w:val="CommentTextChar"/>
    <w:uiPriority w:val="99"/>
    <w:unhideWhenUsed/>
    <w:rsid w:val="00DC6F51"/>
    <w:pPr>
      <w:spacing w:line="240" w:lineRule="auto"/>
    </w:pPr>
    <w:rPr>
      <w:sz w:val="20"/>
      <w:szCs w:val="20"/>
    </w:rPr>
  </w:style>
  <w:style w:type="character" w:customStyle="1" w:styleId="CommentTextChar">
    <w:name w:val="Comment Text Char"/>
    <w:basedOn w:val="DefaultParagraphFont"/>
    <w:link w:val="CommentText"/>
    <w:uiPriority w:val="99"/>
    <w:rsid w:val="00DC6F51"/>
    <w:rPr>
      <w:sz w:val="20"/>
      <w:szCs w:val="20"/>
    </w:rPr>
  </w:style>
  <w:style w:type="paragraph" w:styleId="CommentSubject">
    <w:name w:val="annotation subject"/>
    <w:basedOn w:val="CommentText"/>
    <w:next w:val="CommentText"/>
    <w:link w:val="CommentSubjectChar"/>
    <w:uiPriority w:val="99"/>
    <w:semiHidden/>
    <w:unhideWhenUsed/>
    <w:rsid w:val="00DC6F51"/>
    <w:rPr>
      <w:b/>
      <w:bCs/>
    </w:rPr>
  </w:style>
  <w:style w:type="character" w:customStyle="1" w:styleId="CommentSubjectChar">
    <w:name w:val="Comment Subject Char"/>
    <w:basedOn w:val="CommentTextChar"/>
    <w:link w:val="CommentSubject"/>
    <w:uiPriority w:val="99"/>
    <w:semiHidden/>
    <w:rsid w:val="00DC6F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687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7">
          <w:marLeft w:val="0"/>
          <w:marRight w:val="0"/>
          <w:marTop w:val="0"/>
          <w:marBottom w:val="0"/>
          <w:divBdr>
            <w:top w:val="none" w:sz="0" w:space="0" w:color="auto"/>
            <w:left w:val="none" w:sz="0" w:space="0" w:color="auto"/>
            <w:bottom w:val="none" w:sz="0" w:space="0" w:color="auto"/>
            <w:right w:val="none" w:sz="0" w:space="0" w:color="auto"/>
          </w:divBdr>
          <w:divsChild>
            <w:div w:id="453599462">
              <w:marLeft w:val="0"/>
              <w:marRight w:val="0"/>
              <w:marTop w:val="0"/>
              <w:marBottom w:val="0"/>
              <w:divBdr>
                <w:top w:val="none" w:sz="0" w:space="0" w:color="auto"/>
                <w:left w:val="none" w:sz="0" w:space="0" w:color="auto"/>
                <w:bottom w:val="none" w:sz="0" w:space="0" w:color="auto"/>
                <w:right w:val="none" w:sz="0" w:space="0" w:color="auto"/>
              </w:divBdr>
              <w:divsChild>
                <w:div w:id="1896114277">
                  <w:marLeft w:val="0"/>
                  <w:marRight w:val="0"/>
                  <w:marTop w:val="0"/>
                  <w:marBottom w:val="0"/>
                  <w:divBdr>
                    <w:top w:val="none" w:sz="0" w:space="0" w:color="auto"/>
                    <w:left w:val="none" w:sz="0" w:space="0" w:color="auto"/>
                    <w:bottom w:val="none" w:sz="0" w:space="0" w:color="auto"/>
                    <w:right w:val="none" w:sz="0" w:space="0" w:color="auto"/>
                  </w:divBdr>
                  <w:divsChild>
                    <w:div w:id="2574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086">
          <w:marLeft w:val="0"/>
          <w:marRight w:val="0"/>
          <w:marTop w:val="0"/>
          <w:marBottom w:val="0"/>
          <w:divBdr>
            <w:top w:val="none" w:sz="0" w:space="0" w:color="auto"/>
            <w:left w:val="none" w:sz="0" w:space="0" w:color="auto"/>
            <w:bottom w:val="none" w:sz="0" w:space="0" w:color="auto"/>
            <w:right w:val="none" w:sz="0" w:space="0" w:color="auto"/>
          </w:divBdr>
          <w:divsChild>
            <w:div w:id="723409574">
              <w:marLeft w:val="0"/>
              <w:marRight w:val="0"/>
              <w:marTop w:val="0"/>
              <w:marBottom w:val="0"/>
              <w:divBdr>
                <w:top w:val="none" w:sz="0" w:space="0" w:color="auto"/>
                <w:left w:val="none" w:sz="0" w:space="0" w:color="auto"/>
                <w:bottom w:val="none" w:sz="0" w:space="0" w:color="auto"/>
                <w:right w:val="none" w:sz="0" w:space="0" w:color="auto"/>
              </w:divBdr>
              <w:divsChild>
                <w:div w:id="557280288">
                  <w:marLeft w:val="0"/>
                  <w:marRight w:val="0"/>
                  <w:marTop w:val="0"/>
                  <w:marBottom w:val="0"/>
                  <w:divBdr>
                    <w:top w:val="none" w:sz="0" w:space="0" w:color="auto"/>
                    <w:left w:val="none" w:sz="0" w:space="0" w:color="auto"/>
                    <w:bottom w:val="none" w:sz="0" w:space="0" w:color="auto"/>
                    <w:right w:val="none" w:sz="0" w:space="0" w:color="auto"/>
                  </w:divBdr>
                  <w:divsChild>
                    <w:div w:id="14395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367888">
      <w:bodyDiv w:val="1"/>
      <w:marLeft w:val="0"/>
      <w:marRight w:val="0"/>
      <w:marTop w:val="0"/>
      <w:marBottom w:val="0"/>
      <w:divBdr>
        <w:top w:val="none" w:sz="0" w:space="0" w:color="auto"/>
        <w:left w:val="none" w:sz="0" w:space="0" w:color="auto"/>
        <w:bottom w:val="none" w:sz="0" w:space="0" w:color="auto"/>
        <w:right w:val="none" w:sz="0" w:space="0" w:color="auto"/>
      </w:divBdr>
      <w:divsChild>
        <w:div w:id="1669597901">
          <w:marLeft w:val="0"/>
          <w:marRight w:val="0"/>
          <w:marTop w:val="0"/>
          <w:marBottom w:val="0"/>
          <w:divBdr>
            <w:top w:val="none" w:sz="0" w:space="0" w:color="auto"/>
            <w:left w:val="none" w:sz="0" w:space="0" w:color="auto"/>
            <w:bottom w:val="none" w:sz="0" w:space="0" w:color="auto"/>
            <w:right w:val="none" w:sz="0" w:space="0" w:color="auto"/>
          </w:divBdr>
          <w:divsChild>
            <w:div w:id="824391046">
              <w:marLeft w:val="0"/>
              <w:marRight w:val="0"/>
              <w:marTop w:val="0"/>
              <w:marBottom w:val="0"/>
              <w:divBdr>
                <w:top w:val="none" w:sz="0" w:space="0" w:color="auto"/>
                <w:left w:val="none" w:sz="0" w:space="0" w:color="auto"/>
                <w:bottom w:val="none" w:sz="0" w:space="0" w:color="auto"/>
                <w:right w:val="none" w:sz="0" w:space="0" w:color="auto"/>
              </w:divBdr>
              <w:divsChild>
                <w:div w:id="800343870">
                  <w:marLeft w:val="0"/>
                  <w:marRight w:val="0"/>
                  <w:marTop w:val="0"/>
                  <w:marBottom w:val="0"/>
                  <w:divBdr>
                    <w:top w:val="none" w:sz="0" w:space="0" w:color="auto"/>
                    <w:left w:val="none" w:sz="0" w:space="0" w:color="auto"/>
                    <w:bottom w:val="none" w:sz="0" w:space="0" w:color="auto"/>
                    <w:right w:val="none" w:sz="0" w:space="0" w:color="auto"/>
                  </w:divBdr>
                  <w:divsChild>
                    <w:div w:id="5496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7861">
          <w:marLeft w:val="0"/>
          <w:marRight w:val="0"/>
          <w:marTop w:val="0"/>
          <w:marBottom w:val="0"/>
          <w:divBdr>
            <w:top w:val="none" w:sz="0" w:space="0" w:color="auto"/>
            <w:left w:val="none" w:sz="0" w:space="0" w:color="auto"/>
            <w:bottom w:val="none" w:sz="0" w:space="0" w:color="auto"/>
            <w:right w:val="none" w:sz="0" w:space="0" w:color="auto"/>
          </w:divBdr>
          <w:divsChild>
            <w:div w:id="853542099">
              <w:marLeft w:val="0"/>
              <w:marRight w:val="0"/>
              <w:marTop w:val="0"/>
              <w:marBottom w:val="0"/>
              <w:divBdr>
                <w:top w:val="none" w:sz="0" w:space="0" w:color="auto"/>
                <w:left w:val="none" w:sz="0" w:space="0" w:color="auto"/>
                <w:bottom w:val="none" w:sz="0" w:space="0" w:color="auto"/>
                <w:right w:val="none" w:sz="0" w:space="0" w:color="auto"/>
              </w:divBdr>
              <w:divsChild>
                <w:div w:id="1224028441">
                  <w:marLeft w:val="0"/>
                  <w:marRight w:val="0"/>
                  <w:marTop w:val="0"/>
                  <w:marBottom w:val="0"/>
                  <w:divBdr>
                    <w:top w:val="none" w:sz="0" w:space="0" w:color="auto"/>
                    <w:left w:val="none" w:sz="0" w:space="0" w:color="auto"/>
                    <w:bottom w:val="none" w:sz="0" w:space="0" w:color="auto"/>
                    <w:right w:val="none" w:sz="0" w:space="0" w:color="auto"/>
                  </w:divBdr>
                  <w:divsChild>
                    <w:div w:id="16239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90918">
      <w:bodyDiv w:val="1"/>
      <w:marLeft w:val="0"/>
      <w:marRight w:val="0"/>
      <w:marTop w:val="0"/>
      <w:marBottom w:val="0"/>
      <w:divBdr>
        <w:top w:val="none" w:sz="0" w:space="0" w:color="auto"/>
        <w:left w:val="none" w:sz="0" w:space="0" w:color="auto"/>
        <w:bottom w:val="none" w:sz="0" w:space="0" w:color="auto"/>
        <w:right w:val="none" w:sz="0" w:space="0" w:color="auto"/>
      </w:divBdr>
    </w:div>
    <w:div w:id="160506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5325/marineresecon.39.3.001" TargetMode="External"/><Relationship Id="rId18" Type="http://schemas.openxmlformats.org/officeDocument/2006/relationships/hyperlink" Target="https://doi.org/10.1007/s10584-021-03264-4" TargetMode="External"/><Relationship Id="rId3" Type="http://schemas.openxmlformats.org/officeDocument/2006/relationships/styles" Target="styles.xml"/><Relationship Id="rId21" Type="http://schemas.openxmlformats.org/officeDocument/2006/relationships/hyperlink" Target="https://www.newamerica.org/future-land-housing/briefs/mandatory-home-buyouts-in-houston/" TargetMode="External"/><Relationship Id="rId7" Type="http://schemas.openxmlformats.org/officeDocument/2006/relationships/endnotes" Target="endnotes.xml"/><Relationship Id="rId12" Type="http://schemas.openxmlformats.org/officeDocument/2006/relationships/hyperlink" Target="https://doi.org/10.1088/1748-9326/accfd6" TargetMode="External"/><Relationship Id="rId17" Type="http://schemas.openxmlformats.org/officeDocument/2006/relationships/hyperlink" Target="https://doi.org/10.1126%20/sciadv.aax899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ema.gov/disaster/stafford-act" TargetMode="External"/><Relationship Id="rId20" Type="http://schemas.openxmlformats.org/officeDocument/2006/relationships/hyperlink" Target="https://www.harrisrecovery.org/Programs/Buy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61/(ASCE)NH.1527-6996.0000042"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061/(ASCE)NH.1527-6996.000038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5950/0738-1360-28.3.253"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05524-811F-4656-94BF-77EA5CB0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17</Pages>
  <Words>4678</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310</cp:revision>
  <dcterms:created xsi:type="dcterms:W3CDTF">2024-10-03T00:50:00Z</dcterms:created>
  <dcterms:modified xsi:type="dcterms:W3CDTF">2024-10-28T19:07:00Z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2024-10-04T20:48:04Z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8d22258e-7119-447f-919f-0788675ba655</vt:lpwstr>
  </property>
  <property fmtid="{D5CDD505-2E9C-101B-9397-08002B2CF9AE}" pid="8" name="MSIP_Label_4044bd30-2ed7-4c9d-9d12-46200872a97b_ContentBits">
    <vt:lpwstr>0</vt:lpwstr>
  </property>
</Properties>
</file>