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6D7BC" w14:textId="4B3FD0A8" w:rsidR="00DF7E59" w:rsidRDefault="004818B1" w:rsidP="004818B1">
      <w:pPr>
        <w:spacing w:line="480" w:lineRule="auto"/>
        <w:rPr>
          <w:rFonts w:ascii="Times New Roman" w:hAnsi="Times New Roman" w:cs="Times New Roman"/>
          <w:b/>
          <w:bCs/>
          <w:sz w:val="24"/>
          <w:szCs w:val="24"/>
        </w:rPr>
      </w:pPr>
      <w:r w:rsidRPr="004818B1">
        <w:rPr>
          <w:rFonts w:ascii="Times New Roman" w:hAnsi="Times New Roman" w:cs="Times New Roman"/>
          <w:b/>
          <w:bCs/>
          <w:sz w:val="24"/>
          <w:szCs w:val="24"/>
        </w:rPr>
        <w:t>Chapter 2. Distributional Consequences of Flood Buyout and Acquisition Programs</w:t>
      </w:r>
    </w:p>
    <w:p w14:paraId="1EAD2087" w14:textId="61061E98" w:rsidR="004818B1" w:rsidRDefault="004818B1" w:rsidP="004818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3848A0AD" w14:textId="11753C54" w:rsidR="004818B1" w:rsidRDefault="0022128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Managed retreat</w:t>
      </w:r>
      <w:r w:rsidR="004818B1">
        <w:rPr>
          <w:rFonts w:ascii="Times New Roman" w:hAnsi="Times New Roman" w:cs="Times New Roman"/>
          <w:b/>
          <w:bCs/>
          <w:sz w:val="24"/>
          <w:szCs w:val="24"/>
        </w:rPr>
        <w:t xml:space="preserve"> programs</w:t>
      </w:r>
    </w:p>
    <w:p w14:paraId="347A19E1" w14:textId="6BC3024A" w:rsidR="007F3DFE" w:rsidRDefault="00850C1D" w:rsidP="00221282">
      <w:pPr>
        <w:spacing w:line="480" w:lineRule="auto"/>
        <w:rPr>
          <w:rFonts w:ascii="Times New Roman" w:hAnsi="Times New Roman" w:cs="Times New Roman"/>
          <w:sz w:val="24"/>
          <w:szCs w:val="24"/>
        </w:rPr>
      </w:pPr>
      <w:r>
        <w:rPr>
          <w:rFonts w:ascii="Times New Roman" w:hAnsi="Times New Roman" w:cs="Times New Roman"/>
          <w:sz w:val="24"/>
          <w:szCs w:val="24"/>
        </w:rPr>
        <w:t xml:space="preserve">Flooding is a particularly economically damaging effect of climate change as it damages infrastructure and homes. Climate change exacerbates flooding, and one way that the government has responded to increasing damages is through managed retreat. </w:t>
      </w:r>
      <w:r w:rsidR="00DD5F27">
        <w:rPr>
          <w:rFonts w:ascii="Times New Roman" w:hAnsi="Times New Roman" w:cs="Times New Roman"/>
          <w:sz w:val="24"/>
          <w:szCs w:val="24"/>
        </w:rPr>
        <w:t xml:space="preserve">Managed retreat involves physically moving people away from risk. </w:t>
      </w:r>
      <w:r w:rsidR="005A3642">
        <w:rPr>
          <w:rFonts w:ascii="Times New Roman" w:hAnsi="Times New Roman" w:cs="Times New Roman"/>
          <w:sz w:val="24"/>
          <w:szCs w:val="24"/>
        </w:rPr>
        <w:t>Government agencies will pay people to demolish homes in high-risk areas and relocate.</w:t>
      </w:r>
      <w:r w:rsidR="00651646">
        <w:rPr>
          <w:rFonts w:ascii="Times New Roman" w:hAnsi="Times New Roman" w:cs="Times New Roman"/>
          <w:sz w:val="24"/>
          <w:szCs w:val="24"/>
        </w:rPr>
        <w:t xml:space="preserve"> </w:t>
      </w:r>
      <w:r w:rsidR="00A525A6">
        <w:rPr>
          <w:rFonts w:ascii="Times New Roman" w:hAnsi="Times New Roman" w:cs="Times New Roman"/>
          <w:sz w:val="24"/>
          <w:szCs w:val="24"/>
        </w:rPr>
        <w:t>Interest in buyouts and managed retreat has in part grown because of the recognition that</w:t>
      </w:r>
      <w:r w:rsidR="0081350F">
        <w:rPr>
          <w:rFonts w:ascii="Times New Roman" w:hAnsi="Times New Roman" w:cs="Times New Roman"/>
          <w:sz w:val="24"/>
          <w:szCs w:val="24"/>
        </w:rPr>
        <w:t xml:space="preserve"> mitigation strategies involving infrastructural improvements may create a false sense of safety, a phenomenon that has been termed the levee paradox</w:t>
      </w:r>
      <w:r w:rsidR="00B238CD">
        <w:rPr>
          <w:rFonts w:ascii="Times New Roman" w:hAnsi="Times New Roman" w:cs="Times New Roman"/>
          <w:sz w:val="24"/>
          <w:szCs w:val="24"/>
        </w:rPr>
        <w:t xml:space="preserve"> (Gissing et al., 2018)</w:t>
      </w:r>
      <w:r w:rsidR="0081350F">
        <w:rPr>
          <w:rFonts w:ascii="Times New Roman" w:hAnsi="Times New Roman" w:cs="Times New Roman"/>
          <w:sz w:val="24"/>
          <w:szCs w:val="24"/>
        </w:rPr>
        <w:t>.</w:t>
      </w:r>
      <w:r w:rsidR="00A54884">
        <w:rPr>
          <w:rFonts w:ascii="Times New Roman" w:hAnsi="Times New Roman" w:cs="Times New Roman"/>
          <w:sz w:val="24"/>
          <w:szCs w:val="24"/>
        </w:rPr>
        <w:t xml:space="preserve"> Buyouts are a promising alternative, because they involve leaving the purchased property as open or greenspace, stopping future damage costs at the point of purchase</w:t>
      </w:r>
      <w:r w:rsidR="0044706E">
        <w:rPr>
          <w:rFonts w:ascii="Times New Roman" w:hAnsi="Times New Roman" w:cs="Times New Roman"/>
          <w:sz w:val="24"/>
          <w:szCs w:val="24"/>
        </w:rPr>
        <w:t xml:space="preserve"> and providing ecosystem services.</w:t>
      </w:r>
    </w:p>
    <w:p w14:paraId="3739C16D" w14:textId="1E3EA09A" w:rsidR="00372951" w:rsidRDefault="00372951" w:rsidP="00221282">
      <w:pPr>
        <w:spacing w:line="480" w:lineRule="auto"/>
        <w:rPr>
          <w:rFonts w:ascii="Times New Roman" w:hAnsi="Times New Roman" w:cs="Times New Roman"/>
          <w:sz w:val="24"/>
          <w:szCs w:val="24"/>
        </w:rPr>
      </w:pPr>
      <w:r>
        <w:rPr>
          <w:rFonts w:ascii="Times New Roman" w:hAnsi="Times New Roman" w:cs="Times New Roman"/>
          <w:sz w:val="24"/>
          <w:szCs w:val="24"/>
        </w:rPr>
        <w:tab/>
      </w:r>
      <w:r w:rsidR="001D4DF8">
        <w:rPr>
          <w:rFonts w:ascii="Times New Roman" w:hAnsi="Times New Roman" w:cs="Times New Roman"/>
          <w:sz w:val="24"/>
          <w:szCs w:val="24"/>
        </w:rPr>
        <w:t>Managed retreat programs have existed in the US since the 1970s (Miao &amp;</w:t>
      </w:r>
      <w:r w:rsidR="001D4DF8" w:rsidRPr="00651646">
        <w:t xml:space="preserve"> </w:t>
      </w:r>
      <w:proofErr w:type="spellStart"/>
      <w:r w:rsidR="001D4DF8" w:rsidRPr="00651646">
        <w:rPr>
          <w:rFonts w:ascii="Times New Roman" w:hAnsi="Times New Roman" w:cs="Times New Roman"/>
          <w:sz w:val="24"/>
          <w:szCs w:val="24"/>
        </w:rPr>
        <w:t>Davlasheridze</w:t>
      </w:r>
      <w:proofErr w:type="spellEnd"/>
      <w:r w:rsidR="001D4DF8">
        <w:rPr>
          <w:rFonts w:ascii="Times New Roman" w:hAnsi="Times New Roman" w:cs="Times New Roman"/>
          <w:sz w:val="24"/>
          <w:szCs w:val="24"/>
        </w:rPr>
        <w:t xml:space="preserve">, 2021). The Federal Emergency Management Agency’s (FEMA) Hazard Mitigation Grant Program (HMGP) has funded most of homeowner’s relocation through buyout programs. Through a buyout, FEMA pays the pre-disaster fair market value of the house, and the house is demolished and left as open or green space. Acquisitions are similar, although the land is auctioned and can still be developed (Elliott et al., 2023). </w:t>
      </w:r>
      <w:r>
        <w:rPr>
          <w:rFonts w:ascii="Times New Roman" w:hAnsi="Times New Roman" w:cs="Times New Roman"/>
          <w:sz w:val="24"/>
          <w:szCs w:val="24"/>
        </w:rPr>
        <w:t>The 1988 Stafford Act authorizes HMGP funding for disaster relief after presidential disaster declaration</w:t>
      </w:r>
      <w:r w:rsidR="00292C04">
        <w:rPr>
          <w:rFonts w:ascii="Times New Roman" w:hAnsi="Times New Roman" w:cs="Times New Roman"/>
          <w:sz w:val="24"/>
          <w:szCs w:val="24"/>
        </w:rPr>
        <w:t xml:space="preserve"> (PDD)</w:t>
      </w:r>
      <w:r w:rsidR="00D02432">
        <w:rPr>
          <w:rFonts w:ascii="Times New Roman" w:hAnsi="Times New Roman" w:cs="Times New Roman"/>
          <w:sz w:val="24"/>
          <w:szCs w:val="24"/>
        </w:rPr>
        <w:t xml:space="preserve"> (FEMA, n.d.).</w:t>
      </w:r>
      <w:r w:rsidR="005D15E0">
        <w:rPr>
          <w:rFonts w:ascii="Times New Roman" w:hAnsi="Times New Roman" w:cs="Times New Roman"/>
          <w:sz w:val="24"/>
          <w:szCs w:val="24"/>
        </w:rPr>
        <w:t xml:space="preserve"> </w:t>
      </w:r>
      <w:r w:rsidR="001D4DF8">
        <w:rPr>
          <w:rFonts w:ascii="Times New Roman" w:hAnsi="Times New Roman" w:cs="Times New Roman"/>
          <w:sz w:val="24"/>
          <w:szCs w:val="24"/>
        </w:rPr>
        <w:t>Funding for buyouts may also come from the Department of Housing and Urban Development’s (HUD) Community Development Block Grant-Disaster Recovery (CDBG-DR) program.</w:t>
      </w:r>
      <w:r w:rsidR="00C8324E">
        <w:rPr>
          <w:rFonts w:ascii="Times New Roman" w:hAnsi="Times New Roman" w:cs="Times New Roman"/>
          <w:sz w:val="24"/>
          <w:szCs w:val="24"/>
        </w:rPr>
        <w:t xml:space="preserve"> Federal agencies like FEMA and HUD typically cover 75% of buyout costs, with a 25% non-federal cost </w:t>
      </w:r>
      <w:r w:rsidR="00C8324E">
        <w:rPr>
          <w:rFonts w:ascii="Times New Roman" w:hAnsi="Times New Roman" w:cs="Times New Roman"/>
          <w:sz w:val="24"/>
          <w:szCs w:val="24"/>
        </w:rPr>
        <w:lastRenderedPageBreak/>
        <w:t xml:space="preserve">match accounting for the rest </w:t>
      </w:r>
      <w:r w:rsidR="001D4DF8">
        <w:rPr>
          <w:rFonts w:ascii="Times New Roman" w:hAnsi="Times New Roman" w:cs="Times New Roman"/>
          <w:sz w:val="24"/>
          <w:szCs w:val="24"/>
        </w:rPr>
        <w:t>(</w:t>
      </w:r>
      <w:r w:rsidR="001D4DF8" w:rsidRPr="001D4DF8">
        <w:rPr>
          <w:rFonts w:ascii="Times New Roman" w:hAnsi="Times New Roman" w:cs="Times New Roman"/>
          <w:sz w:val="24"/>
          <w:szCs w:val="24"/>
        </w:rPr>
        <w:t>Curran-Groome</w:t>
      </w:r>
      <w:r w:rsidR="001D4DF8">
        <w:rPr>
          <w:rFonts w:ascii="Times New Roman" w:hAnsi="Times New Roman" w:cs="Times New Roman"/>
          <w:sz w:val="24"/>
          <w:szCs w:val="24"/>
        </w:rPr>
        <w:t xml:space="preserve"> et al., 2021). </w:t>
      </w:r>
      <w:r w:rsidR="005D15E0">
        <w:rPr>
          <w:rFonts w:ascii="Times New Roman" w:hAnsi="Times New Roman" w:cs="Times New Roman"/>
          <w:sz w:val="24"/>
          <w:szCs w:val="24"/>
        </w:rPr>
        <w:t>The National Flood Insurance Program (NFIP) was established in 1968 to assist vulnerable residents with flooding costs.</w:t>
      </w:r>
      <w:r w:rsidR="006645B4">
        <w:rPr>
          <w:rFonts w:ascii="Times New Roman" w:hAnsi="Times New Roman" w:cs="Times New Roman"/>
          <w:sz w:val="24"/>
          <w:szCs w:val="24"/>
        </w:rPr>
        <w:t xml:space="preserve"> FEMA developed flood insurance rate maps (FIRMs) that define flood zones. The 100-year floodplain, also known as the special flood hazard area (SFHA), has a 1% annual change of flooding per year.</w:t>
      </w:r>
      <w:r w:rsidR="00171096">
        <w:rPr>
          <w:rFonts w:ascii="Times New Roman" w:hAnsi="Times New Roman" w:cs="Times New Roman"/>
          <w:sz w:val="24"/>
          <w:szCs w:val="24"/>
        </w:rPr>
        <w:t xml:space="preserve"> SFHA property owners with a federally backed mortgage are required to purchase flood insurance. </w:t>
      </w:r>
    </w:p>
    <w:p w14:paraId="54146BE3" w14:textId="5D24DA25" w:rsidR="00AC0BEA" w:rsidRDefault="00AC0BEA" w:rsidP="00221282">
      <w:pPr>
        <w:spacing w:line="480" w:lineRule="auto"/>
        <w:rPr>
          <w:ins w:id="0" w:author="Emma Sophia Donnelly" w:date="2024-10-05T17:49:00Z" w16du:dateUtc="2024-10-05T21:49:00Z"/>
          <w:rFonts w:ascii="Times New Roman" w:hAnsi="Times New Roman" w:cs="Times New Roman"/>
          <w:sz w:val="24"/>
          <w:szCs w:val="24"/>
        </w:rPr>
      </w:pPr>
      <w:r>
        <w:rPr>
          <w:rFonts w:ascii="Times New Roman" w:hAnsi="Times New Roman" w:cs="Times New Roman"/>
          <w:sz w:val="24"/>
          <w:szCs w:val="24"/>
        </w:rPr>
        <w:tab/>
      </w:r>
      <w:r w:rsidR="007F0DD8">
        <w:rPr>
          <w:rFonts w:ascii="Times New Roman" w:hAnsi="Times New Roman" w:cs="Times New Roman"/>
          <w:sz w:val="24"/>
          <w:szCs w:val="24"/>
        </w:rPr>
        <w:t>Buyout programs tend to be reactive, in response to disasters, rather than proactive (</w:t>
      </w:r>
      <w:proofErr w:type="spellStart"/>
      <w:r w:rsidR="007F0DD8">
        <w:rPr>
          <w:rFonts w:ascii="Times New Roman" w:hAnsi="Times New Roman" w:cs="Times New Roman"/>
          <w:sz w:val="24"/>
          <w:szCs w:val="24"/>
        </w:rPr>
        <w:t>Hashida</w:t>
      </w:r>
      <w:proofErr w:type="spellEnd"/>
      <w:r w:rsidR="007F0DD8">
        <w:rPr>
          <w:rFonts w:ascii="Times New Roman" w:hAnsi="Times New Roman" w:cs="Times New Roman"/>
          <w:sz w:val="24"/>
          <w:szCs w:val="24"/>
        </w:rPr>
        <w:t xml:space="preserve"> &amp; Dundas, 2023a). </w:t>
      </w:r>
      <w:r>
        <w:rPr>
          <w:rFonts w:ascii="Times New Roman" w:hAnsi="Times New Roman" w:cs="Times New Roman"/>
          <w:sz w:val="24"/>
          <w:szCs w:val="24"/>
        </w:rPr>
        <w:t>The process starts with states and/or local governments gathering a list of eligible properties for an application to FEMA. If they are granted funds, states distribute them to local governments. Local governments either work with property owners or contract out assistance for the buyout implementation</w:t>
      </w:r>
      <w:r w:rsidR="006E0D7C">
        <w:rPr>
          <w:rFonts w:ascii="Times New Roman" w:hAnsi="Times New Roman" w:cs="Times New Roman"/>
          <w:sz w:val="24"/>
          <w:szCs w:val="24"/>
        </w:rPr>
        <w:t xml:space="preserve">. </w:t>
      </w:r>
      <w:r w:rsidR="007F0DD8">
        <w:rPr>
          <w:rFonts w:ascii="Times New Roman" w:hAnsi="Times New Roman" w:cs="Times New Roman"/>
          <w:sz w:val="24"/>
          <w:szCs w:val="24"/>
        </w:rPr>
        <w:t>Since these are typically reactive, after a major disaster, they often operate inefficiently. The processes can be time consuming, there are overlapping bureaucracies involved, different levels of governmental authorities interacting leading to conflicts, and other complications</w:t>
      </w:r>
      <w:r w:rsidR="00601CB6">
        <w:rPr>
          <w:rFonts w:ascii="Times New Roman" w:hAnsi="Times New Roman" w:cs="Times New Roman"/>
          <w:sz w:val="24"/>
          <w:szCs w:val="24"/>
        </w:rPr>
        <w:t xml:space="preserve"> that cause buyouts to take over five years</w:t>
      </w:r>
      <w:r w:rsidR="00AE65B5">
        <w:rPr>
          <w:rFonts w:ascii="Times New Roman" w:hAnsi="Times New Roman" w:cs="Times New Roman"/>
          <w:sz w:val="24"/>
          <w:szCs w:val="24"/>
        </w:rPr>
        <w:t xml:space="preserve">. The </w:t>
      </w:r>
      <w:proofErr w:type="gramStart"/>
      <w:r w:rsidR="00AE65B5">
        <w:rPr>
          <w:rFonts w:ascii="Times New Roman" w:hAnsi="Times New Roman" w:cs="Times New Roman"/>
          <w:sz w:val="24"/>
          <w:szCs w:val="24"/>
        </w:rPr>
        <w:t>drawn out</w:t>
      </w:r>
      <w:proofErr w:type="gramEnd"/>
      <w:r w:rsidR="00AE65B5">
        <w:rPr>
          <w:rFonts w:ascii="Times New Roman" w:hAnsi="Times New Roman" w:cs="Times New Roman"/>
          <w:sz w:val="24"/>
          <w:szCs w:val="24"/>
        </w:rPr>
        <w:t xml:space="preserve"> process sometimes causes participants to walk away from the buyout altogether. </w:t>
      </w:r>
      <w:r w:rsidR="006E0D7C">
        <w:rPr>
          <w:rFonts w:ascii="Times New Roman" w:hAnsi="Times New Roman" w:cs="Times New Roman"/>
          <w:sz w:val="24"/>
          <w:szCs w:val="24"/>
        </w:rPr>
        <w:t xml:space="preserve"> (</w:t>
      </w:r>
      <w:r w:rsidR="006E0D7C" w:rsidRPr="001D4DF8">
        <w:rPr>
          <w:rFonts w:ascii="Times New Roman" w:hAnsi="Times New Roman" w:cs="Times New Roman"/>
          <w:sz w:val="24"/>
          <w:szCs w:val="24"/>
        </w:rPr>
        <w:t>Curran-Groome</w:t>
      </w:r>
      <w:r w:rsidR="006E0D7C">
        <w:rPr>
          <w:rFonts w:ascii="Times New Roman" w:hAnsi="Times New Roman" w:cs="Times New Roman"/>
          <w:sz w:val="24"/>
          <w:szCs w:val="24"/>
        </w:rPr>
        <w:t xml:space="preserve"> et al., 2021).</w:t>
      </w:r>
    </w:p>
    <w:p w14:paraId="1B16CABC" w14:textId="0CE33230" w:rsidR="00DD7ABC" w:rsidRPr="00221282" w:rsidRDefault="00DD7ABC" w:rsidP="00221282">
      <w:pPr>
        <w:spacing w:line="480" w:lineRule="auto"/>
        <w:rPr>
          <w:rFonts w:ascii="Times New Roman" w:hAnsi="Times New Roman" w:cs="Times New Roman"/>
          <w:sz w:val="24"/>
          <w:szCs w:val="24"/>
        </w:rPr>
      </w:pPr>
      <w:ins w:id="1" w:author="Emma Sophia Donnelly" w:date="2024-10-05T17:49:00Z" w16du:dateUtc="2024-10-05T21:49:00Z">
        <w:r>
          <w:rPr>
            <w:rFonts w:ascii="Times New Roman" w:hAnsi="Times New Roman" w:cs="Times New Roman"/>
            <w:sz w:val="24"/>
            <w:szCs w:val="24"/>
          </w:rPr>
          <w:tab/>
        </w:r>
      </w:ins>
      <w:r w:rsidR="00486EBF">
        <w:rPr>
          <w:rFonts w:ascii="Times New Roman" w:hAnsi="Times New Roman" w:cs="Times New Roman"/>
          <w:sz w:val="24"/>
          <w:szCs w:val="24"/>
        </w:rPr>
        <w:t xml:space="preserve">Buyouts are voluntary, residents cannot be forced to sell their home. Though they are offered FMVs for their home, state or local governments can provide additional incentives. </w:t>
      </w:r>
      <w:r>
        <w:rPr>
          <w:rFonts w:ascii="Times New Roman" w:hAnsi="Times New Roman" w:cs="Times New Roman"/>
          <w:sz w:val="24"/>
          <w:szCs w:val="24"/>
        </w:rPr>
        <w:t>(</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r w:rsidR="00486EBF">
        <w:rPr>
          <w:rFonts w:ascii="Times New Roman" w:hAnsi="Times New Roman" w:cs="Times New Roman"/>
          <w:sz w:val="24"/>
          <w:szCs w:val="24"/>
        </w:rPr>
        <w:t xml:space="preserve">Sometimes, local governments will even provide incentives for groups of homes to move together. </w:t>
      </w:r>
      <w:r w:rsidR="00144438">
        <w:rPr>
          <w:rFonts w:ascii="Times New Roman" w:hAnsi="Times New Roman" w:cs="Times New Roman"/>
          <w:sz w:val="24"/>
          <w:szCs w:val="24"/>
        </w:rPr>
        <w:t>They can be used for parks, gardens</w:t>
      </w:r>
      <w:proofErr w:type="gramStart"/>
      <w:r w:rsidR="00144438">
        <w:rPr>
          <w:rFonts w:ascii="Times New Roman" w:hAnsi="Times New Roman" w:cs="Times New Roman"/>
          <w:sz w:val="24"/>
          <w:szCs w:val="24"/>
        </w:rPr>
        <w:t>, floodplains</w:t>
      </w:r>
      <w:proofErr w:type="gramEnd"/>
      <w:r w:rsidR="00144438">
        <w:rPr>
          <w:rFonts w:ascii="Times New Roman" w:hAnsi="Times New Roman" w:cs="Times New Roman"/>
          <w:sz w:val="24"/>
          <w:szCs w:val="24"/>
        </w:rPr>
        <w:t>, but are typically left as vacant lots.</w:t>
      </w:r>
      <w:r w:rsidR="00B64445">
        <w:rPr>
          <w:rFonts w:ascii="Times New Roman" w:hAnsi="Times New Roman" w:cs="Times New Roman"/>
          <w:sz w:val="24"/>
          <w:szCs w:val="24"/>
        </w:rPr>
        <w:t xml:space="preserve"> Some homeowners decide to stay and ultimately </w:t>
      </w:r>
      <w:proofErr w:type="gramStart"/>
      <w:r w:rsidR="00B64445">
        <w:rPr>
          <w:rFonts w:ascii="Times New Roman" w:hAnsi="Times New Roman" w:cs="Times New Roman"/>
          <w:sz w:val="24"/>
          <w:szCs w:val="24"/>
        </w:rPr>
        <w:t>have to</w:t>
      </w:r>
      <w:proofErr w:type="gramEnd"/>
      <w:r w:rsidR="00B64445">
        <w:rPr>
          <w:rFonts w:ascii="Times New Roman" w:hAnsi="Times New Roman" w:cs="Times New Roman"/>
          <w:sz w:val="24"/>
          <w:szCs w:val="24"/>
        </w:rPr>
        <w:t xml:space="preserve"> rebuild their home after flooding. These residents are called “holdouts,” and among reasons for why they may refuse to </w:t>
      </w:r>
      <w:r w:rsidR="00B64445">
        <w:rPr>
          <w:rFonts w:ascii="Times New Roman" w:hAnsi="Times New Roman" w:cs="Times New Roman"/>
          <w:sz w:val="24"/>
          <w:szCs w:val="24"/>
        </w:rPr>
        <w:lastRenderedPageBreak/>
        <w:t xml:space="preserve">relocate are inadequate incentives or information, strong ties to their community or location, or inability to afford relocation </w:t>
      </w:r>
      <w:r w:rsidR="00144438">
        <w:rPr>
          <w:rFonts w:ascii="Times New Roman" w:hAnsi="Times New Roman" w:cs="Times New Roman"/>
          <w:sz w:val="24"/>
          <w:szCs w:val="24"/>
        </w:rPr>
        <w:t>(</w:t>
      </w:r>
      <w:proofErr w:type="spellStart"/>
      <w:r w:rsidR="00144438">
        <w:rPr>
          <w:rFonts w:ascii="Times New Roman" w:hAnsi="Times New Roman" w:cs="Times New Roman"/>
          <w:sz w:val="24"/>
          <w:szCs w:val="24"/>
        </w:rPr>
        <w:t>BenDor</w:t>
      </w:r>
      <w:proofErr w:type="spellEnd"/>
      <w:r w:rsidR="00144438">
        <w:rPr>
          <w:rFonts w:ascii="Times New Roman" w:hAnsi="Times New Roman" w:cs="Times New Roman"/>
          <w:sz w:val="24"/>
          <w:szCs w:val="24"/>
        </w:rPr>
        <w:t xml:space="preserve"> et al., 2020).</w:t>
      </w:r>
    </w:p>
    <w:p w14:paraId="16BD3D49" w14:textId="2C66C83C" w:rsidR="004818B1" w:rsidRDefault="004818B1"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Economic research on flood buyout programs</w:t>
      </w:r>
    </w:p>
    <w:p w14:paraId="5FF13BE1" w14:textId="64E7FF1C" w:rsidR="007F3DFE" w:rsidRDefault="00CA600E" w:rsidP="00CA600E">
      <w:pPr>
        <w:spacing w:line="480" w:lineRule="auto"/>
        <w:rPr>
          <w:rFonts w:ascii="Times New Roman" w:hAnsi="Times New Roman" w:cs="Times New Roman"/>
          <w:sz w:val="24"/>
          <w:szCs w:val="24"/>
        </w:rPr>
      </w:pPr>
      <w:r>
        <w:rPr>
          <w:rFonts w:ascii="Times New Roman" w:hAnsi="Times New Roman" w:cs="Times New Roman"/>
          <w:sz w:val="24"/>
          <w:szCs w:val="24"/>
        </w:rPr>
        <w:t>Most research indicates that flood buyout programs provide economic impacts. If residents move to lower flood risk areas that are still near their origin location, they can still support their local economy while reducing costs of flood damages (Elliott et al., 2023).</w:t>
      </w:r>
      <w:r w:rsidR="00B3091B">
        <w:rPr>
          <w:rFonts w:ascii="Times New Roman" w:hAnsi="Times New Roman" w:cs="Times New Roman"/>
          <w:sz w:val="24"/>
          <w:szCs w:val="24"/>
        </w:rPr>
        <w:t xml:space="preserve"> </w:t>
      </w:r>
      <w:r w:rsidR="003F2777">
        <w:rPr>
          <w:rFonts w:ascii="Times New Roman" w:hAnsi="Times New Roman" w:cs="Times New Roman"/>
          <w:sz w:val="24"/>
          <w:szCs w:val="24"/>
        </w:rPr>
        <w:t xml:space="preserve">Another way they flood buyouts may provide benefits is through steering development away from risky areas. </w:t>
      </w:r>
      <w:r w:rsidR="00DA3B61">
        <w:rPr>
          <w:rFonts w:ascii="Times New Roman" w:hAnsi="Times New Roman" w:cs="Times New Roman"/>
          <w:sz w:val="24"/>
          <w:szCs w:val="24"/>
        </w:rPr>
        <w:t xml:space="preserve">These </w:t>
      </w:r>
      <w:proofErr w:type="gramStart"/>
      <w:r w:rsidR="00DA3B61">
        <w:rPr>
          <w:rFonts w:ascii="Times New Roman" w:hAnsi="Times New Roman" w:cs="Times New Roman"/>
          <w:sz w:val="24"/>
          <w:szCs w:val="24"/>
        </w:rPr>
        <w:t>findings</w:t>
      </w:r>
      <w:proofErr w:type="gramEnd"/>
      <w:r w:rsidR="00DA3B61">
        <w:rPr>
          <w:rFonts w:ascii="Times New Roman" w:hAnsi="Times New Roman" w:cs="Times New Roman"/>
          <w:sz w:val="24"/>
          <w:szCs w:val="24"/>
        </w:rPr>
        <w:t xml:space="preserve"> are important because, since 1998, FEMA has only allocated approximately 4.5% of their funding toward buyout programs, and because many residents are reluctant to participate in these programs</w:t>
      </w:r>
      <w:r w:rsidR="00B3091B">
        <w:rPr>
          <w:rFonts w:ascii="Times New Roman" w:hAnsi="Times New Roman" w:cs="Times New Roman"/>
          <w:sz w:val="24"/>
          <w:szCs w:val="24"/>
        </w:rPr>
        <w:t>. Local government agencies may be reluctant to encourage buyouts, because they may signal risk</w:t>
      </w:r>
      <w:r w:rsidR="00C56773">
        <w:rPr>
          <w:rFonts w:ascii="Times New Roman" w:hAnsi="Times New Roman" w:cs="Times New Roman"/>
          <w:sz w:val="24"/>
          <w:szCs w:val="24"/>
        </w:rPr>
        <w:t xml:space="preserve"> (</w:t>
      </w:r>
      <w:proofErr w:type="spellStart"/>
      <w:r w:rsidR="00C56773" w:rsidRPr="00C56773">
        <w:rPr>
          <w:rFonts w:ascii="Times New Roman" w:hAnsi="Times New Roman" w:cs="Times New Roman"/>
          <w:sz w:val="24"/>
          <w:szCs w:val="24"/>
        </w:rPr>
        <w:t>Hashida</w:t>
      </w:r>
      <w:proofErr w:type="spellEnd"/>
      <w:r w:rsidR="00C56773">
        <w:rPr>
          <w:rFonts w:ascii="Times New Roman" w:hAnsi="Times New Roman" w:cs="Times New Roman"/>
          <w:sz w:val="24"/>
          <w:szCs w:val="24"/>
        </w:rPr>
        <w:t xml:space="preserve"> </w:t>
      </w:r>
      <w:r w:rsidR="00C56773" w:rsidRPr="00C56773">
        <w:rPr>
          <w:rFonts w:ascii="Times New Roman" w:hAnsi="Times New Roman" w:cs="Times New Roman"/>
          <w:sz w:val="24"/>
          <w:szCs w:val="24"/>
        </w:rPr>
        <w:t xml:space="preserve">&amp; Dundas, 2023). </w:t>
      </w:r>
      <w:r w:rsidR="007F3DFE">
        <w:rPr>
          <w:rFonts w:ascii="Times New Roman" w:hAnsi="Times New Roman" w:cs="Times New Roman"/>
          <w:sz w:val="24"/>
          <w:szCs w:val="24"/>
        </w:rPr>
        <w:t xml:space="preserve">The voluntary nature of these programs in part determines the economic effects of the programs. </w:t>
      </w:r>
      <w:proofErr w:type="spellStart"/>
      <w:r w:rsidR="007F3DFE">
        <w:rPr>
          <w:rFonts w:ascii="Times New Roman" w:hAnsi="Times New Roman" w:cs="Times New Roman"/>
          <w:sz w:val="24"/>
          <w:szCs w:val="24"/>
        </w:rPr>
        <w:t>BenDor</w:t>
      </w:r>
      <w:proofErr w:type="spellEnd"/>
      <w:r w:rsidR="007F3DFE">
        <w:rPr>
          <w:rFonts w:ascii="Times New Roman" w:hAnsi="Times New Roman" w:cs="Times New Roman"/>
          <w:sz w:val="24"/>
          <w:szCs w:val="24"/>
        </w:rPr>
        <w:t xml:space="preserve"> et al. (2020) attribute the economic outcomes of buyouts to the spatial patterns that follow buyouts. One common spatial pattern that results from buyouts is called checkerboarding, where there are scattered patches of participants and holdouts.</w:t>
      </w:r>
    </w:p>
    <w:p w14:paraId="4EA15429" w14:textId="77777777" w:rsidR="001016B0" w:rsidRDefault="00DE555C" w:rsidP="00CA600E">
      <w:pPr>
        <w:spacing w:line="480" w:lineRule="auto"/>
        <w:rPr>
          <w:ins w:id="2" w:author="Emma Sophia Donnelly" w:date="2024-10-05T17:45:00Z" w16du:dateUtc="2024-10-05T21:45:00Z"/>
          <w:rFonts w:ascii="Times New Roman" w:hAnsi="Times New Roman" w:cs="Times New Roman"/>
          <w:sz w:val="24"/>
          <w:szCs w:val="24"/>
        </w:rPr>
      </w:pPr>
      <w:r>
        <w:rPr>
          <w:rFonts w:ascii="Times New Roman" w:hAnsi="Times New Roman" w:cs="Times New Roman"/>
          <w:sz w:val="24"/>
          <w:szCs w:val="24"/>
        </w:rPr>
        <w:tab/>
        <w:t xml:space="preserve">There have been two stated </w:t>
      </w:r>
      <w:proofErr w:type="gramStart"/>
      <w:r>
        <w:rPr>
          <w:rFonts w:ascii="Times New Roman" w:hAnsi="Times New Roman" w:cs="Times New Roman"/>
          <w:sz w:val="24"/>
          <w:szCs w:val="24"/>
        </w:rPr>
        <w:t>preference</w:t>
      </w:r>
      <w:proofErr w:type="gramEnd"/>
      <w:r>
        <w:rPr>
          <w:rFonts w:ascii="Times New Roman" w:hAnsi="Times New Roman" w:cs="Times New Roman"/>
          <w:sz w:val="24"/>
          <w:szCs w:val="24"/>
        </w:rPr>
        <w:t xml:space="preserve"> (SP) studies on buyouts. </w:t>
      </w:r>
      <w:r w:rsidRPr="00B77776">
        <w:rPr>
          <w:rFonts w:ascii="Times New Roman" w:hAnsi="Times New Roman" w:cs="Times New Roman"/>
          <w:sz w:val="24"/>
          <w:szCs w:val="24"/>
        </w:rPr>
        <w:t>Landry</w:t>
      </w:r>
      <w:r>
        <w:rPr>
          <w:rFonts w:ascii="Times New Roman" w:hAnsi="Times New Roman" w:cs="Times New Roman"/>
          <w:sz w:val="24"/>
          <w:szCs w:val="24"/>
        </w:rPr>
        <w:t xml:space="preserve"> et al. (2020) </w:t>
      </w:r>
      <w:r w:rsidR="00E92096">
        <w:rPr>
          <w:rFonts w:ascii="Times New Roman" w:hAnsi="Times New Roman" w:cs="Times New Roman"/>
          <w:sz w:val="24"/>
          <w:szCs w:val="24"/>
        </w:rPr>
        <w:t>find homeowners</w:t>
      </w:r>
      <w:r>
        <w:rPr>
          <w:rFonts w:ascii="Times New Roman" w:hAnsi="Times New Roman" w:cs="Times New Roman"/>
          <w:sz w:val="24"/>
          <w:szCs w:val="24"/>
        </w:rPr>
        <w:t xml:space="preserve"> are willing to pay </w:t>
      </w:r>
      <w:r w:rsidRPr="00DE555C">
        <w:rPr>
          <w:rFonts w:ascii="Times New Roman" w:hAnsi="Times New Roman" w:cs="Times New Roman"/>
          <w:sz w:val="24"/>
          <w:szCs w:val="24"/>
        </w:rPr>
        <w:t>$22 per household per year</w:t>
      </w:r>
      <w:r>
        <w:rPr>
          <w:rFonts w:ascii="Times New Roman" w:hAnsi="Times New Roman" w:cs="Times New Roman"/>
          <w:sz w:val="24"/>
          <w:szCs w:val="24"/>
        </w:rPr>
        <w:t xml:space="preserve"> for a buyout in North Carolina</w:t>
      </w:r>
      <w:r w:rsidR="00E92096">
        <w:rPr>
          <w:rFonts w:ascii="Times New Roman" w:hAnsi="Times New Roman" w:cs="Times New Roman"/>
          <w:sz w:val="24"/>
          <w:szCs w:val="24"/>
        </w:rPr>
        <w:t>.</w:t>
      </w:r>
      <w:r w:rsidRPr="00DE555C">
        <w:rPr>
          <w:rFonts w:ascii="Times New Roman" w:hAnsi="Times New Roman" w:cs="Times New Roman"/>
          <w:sz w:val="24"/>
          <w:szCs w:val="24"/>
        </w:rPr>
        <w:t xml:space="preserve"> Ando and Reeser (2022) estimate homeowner</w:t>
      </w:r>
      <w:r w:rsidR="00E92096">
        <w:rPr>
          <w:rFonts w:ascii="Times New Roman" w:hAnsi="Times New Roman" w:cs="Times New Roman"/>
          <w:sz w:val="24"/>
          <w:szCs w:val="24"/>
        </w:rPr>
        <w:t xml:space="preserve">s are willing to pay $600 for a hypothetical contract for a </w:t>
      </w:r>
      <w:r w:rsidR="009D1E19">
        <w:rPr>
          <w:rFonts w:ascii="Times New Roman" w:hAnsi="Times New Roman" w:cs="Times New Roman"/>
          <w:sz w:val="24"/>
          <w:szCs w:val="24"/>
        </w:rPr>
        <w:t>pre</w:t>
      </w:r>
      <w:r w:rsidR="00E92096">
        <w:rPr>
          <w:rFonts w:ascii="Times New Roman" w:hAnsi="Times New Roman" w:cs="Times New Roman"/>
          <w:sz w:val="24"/>
          <w:szCs w:val="24"/>
        </w:rPr>
        <w:t xml:space="preserve"> flood buyout.</w:t>
      </w:r>
      <w:r w:rsidR="009D1E19">
        <w:rPr>
          <w:rFonts w:ascii="Times New Roman" w:hAnsi="Times New Roman" w:cs="Times New Roman"/>
          <w:sz w:val="24"/>
          <w:szCs w:val="24"/>
        </w:rPr>
        <w:t xml:space="preserve"> </w:t>
      </w:r>
    </w:p>
    <w:p w14:paraId="48C474E1" w14:textId="7C381BD9" w:rsidR="0052282E" w:rsidRDefault="001016B0">
      <w:pPr>
        <w:spacing w:line="480" w:lineRule="auto"/>
        <w:ind w:firstLine="720"/>
        <w:rPr>
          <w:rFonts w:ascii="Times New Roman" w:hAnsi="Times New Roman" w:cs="Times New Roman"/>
          <w:sz w:val="24"/>
          <w:szCs w:val="24"/>
        </w:rPr>
        <w:pPrChange w:id="3" w:author="Emma Sophia Donnelly" w:date="2024-10-05T17:45:00Z" w16du:dateUtc="2024-10-05T21:45:00Z">
          <w:pPr>
            <w:spacing w:line="480" w:lineRule="auto"/>
          </w:pPr>
        </w:pPrChange>
      </w:pPr>
      <w:moveToRangeStart w:id="4" w:author="Emma Sophia Donnelly" w:date="2024-10-05T17:45:00Z" w:name="move179042720"/>
      <w:moveTo w:id="5" w:author="Emma Sophia Donnelly" w:date="2024-10-05T17:45:00Z" w16du:dateUtc="2024-10-05T21:45:00Z">
        <w:r w:rsidRPr="00A94B70">
          <w:rPr>
            <w:rFonts w:ascii="Times New Roman" w:hAnsi="Times New Roman" w:cs="Times New Roman"/>
            <w:sz w:val="24"/>
            <w:szCs w:val="24"/>
          </w:rPr>
          <w:t>Schoder (2024)</w:t>
        </w:r>
        <w:r>
          <w:rPr>
            <w:rFonts w:ascii="Times New Roman" w:hAnsi="Times New Roman" w:cs="Times New Roman"/>
            <w:sz w:val="24"/>
            <w:szCs w:val="24"/>
          </w:rPr>
          <w:t xml:space="preserve"> estimates a 10% increase from the mean home value from various US buyout programs.</w:t>
        </w:r>
        <w:r w:rsidRPr="002E0889">
          <w:t xml:space="preserve"> </w:t>
        </w:r>
        <w:r w:rsidRPr="002E0889">
          <w:rPr>
            <w:rFonts w:ascii="Times New Roman" w:hAnsi="Times New Roman" w:cs="Times New Roman"/>
            <w:sz w:val="24"/>
            <w:szCs w:val="24"/>
          </w:rPr>
          <w:t>Holloway</w:t>
        </w:r>
        <w:r>
          <w:rPr>
            <w:rFonts w:ascii="Times New Roman" w:hAnsi="Times New Roman" w:cs="Times New Roman"/>
            <w:sz w:val="24"/>
            <w:szCs w:val="24"/>
          </w:rPr>
          <w:t xml:space="preserve"> &amp;</w:t>
        </w:r>
        <w:r w:rsidRPr="002E0889">
          <w:rPr>
            <w:rFonts w:ascii="Times New Roman" w:hAnsi="Times New Roman" w:cs="Times New Roman"/>
            <w:sz w:val="24"/>
            <w:szCs w:val="24"/>
          </w:rPr>
          <w:t xml:space="preserve"> </w:t>
        </w:r>
        <w:proofErr w:type="spellStart"/>
        <w:r w:rsidRPr="002E0889">
          <w:rPr>
            <w:rFonts w:ascii="Times New Roman" w:hAnsi="Times New Roman" w:cs="Times New Roman"/>
            <w:sz w:val="24"/>
            <w:szCs w:val="24"/>
          </w:rPr>
          <w:t>BenDor</w:t>
        </w:r>
        <w:proofErr w:type="spellEnd"/>
        <w:r w:rsidRPr="002E0889">
          <w:rPr>
            <w:rFonts w:ascii="Times New Roman" w:hAnsi="Times New Roman" w:cs="Times New Roman"/>
            <w:sz w:val="24"/>
            <w:szCs w:val="24"/>
          </w:rPr>
          <w:t xml:space="preserve"> (2023)</w:t>
        </w:r>
        <w:r>
          <w:rPr>
            <w:rFonts w:ascii="Times New Roman" w:hAnsi="Times New Roman" w:cs="Times New Roman"/>
            <w:sz w:val="24"/>
            <w:szCs w:val="24"/>
          </w:rPr>
          <w:t xml:space="preserve"> estimate that the North Carolina buyout program</w:t>
        </w:r>
      </w:moveTo>
      <w:moveToRangeEnd w:id="4"/>
      <w:ins w:id="6" w:author="Emma Sophia Donnelly" w:date="2024-10-05T17:45:00Z" w16du:dateUtc="2024-10-05T21:45:00Z">
        <w:r w:rsidRPr="001016B0">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increased mean property values by $33,407 for homes nearest the buyouts, and that benefits attenuate with distance. </w:t>
        </w:r>
        <w:proofErr w:type="spellStart"/>
        <w:r w:rsidRPr="002E0889">
          <w:rPr>
            <w:rFonts w:ascii="Times New Roman" w:hAnsi="Times New Roman" w:cs="Times New Roman"/>
            <w:sz w:val="24"/>
            <w:szCs w:val="24"/>
          </w:rPr>
          <w:t>Hashida</w:t>
        </w:r>
        <w:proofErr w:type="spellEnd"/>
        <w:r w:rsidRPr="002E088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E0889">
          <w:rPr>
            <w:rFonts w:ascii="Times New Roman" w:hAnsi="Times New Roman" w:cs="Times New Roman"/>
            <w:sz w:val="24"/>
            <w:szCs w:val="24"/>
          </w:rPr>
          <w:t>Dundas (2023)</w:t>
        </w:r>
        <w:r>
          <w:rPr>
            <w:rFonts w:ascii="Times New Roman" w:hAnsi="Times New Roman" w:cs="Times New Roman"/>
            <w:sz w:val="24"/>
            <w:szCs w:val="24"/>
          </w:rPr>
          <w:t xml:space="preserve"> … </w:t>
        </w:r>
      </w:ins>
    </w:p>
    <w:p w14:paraId="1F11A270" w14:textId="3F39A6B6" w:rsidR="0052282E" w:rsidRDefault="009D1E19" w:rsidP="001016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several revealed preference (RP) studies. </w:t>
      </w:r>
      <w:r w:rsidRPr="009D1E19">
        <w:rPr>
          <w:rFonts w:ascii="Times New Roman" w:hAnsi="Times New Roman" w:cs="Times New Roman"/>
          <w:sz w:val="24"/>
          <w:szCs w:val="24"/>
        </w:rPr>
        <w:t>Guo et al., (2023)</w:t>
      </w:r>
      <w:r>
        <w:rPr>
          <w:rFonts w:ascii="Times New Roman" w:hAnsi="Times New Roman" w:cs="Times New Roman"/>
          <w:sz w:val="24"/>
          <w:szCs w:val="24"/>
        </w:rPr>
        <w:t xml:space="preserve"> use sales data from Zillow and find that buyout and acquisitions provide </w:t>
      </w:r>
      <w:r w:rsidR="00A94B70">
        <w:rPr>
          <w:rFonts w:ascii="Times New Roman" w:hAnsi="Times New Roman" w:cs="Times New Roman"/>
          <w:sz w:val="24"/>
          <w:szCs w:val="24"/>
        </w:rPr>
        <w:t>a 3.7-9% increase in property values from the mean in New York’s buyout program</w:t>
      </w:r>
      <w:r>
        <w:rPr>
          <w:rFonts w:ascii="Times New Roman" w:hAnsi="Times New Roman" w:cs="Times New Roman"/>
          <w:sz w:val="24"/>
          <w:szCs w:val="24"/>
        </w:rPr>
        <w:t>.</w:t>
      </w:r>
      <w:r w:rsidR="00A94B70">
        <w:rPr>
          <w:rFonts w:ascii="Times New Roman" w:hAnsi="Times New Roman" w:cs="Times New Roman"/>
          <w:sz w:val="24"/>
          <w:szCs w:val="24"/>
        </w:rPr>
        <w:t xml:space="preserve"> </w:t>
      </w:r>
      <w:r w:rsidR="00A94B70" w:rsidRPr="00A94B70">
        <w:rPr>
          <w:rFonts w:ascii="Times New Roman" w:hAnsi="Times New Roman" w:cs="Times New Roman"/>
          <w:sz w:val="24"/>
          <w:szCs w:val="24"/>
        </w:rPr>
        <w:t>Nelson &amp; Camp (2020)</w:t>
      </w:r>
      <w:r w:rsidR="00A94B70">
        <w:rPr>
          <w:rFonts w:ascii="Times New Roman" w:hAnsi="Times New Roman" w:cs="Times New Roman"/>
          <w:sz w:val="24"/>
          <w:szCs w:val="24"/>
        </w:rPr>
        <w:t xml:space="preserve"> </w:t>
      </w:r>
      <w:ins w:id="7" w:author="Emma Sophia Donnelly" w:date="2024-10-05T17:43:00Z" w16du:dateUtc="2024-10-05T21:43:00Z">
        <w:r w:rsidR="0052282E">
          <w:rPr>
            <w:rFonts w:ascii="Times New Roman" w:hAnsi="Times New Roman" w:cs="Times New Roman"/>
            <w:sz w:val="24"/>
            <w:szCs w:val="24"/>
          </w:rPr>
          <w:t>estimate $2 billion in benefits from avoided structural and building damages</w:t>
        </w:r>
        <w:r w:rsidR="0052282E" w:rsidRPr="00384946">
          <w:rPr>
            <w:rFonts w:ascii="Times New Roman" w:hAnsi="Times New Roman" w:cs="Times New Roman"/>
            <w:sz w:val="24"/>
            <w:szCs w:val="24"/>
          </w:rPr>
          <w:t xml:space="preserve"> </w:t>
        </w:r>
      </w:ins>
      <w:ins w:id="8" w:author="Emma Sophia Donnelly" w:date="2024-10-05T17:42:00Z" w16du:dateUtc="2024-10-05T21:42:00Z">
        <w:r w:rsidR="0052282E" w:rsidRPr="00384946">
          <w:rPr>
            <w:rFonts w:ascii="Times New Roman" w:hAnsi="Times New Roman" w:cs="Times New Roman"/>
            <w:sz w:val="24"/>
            <w:szCs w:val="24"/>
          </w:rPr>
          <w:t>using a FEMA method and property sales data</w:t>
        </w:r>
      </w:ins>
      <w:ins w:id="9" w:author="Emma Sophia Donnelly" w:date="2024-10-05T17:43:00Z" w16du:dateUtc="2024-10-05T21:43:00Z">
        <w:r w:rsidR="0052282E" w:rsidRPr="0052282E">
          <w:rPr>
            <w:rFonts w:ascii="Times New Roman" w:hAnsi="Times New Roman" w:cs="Times New Roman"/>
            <w:sz w:val="24"/>
            <w:szCs w:val="24"/>
          </w:rPr>
          <w:t xml:space="preserve"> </w:t>
        </w:r>
        <w:r w:rsidR="0052282E">
          <w:rPr>
            <w:rFonts w:ascii="Times New Roman" w:hAnsi="Times New Roman" w:cs="Times New Roman"/>
            <w:sz w:val="24"/>
            <w:szCs w:val="24"/>
          </w:rPr>
          <w:t>from the Tennessee buyout program.</w:t>
        </w:r>
      </w:ins>
      <w:del w:id="10" w:author="Emma Sophia Donnelly" w:date="2024-10-05T17:42:00Z" w16du:dateUtc="2024-10-05T21:42:00Z">
        <w:r w:rsidR="00A94B70" w:rsidDel="0052282E">
          <w:rPr>
            <w:rFonts w:ascii="Times New Roman" w:hAnsi="Times New Roman" w:cs="Times New Roman"/>
            <w:sz w:val="24"/>
            <w:szCs w:val="24"/>
          </w:rPr>
          <w:delText xml:space="preserve">estimate </w:delText>
        </w:r>
        <w:r w:rsidR="00DB4D2E" w:rsidDel="0052282E">
          <w:rPr>
            <w:rFonts w:ascii="Times New Roman" w:hAnsi="Times New Roman" w:cs="Times New Roman"/>
            <w:sz w:val="24"/>
            <w:szCs w:val="24"/>
          </w:rPr>
          <w:delText>the avoided costs from structural damage, relocation and volunteer labor, and avoided costs from stormwater services</w:delText>
        </w:r>
        <w:r w:rsidR="009139BB" w:rsidDel="0052282E">
          <w:rPr>
            <w:rFonts w:ascii="Times New Roman" w:hAnsi="Times New Roman" w:cs="Times New Roman"/>
            <w:sz w:val="24"/>
            <w:szCs w:val="24"/>
          </w:rPr>
          <w:delText xml:space="preserve"> </w:delText>
        </w:r>
      </w:del>
      <w:del w:id="11" w:author="Emma Sophia Donnelly" w:date="2024-10-05T17:43:00Z" w16du:dateUtc="2024-10-05T21:43:00Z">
        <w:r w:rsidR="009139BB" w:rsidDel="0052282E">
          <w:rPr>
            <w:rFonts w:ascii="Times New Roman" w:hAnsi="Times New Roman" w:cs="Times New Roman"/>
            <w:sz w:val="24"/>
            <w:szCs w:val="24"/>
          </w:rPr>
          <w:delText>from the Tennessee buyout program</w:delText>
        </w:r>
        <w:r w:rsidR="00384946" w:rsidDel="0052282E">
          <w:rPr>
            <w:rFonts w:ascii="Times New Roman" w:hAnsi="Times New Roman" w:cs="Times New Roman"/>
            <w:sz w:val="24"/>
            <w:szCs w:val="24"/>
          </w:rPr>
          <w:delText>.</w:delText>
        </w:r>
      </w:del>
      <w:r w:rsidR="00384946">
        <w:rPr>
          <w:rFonts w:ascii="Times New Roman" w:hAnsi="Times New Roman" w:cs="Times New Roman"/>
          <w:sz w:val="24"/>
          <w:szCs w:val="24"/>
        </w:rPr>
        <w:t xml:space="preserve"> They</w:t>
      </w:r>
      <w:del w:id="12" w:author="Emma Sophia Donnelly" w:date="2024-10-05T17:42:00Z" w16du:dateUtc="2024-10-05T21:42:00Z">
        <w:r w:rsidR="00384946" w:rsidRPr="00384946" w:rsidDel="0052282E">
          <w:rPr>
            <w:rFonts w:ascii="Times New Roman" w:hAnsi="Times New Roman" w:cs="Times New Roman"/>
            <w:sz w:val="24"/>
            <w:szCs w:val="24"/>
          </w:rPr>
          <w:delText xml:space="preserve"> calculated property damage costs using a FEMA method and property sales data</w:delText>
        </w:r>
      </w:del>
      <w:ins w:id="13" w:author="Emma Sophia Donnelly" w:date="2024-10-05T17:43:00Z" w16du:dateUtc="2024-10-05T21:43:00Z">
        <w:r w:rsidR="0052282E">
          <w:rPr>
            <w:rFonts w:ascii="Times New Roman" w:hAnsi="Times New Roman" w:cs="Times New Roman"/>
            <w:sz w:val="24"/>
            <w:szCs w:val="24"/>
          </w:rPr>
          <w:t xml:space="preserve"> estimate </w:t>
        </w:r>
      </w:ins>
      <w:del w:id="14" w:author="Emma Sophia Donnelly" w:date="2024-10-05T17:43:00Z" w16du:dateUtc="2024-10-05T21:43:00Z">
        <w:r w:rsidR="00384946" w:rsidRPr="00384946" w:rsidDel="0052282E">
          <w:rPr>
            <w:rFonts w:ascii="Times New Roman" w:hAnsi="Times New Roman" w:cs="Times New Roman"/>
            <w:sz w:val="24"/>
            <w:szCs w:val="24"/>
          </w:rPr>
          <w:delText xml:space="preserve">. </w:delText>
        </w:r>
      </w:del>
      <w:ins w:id="15" w:author="Emma Sophia Donnelly" w:date="2024-10-05T17:43:00Z" w16du:dateUtc="2024-10-05T21:43:00Z">
        <w:r w:rsidR="0052282E">
          <w:rPr>
            <w:rFonts w:ascii="Times New Roman" w:hAnsi="Times New Roman" w:cs="Times New Roman"/>
            <w:sz w:val="24"/>
            <w:szCs w:val="24"/>
          </w:rPr>
          <w:t xml:space="preserve">that </w:t>
        </w:r>
      </w:ins>
      <w:ins w:id="16" w:author="Emma Sophia Donnelly" w:date="2024-10-05T17:44:00Z" w16du:dateUtc="2024-10-05T21:44:00Z">
        <w:r w:rsidR="0052282E">
          <w:rPr>
            <w:rFonts w:ascii="Times New Roman" w:hAnsi="Times New Roman" w:cs="Times New Roman"/>
            <w:sz w:val="24"/>
            <w:szCs w:val="24"/>
          </w:rPr>
          <w:t xml:space="preserve">avoided </w:t>
        </w:r>
      </w:ins>
      <w:ins w:id="17" w:author="Emma Sophia Donnelly" w:date="2024-10-05T17:43:00Z" w16du:dateUtc="2024-10-05T21:43:00Z">
        <w:r w:rsidR="0052282E">
          <w:rPr>
            <w:rFonts w:ascii="Times New Roman" w:hAnsi="Times New Roman" w:cs="Times New Roman"/>
            <w:sz w:val="24"/>
            <w:szCs w:val="24"/>
          </w:rPr>
          <w:t>r</w:t>
        </w:r>
      </w:ins>
      <w:del w:id="18" w:author="Emma Sophia Donnelly" w:date="2024-10-05T17:43:00Z" w16du:dateUtc="2024-10-05T21:43:00Z">
        <w:r w:rsidR="00384946" w:rsidRPr="00384946" w:rsidDel="0052282E">
          <w:rPr>
            <w:rFonts w:ascii="Times New Roman" w:hAnsi="Times New Roman" w:cs="Times New Roman"/>
            <w:sz w:val="24"/>
            <w:szCs w:val="24"/>
          </w:rPr>
          <w:delText>R</w:delText>
        </w:r>
      </w:del>
      <w:r w:rsidR="00384946" w:rsidRPr="00384946">
        <w:rPr>
          <w:rFonts w:ascii="Times New Roman" w:hAnsi="Times New Roman" w:cs="Times New Roman"/>
          <w:sz w:val="24"/>
          <w:szCs w:val="24"/>
        </w:rPr>
        <w:t xml:space="preserve">elocation and volunteer labor costs </w:t>
      </w:r>
      <w:ins w:id="19" w:author="Emma Sophia Donnelly" w:date="2024-10-05T17:44:00Z" w16du:dateUtc="2024-10-05T21:44:00Z">
        <w:r w:rsidR="0052282E">
          <w:rPr>
            <w:rFonts w:ascii="Times New Roman" w:hAnsi="Times New Roman" w:cs="Times New Roman"/>
            <w:sz w:val="24"/>
            <w:szCs w:val="24"/>
          </w:rPr>
          <w:t xml:space="preserve">are </w:t>
        </w:r>
      </w:ins>
      <w:del w:id="20" w:author="Emma Sophia Donnelly" w:date="2024-10-05T17:43:00Z" w16du:dateUtc="2024-10-05T21:43:00Z">
        <w:r w:rsidR="00384946" w:rsidRPr="00384946" w:rsidDel="0052282E">
          <w:rPr>
            <w:rFonts w:ascii="Times New Roman" w:hAnsi="Times New Roman" w:cs="Times New Roman"/>
            <w:sz w:val="24"/>
            <w:szCs w:val="24"/>
          </w:rPr>
          <w:delText xml:space="preserve">were </w:delText>
        </w:r>
      </w:del>
      <w:ins w:id="21" w:author="Emma Sophia Donnelly" w:date="2024-10-05T17:43:00Z" w16du:dateUtc="2024-10-05T21:43:00Z">
        <w:r w:rsidR="0052282E">
          <w:rPr>
            <w:rFonts w:ascii="Times New Roman" w:hAnsi="Times New Roman" w:cs="Times New Roman"/>
            <w:sz w:val="24"/>
            <w:szCs w:val="24"/>
          </w:rPr>
          <w:t xml:space="preserve">an additional $980 million </w:t>
        </w:r>
      </w:ins>
      <w:ins w:id="22" w:author="Emma Sophia Donnelly" w:date="2024-10-05T17:44:00Z" w16du:dateUtc="2024-10-05T21:44:00Z">
        <w:r w:rsidR="0052282E">
          <w:rPr>
            <w:rFonts w:ascii="Times New Roman" w:hAnsi="Times New Roman" w:cs="Times New Roman"/>
            <w:sz w:val="24"/>
            <w:szCs w:val="24"/>
          </w:rPr>
          <w:t>using</w:t>
        </w:r>
      </w:ins>
      <w:del w:id="23" w:author="Emma Sophia Donnelly" w:date="2024-10-05T17:44:00Z" w16du:dateUtc="2024-10-05T21:44:00Z">
        <w:r w:rsidR="00384946" w:rsidRPr="00384946" w:rsidDel="0052282E">
          <w:rPr>
            <w:rFonts w:ascii="Times New Roman" w:hAnsi="Times New Roman" w:cs="Times New Roman"/>
            <w:sz w:val="24"/>
            <w:szCs w:val="24"/>
          </w:rPr>
          <w:delText>estimated based on</w:delText>
        </w:r>
      </w:del>
      <w:r w:rsidR="00384946" w:rsidRPr="00384946">
        <w:rPr>
          <w:rFonts w:ascii="Times New Roman" w:hAnsi="Times New Roman" w:cs="Times New Roman"/>
          <w:sz w:val="24"/>
          <w:szCs w:val="24"/>
        </w:rPr>
        <w:t xml:space="preserve"> data from a household survey.</w:t>
      </w:r>
      <w:ins w:id="24" w:author="Emma Sophia Donnelly" w:date="2024-10-05T17:44:00Z" w16du:dateUtc="2024-10-05T21:44:00Z">
        <w:r w:rsidR="0052282E">
          <w:rPr>
            <w:rFonts w:ascii="Times New Roman" w:hAnsi="Times New Roman" w:cs="Times New Roman"/>
            <w:sz w:val="24"/>
            <w:szCs w:val="24"/>
          </w:rPr>
          <w:t xml:space="preserve"> </w:t>
        </w:r>
      </w:ins>
      <w:del w:id="25" w:author="Emma Sophia Donnelly" w:date="2024-10-05T17:44:00Z" w16du:dateUtc="2024-10-05T21:44:00Z">
        <w:r w:rsidR="00384946" w:rsidRPr="00384946" w:rsidDel="0052282E">
          <w:rPr>
            <w:rFonts w:ascii="Times New Roman" w:hAnsi="Times New Roman" w:cs="Times New Roman"/>
            <w:sz w:val="24"/>
            <w:szCs w:val="24"/>
          </w:rPr>
          <w:delText xml:space="preserve"> </w:delText>
        </w:r>
        <w:r w:rsidR="009139BB" w:rsidRPr="009139BB" w:rsidDel="0052282E">
          <w:rPr>
            <w:rFonts w:ascii="Times New Roman" w:hAnsi="Times New Roman" w:cs="Times New Roman"/>
            <w:sz w:val="24"/>
            <w:szCs w:val="24"/>
          </w:rPr>
          <w:delText>They compared the costs of managing stormwater with conventional infrastructure versus using green spaces created by the buyout program to determine which approach was more cost-effective.</w:delText>
        </w:r>
        <w:r w:rsidR="009139BB" w:rsidDel="0052282E">
          <w:rPr>
            <w:rFonts w:ascii="Times New Roman" w:hAnsi="Times New Roman" w:cs="Times New Roman"/>
            <w:sz w:val="24"/>
            <w:szCs w:val="24"/>
          </w:rPr>
          <w:delText xml:space="preserve"> </w:delText>
        </w:r>
      </w:del>
      <w:del w:id="26" w:author="Emma Sophia Donnelly" w:date="2024-10-05T17:43:00Z" w16du:dateUtc="2024-10-05T21:43:00Z">
        <w:r w:rsidR="00DB4D2E" w:rsidDel="0052282E">
          <w:rPr>
            <w:rFonts w:ascii="Times New Roman" w:hAnsi="Times New Roman" w:cs="Times New Roman"/>
            <w:sz w:val="24"/>
            <w:szCs w:val="24"/>
          </w:rPr>
          <w:delText xml:space="preserve">They estimate </w:delText>
        </w:r>
        <w:r w:rsidR="00A94B70" w:rsidDel="0052282E">
          <w:rPr>
            <w:rFonts w:ascii="Times New Roman" w:hAnsi="Times New Roman" w:cs="Times New Roman"/>
            <w:sz w:val="24"/>
            <w:szCs w:val="24"/>
          </w:rPr>
          <w:delText xml:space="preserve">$2 billion in benefits from avoided </w:delText>
        </w:r>
        <w:r w:rsidR="009139BB" w:rsidDel="0052282E">
          <w:rPr>
            <w:rFonts w:ascii="Times New Roman" w:hAnsi="Times New Roman" w:cs="Times New Roman"/>
            <w:sz w:val="24"/>
            <w:szCs w:val="24"/>
          </w:rPr>
          <w:delText xml:space="preserve">structural and building </w:delText>
        </w:r>
        <w:r w:rsidR="00A94B70" w:rsidDel="0052282E">
          <w:rPr>
            <w:rFonts w:ascii="Times New Roman" w:hAnsi="Times New Roman" w:cs="Times New Roman"/>
            <w:sz w:val="24"/>
            <w:szCs w:val="24"/>
          </w:rPr>
          <w:delText>damages</w:delText>
        </w:r>
        <w:r w:rsidR="009139BB" w:rsidDel="0052282E">
          <w:rPr>
            <w:rFonts w:ascii="Times New Roman" w:hAnsi="Times New Roman" w:cs="Times New Roman"/>
            <w:sz w:val="24"/>
            <w:szCs w:val="24"/>
          </w:rPr>
          <w:delText>, with an additional $980 million from avoided relocation and volunteer costs</w:delText>
        </w:r>
        <w:r w:rsidR="00A94B70" w:rsidDel="0052282E">
          <w:rPr>
            <w:rFonts w:ascii="Times New Roman" w:hAnsi="Times New Roman" w:cs="Times New Roman"/>
            <w:sz w:val="24"/>
            <w:szCs w:val="24"/>
          </w:rPr>
          <w:delText>.</w:delText>
        </w:r>
        <w:r w:rsidR="003200AF" w:rsidDel="0052282E">
          <w:rPr>
            <w:rFonts w:ascii="Times New Roman" w:hAnsi="Times New Roman" w:cs="Times New Roman"/>
            <w:sz w:val="24"/>
            <w:szCs w:val="24"/>
          </w:rPr>
          <w:delText xml:space="preserve"> </w:delText>
        </w:r>
      </w:del>
      <w:r w:rsidR="003200AF">
        <w:rPr>
          <w:rFonts w:ascii="Times New Roman" w:hAnsi="Times New Roman" w:cs="Times New Roman"/>
          <w:sz w:val="24"/>
          <w:szCs w:val="24"/>
        </w:rPr>
        <w:t xml:space="preserve">They also estimate that buyouts generate over $670 thousand from reduced stormwater infrastructure costs. </w:t>
      </w:r>
    </w:p>
    <w:p w14:paraId="6215F546" w14:textId="0F3491AC" w:rsidR="00721807" w:rsidRDefault="007B0085" w:rsidP="00522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Cost-benefit analyses (CBAs) that show benefits exceed costs are required for implementation of buyouts. A review of HMGP funded buyout between 1993 and 2003 found that the average BCA was about 5 to 1 (</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proofErr w:type="spellStart"/>
      <w:r w:rsidR="00A80F9D">
        <w:rPr>
          <w:rFonts w:ascii="Times New Roman" w:hAnsi="Times New Roman" w:cs="Times New Roman"/>
          <w:sz w:val="24"/>
          <w:szCs w:val="24"/>
        </w:rPr>
        <w:t>BenDor</w:t>
      </w:r>
      <w:proofErr w:type="spellEnd"/>
      <w:r w:rsidR="00A80F9D">
        <w:rPr>
          <w:rFonts w:ascii="Times New Roman" w:hAnsi="Times New Roman" w:cs="Times New Roman"/>
          <w:sz w:val="24"/>
          <w:szCs w:val="24"/>
        </w:rPr>
        <w:t xml:space="preserve"> et al. (2020) calculate the financial impacts of buyouts including avoided infrastructure costs, avoided response and recovery costs, net tax revenue loss, and buyout site maintenance costs. </w:t>
      </w:r>
      <w:r w:rsidR="00721807">
        <w:rPr>
          <w:rFonts w:ascii="Times New Roman" w:hAnsi="Times New Roman" w:cs="Times New Roman"/>
          <w:sz w:val="24"/>
          <w:szCs w:val="24"/>
        </w:rPr>
        <w:t xml:space="preserve">Carran-Groome et al. (2021) </w:t>
      </w:r>
      <w:proofErr w:type="gramStart"/>
      <w:r w:rsidR="00D032E0">
        <w:rPr>
          <w:rFonts w:ascii="Times New Roman" w:hAnsi="Times New Roman" w:cs="Times New Roman"/>
          <w:sz w:val="24"/>
          <w:szCs w:val="24"/>
        </w:rPr>
        <w:t>review</w:t>
      </w:r>
      <w:proofErr w:type="gramEnd"/>
      <w:r w:rsidR="00D032E0">
        <w:rPr>
          <w:rFonts w:ascii="Times New Roman" w:hAnsi="Times New Roman" w:cs="Times New Roman"/>
          <w:sz w:val="24"/>
          <w:szCs w:val="24"/>
        </w:rPr>
        <w:t xml:space="preserve"> CBAs of buyouts to attempt to calculate </w:t>
      </w:r>
      <w:r w:rsidR="00721807">
        <w:rPr>
          <w:rFonts w:ascii="Times New Roman" w:hAnsi="Times New Roman" w:cs="Times New Roman"/>
          <w:sz w:val="24"/>
          <w:szCs w:val="24"/>
        </w:rPr>
        <w:t>full cost of buyouts,</w:t>
      </w:r>
      <w:r w:rsidR="005A0500">
        <w:rPr>
          <w:rFonts w:ascii="Times New Roman" w:hAnsi="Times New Roman" w:cs="Times New Roman"/>
          <w:sz w:val="24"/>
          <w:szCs w:val="24"/>
        </w:rPr>
        <w:t xml:space="preserve"> the costs associated with the design, administrative, and implementation</w:t>
      </w:r>
      <w:r w:rsidR="00D032E0">
        <w:rPr>
          <w:rFonts w:ascii="Times New Roman" w:hAnsi="Times New Roman" w:cs="Times New Roman"/>
          <w:sz w:val="24"/>
          <w:szCs w:val="24"/>
        </w:rPr>
        <w:t>, and conclude that there is a lack of reporting of these government expenditures</w:t>
      </w:r>
      <w:r w:rsidR="005A0500">
        <w:rPr>
          <w:rFonts w:ascii="Times New Roman" w:hAnsi="Times New Roman" w:cs="Times New Roman"/>
          <w:sz w:val="24"/>
          <w:szCs w:val="24"/>
        </w:rPr>
        <w:t xml:space="preserve">. </w:t>
      </w:r>
    </w:p>
    <w:p w14:paraId="0A0AB974" w14:textId="1DE5EB5B" w:rsidR="00DE555C" w:rsidDel="001016B0" w:rsidRDefault="00A94B70" w:rsidP="00CA600E">
      <w:pPr>
        <w:spacing w:line="480" w:lineRule="auto"/>
        <w:rPr>
          <w:del w:id="27" w:author="Emma Sophia Donnelly" w:date="2024-10-05T17:45:00Z" w16du:dateUtc="2024-10-05T21:45:00Z"/>
          <w:rFonts w:ascii="Times New Roman" w:hAnsi="Times New Roman" w:cs="Times New Roman"/>
          <w:sz w:val="24"/>
          <w:szCs w:val="24"/>
        </w:rPr>
      </w:pPr>
      <w:moveFromRangeStart w:id="28" w:author="Emma Sophia Donnelly" w:date="2024-10-05T17:45:00Z" w:name="move179042720"/>
      <w:moveFrom w:id="29" w:author="Emma Sophia Donnelly" w:date="2024-10-05T17:45:00Z" w16du:dateUtc="2024-10-05T21:45:00Z">
        <w:del w:id="30" w:author="Emma Sophia Donnelly" w:date="2024-10-05T17:45:00Z" w16du:dateUtc="2024-10-05T21:45:00Z">
          <w:r w:rsidRPr="00A94B70" w:rsidDel="001016B0">
            <w:rPr>
              <w:rFonts w:ascii="Times New Roman" w:hAnsi="Times New Roman" w:cs="Times New Roman"/>
              <w:sz w:val="24"/>
              <w:szCs w:val="24"/>
            </w:rPr>
            <w:delText>Schoder (2024)</w:delText>
          </w:r>
          <w:r w:rsidDel="001016B0">
            <w:rPr>
              <w:rFonts w:ascii="Times New Roman" w:hAnsi="Times New Roman" w:cs="Times New Roman"/>
              <w:sz w:val="24"/>
              <w:szCs w:val="24"/>
            </w:rPr>
            <w:delText xml:space="preserve"> </w:delText>
          </w:r>
          <w:r w:rsidR="0079497C" w:rsidDel="001016B0">
            <w:rPr>
              <w:rFonts w:ascii="Times New Roman" w:hAnsi="Times New Roman" w:cs="Times New Roman"/>
              <w:sz w:val="24"/>
              <w:szCs w:val="24"/>
            </w:rPr>
            <w:delText>estimates</w:delText>
          </w:r>
          <w:r w:rsidDel="001016B0">
            <w:rPr>
              <w:rFonts w:ascii="Times New Roman" w:hAnsi="Times New Roman" w:cs="Times New Roman"/>
              <w:sz w:val="24"/>
              <w:szCs w:val="24"/>
            </w:rPr>
            <w:delText xml:space="preserve"> a 10% increase from the mean home value from various US buyout programs.</w:delText>
          </w:r>
          <w:r w:rsidR="002E0889" w:rsidRPr="002E0889" w:rsidDel="001016B0">
            <w:delText xml:space="preserve"> </w:delText>
          </w:r>
          <w:r w:rsidR="002E0889" w:rsidRPr="002E0889" w:rsidDel="001016B0">
            <w:rPr>
              <w:rFonts w:ascii="Times New Roman" w:hAnsi="Times New Roman" w:cs="Times New Roman"/>
              <w:sz w:val="24"/>
              <w:szCs w:val="24"/>
            </w:rPr>
            <w:delText>Holloway</w:delText>
          </w:r>
          <w:r w:rsidR="002E0889" w:rsidDel="001016B0">
            <w:rPr>
              <w:rFonts w:ascii="Times New Roman" w:hAnsi="Times New Roman" w:cs="Times New Roman"/>
              <w:sz w:val="24"/>
              <w:szCs w:val="24"/>
            </w:rPr>
            <w:delText xml:space="preserve"> &amp;</w:delText>
          </w:r>
          <w:r w:rsidR="002E0889" w:rsidRPr="002E0889" w:rsidDel="001016B0">
            <w:rPr>
              <w:rFonts w:ascii="Times New Roman" w:hAnsi="Times New Roman" w:cs="Times New Roman"/>
              <w:sz w:val="24"/>
              <w:szCs w:val="24"/>
            </w:rPr>
            <w:delText xml:space="preserve"> BenDor (2023)</w:delText>
          </w:r>
          <w:r w:rsidR="002E0889" w:rsidDel="001016B0">
            <w:rPr>
              <w:rFonts w:ascii="Times New Roman" w:hAnsi="Times New Roman" w:cs="Times New Roman"/>
              <w:sz w:val="24"/>
              <w:szCs w:val="24"/>
            </w:rPr>
            <w:delText xml:space="preserve"> estimate that the North Carolina buyout program </w:delText>
          </w:r>
        </w:del>
      </w:moveFrom>
      <w:moveFromRangeEnd w:id="28"/>
      <w:del w:id="31" w:author="Emma Sophia Donnelly" w:date="2024-10-05T17:45:00Z" w16du:dateUtc="2024-10-05T21:45:00Z">
        <w:r w:rsidR="002E0889" w:rsidDel="001016B0">
          <w:rPr>
            <w:rFonts w:ascii="Times New Roman" w:hAnsi="Times New Roman" w:cs="Times New Roman"/>
            <w:sz w:val="24"/>
            <w:szCs w:val="24"/>
          </w:rPr>
          <w:delText xml:space="preserve">increased mean property values by $33,407 for homes nearest the buyouts, and that benefits attenuate with distance. </w:delText>
        </w:r>
        <w:r w:rsidR="002E0889" w:rsidRPr="002E0889" w:rsidDel="001016B0">
          <w:rPr>
            <w:rFonts w:ascii="Times New Roman" w:hAnsi="Times New Roman" w:cs="Times New Roman"/>
            <w:sz w:val="24"/>
            <w:szCs w:val="24"/>
          </w:rPr>
          <w:delText xml:space="preserve">Hashida </w:delText>
        </w:r>
        <w:r w:rsidR="002E0889" w:rsidDel="001016B0">
          <w:rPr>
            <w:rFonts w:ascii="Times New Roman" w:hAnsi="Times New Roman" w:cs="Times New Roman"/>
            <w:sz w:val="24"/>
            <w:szCs w:val="24"/>
          </w:rPr>
          <w:delText xml:space="preserve">and </w:delText>
        </w:r>
        <w:r w:rsidR="002E0889" w:rsidRPr="002E0889" w:rsidDel="001016B0">
          <w:rPr>
            <w:rFonts w:ascii="Times New Roman" w:hAnsi="Times New Roman" w:cs="Times New Roman"/>
            <w:sz w:val="24"/>
            <w:szCs w:val="24"/>
          </w:rPr>
          <w:delText>Dundas (2023)</w:delText>
        </w:r>
        <w:r w:rsidR="002E0889" w:rsidDel="001016B0">
          <w:rPr>
            <w:rFonts w:ascii="Times New Roman" w:hAnsi="Times New Roman" w:cs="Times New Roman"/>
            <w:sz w:val="24"/>
            <w:szCs w:val="24"/>
          </w:rPr>
          <w:delText xml:space="preserve"> … </w:delText>
        </w:r>
      </w:del>
    </w:p>
    <w:p w14:paraId="55DD13F6" w14:textId="1D53A58D" w:rsidR="00DB4D2E" w:rsidRPr="00CA600E" w:rsidRDefault="0079497C" w:rsidP="00CA60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concern that flood mitigation policies encourage development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flood-prone areas. This is consistent with the fact that NFIP flood insurance payouts are mostly used for rebuilding flooded properties, rather than on </w:t>
      </w:r>
      <w:proofErr w:type="spellStart"/>
      <w:r>
        <w:rPr>
          <w:rFonts w:ascii="Times New Roman" w:hAnsi="Times New Roman" w:cs="Times New Roman"/>
          <w:sz w:val="24"/>
          <w:szCs w:val="24"/>
        </w:rPr>
        <w:t>reloation</w:t>
      </w:r>
      <w:proofErr w:type="spellEnd"/>
      <w:r w:rsidR="00543BFA">
        <w:rPr>
          <w:rFonts w:ascii="Times New Roman" w:hAnsi="Times New Roman" w:cs="Times New Roman"/>
          <w:sz w:val="24"/>
          <w:szCs w:val="24"/>
        </w:rPr>
        <w:t xml:space="preserve"> (Miao &amp; </w:t>
      </w:r>
      <w:proofErr w:type="spellStart"/>
      <w:r w:rsidR="00543BFA" w:rsidRPr="00543BFA">
        <w:rPr>
          <w:rFonts w:ascii="Times New Roman" w:hAnsi="Times New Roman" w:cs="Times New Roman"/>
          <w:sz w:val="24"/>
          <w:szCs w:val="24"/>
        </w:rPr>
        <w:t>Davlasheridze</w:t>
      </w:r>
      <w:proofErr w:type="spellEnd"/>
      <w:r w:rsidR="00543BFA">
        <w:rPr>
          <w:rFonts w:ascii="Times New Roman" w:hAnsi="Times New Roman" w:cs="Times New Roman"/>
          <w:sz w:val="24"/>
          <w:szCs w:val="24"/>
        </w:rPr>
        <w:t>, 2021)</w:t>
      </w:r>
      <w:r>
        <w:rPr>
          <w:rFonts w:ascii="Times New Roman" w:hAnsi="Times New Roman" w:cs="Times New Roman"/>
          <w:sz w:val="24"/>
          <w:szCs w:val="24"/>
        </w:rPr>
        <w:t xml:space="preserve">. </w:t>
      </w:r>
      <w:r w:rsidR="00C122DC">
        <w:rPr>
          <w:rFonts w:ascii="Times New Roman" w:hAnsi="Times New Roman" w:cs="Times New Roman"/>
          <w:sz w:val="24"/>
          <w:szCs w:val="24"/>
        </w:rPr>
        <w:t xml:space="preserve">Miao and </w:t>
      </w:r>
      <w:proofErr w:type="spellStart"/>
      <w:r w:rsidR="00C122DC" w:rsidRPr="00543BFA">
        <w:rPr>
          <w:rFonts w:ascii="Times New Roman" w:hAnsi="Times New Roman" w:cs="Times New Roman"/>
          <w:sz w:val="24"/>
          <w:szCs w:val="24"/>
        </w:rPr>
        <w:t>Davlasheridze</w:t>
      </w:r>
      <w:proofErr w:type="spellEnd"/>
      <w:r w:rsidR="00C122DC">
        <w:rPr>
          <w:rFonts w:ascii="Times New Roman" w:hAnsi="Times New Roman" w:cs="Times New Roman"/>
          <w:sz w:val="24"/>
          <w:szCs w:val="24"/>
        </w:rPr>
        <w:t xml:space="preserve"> (2021) also find that counties with higher NFIP insurance rates are less likely to participate in buyouts because of reduced risk perception. They hypothesize that underpriced </w:t>
      </w:r>
      <w:r w:rsidR="00C122DC">
        <w:rPr>
          <w:rFonts w:ascii="Times New Roman" w:hAnsi="Times New Roman" w:cs="Times New Roman"/>
          <w:sz w:val="24"/>
          <w:szCs w:val="24"/>
        </w:rPr>
        <w:lastRenderedPageBreak/>
        <w:t>flood insurance reduces the true cost of living in risky areas that could lower incentive to relocate.</w:t>
      </w:r>
    </w:p>
    <w:p w14:paraId="131EC899"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 summarizes the literature on the economic effects of flood buyout programs.</w:t>
      </w:r>
    </w:p>
    <w:tbl>
      <w:tblPr>
        <w:tblStyle w:val="TableGrid"/>
        <w:tblW w:w="9985" w:type="dxa"/>
        <w:tblLayout w:type="fixed"/>
        <w:tblLook w:val="04A0" w:firstRow="1" w:lastRow="0" w:firstColumn="1" w:lastColumn="0" w:noHBand="0" w:noVBand="1"/>
      </w:tblPr>
      <w:tblGrid>
        <w:gridCol w:w="1080"/>
        <w:gridCol w:w="1710"/>
        <w:gridCol w:w="1080"/>
        <w:gridCol w:w="2634"/>
        <w:gridCol w:w="805"/>
        <w:gridCol w:w="1050"/>
        <w:gridCol w:w="737"/>
        <w:gridCol w:w="889"/>
      </w:tblGrid>
      <w:tr w:rsidR="00AC0312" w:rsidRPr="0076641B" w14:paraId="4ED6D18C" w14:textId="77777777" w:rsidTr="00206105">
        <w:tc>
          <w:tcPr>
            <w:tcW w:w="6504" w:type="dxa"/>
            <w:gridSpan w:val="4"/>
            <w:tcBorders>
              <w:top w:val="single" w:sz="4" w:space="0" w:color="000000"/>
              <w:left w:val="nil"/>
              <w:bottom w:val="nil"/>
              <w:right w:val="nil"/>
            </w:tcBorders>
          </w:tcPr>
          <w:p w14:paraId="1F025785"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Paper</w:t>
            </w:r>
          </w:p>
        </w:tc>
        <w:tc>
          <w:tcPr>
            <w:tcW w:w="3481" w:type="dxa"/>
            <w:gridSpan w:val="4"/>
            <w:tcBorders>
              <w:top w:val="single" w:sz="4" w:space="0" w:color="000000"/>
              <w:left w:val="nil"/>
              <w:bottom w:val="nil"/>
              <w:right w:val="nil"/>
            </w:tcBorders>
          </w:tcPr>
          <w:p w14:paraId="37E45D29"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Type of effects</w:t>
            </w:r>
          </w:p>
        </w:tc>
      </w:tr>
      <w:tr w:rsidR="00AC0312" w:rsidRPr="0076641B" w14:paraId="138960BC" w14:textId="77777777" w:rsidTr="00206105">
        <w:tc>
          <w:tcPr>
            <w:tcW w:w="1080" w:type="dxa"/>
            <w:tcBorders>
              <w:top w:val="nil"/>
              <w:left w:val="nil"/>
              <w:bottom w:val="single" w:sz="4" w:space="0" w:color="000000"/>
              <w:right w:val="single" w:sz="4" w:space="0" w:color="F2F2F2" w:themeColor="background1" w:themeShade="F2"/>
            </w:tcBorders>
          </w:tcPr>
          <w:p w14:paraId="2231D80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1710" w:type="dxa"/>
            <w:tcBorders>
              <w:top w:val="nil"/>
              <w:left w:val="single" w:sz="4" w:space="0" w:color="F2F2F2" w:themeColor="background1" w:themeShade="F2"/>
              <w:bottom w:val="single" w:sz="4" w:space="0" w:color="000000"/>
              <w:right w:val="nil"/>
            </w:tcBorders>
          </w:tcPr>
          <w:p w14:paraId="6D395B2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1080" w:type="dxa"/>
            <w:tcBorders>
              <w:top w:val="nil"/>
              <w:left w:val="nil"/>
              <w:bottom w:val="single" w:sz="4" w:space="0" w:color="000000"/>
              <w:right w:val="nil"/>
            </w:tcBorders>
          </w:tcPr>
          <w:p w14:paraId="4C6B0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Methods</w:t>
            </w:r>
          </w:p>
        </w:tc>
        <w:tc>
          <w:tcPr>
            <w:tcW w:w="2634" w:type="dxa"/>
            <w:tcBorders>
              <w:top w:val="nil"/>
              <w:left w:val="nil"/>
              <w:bottom w:val="single" w:sz="4" w:space="0" w:color="000000"/>
              <w:right w:val="nil"/>
            </w:tcBorders>
          </w:tcPr>
          <w:p w14:paraId="41D838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Benefit type</w:t>
            </w:r>
          </w:p>
        </w:tc>
        <w:tc>
          <w:tcPr>
            <w:tcW w:w="805" w:type="dxa"/>
            <w:tcBorders>
              <w:top w:val="nil"/>
              <w:left w:val="nil"/>
              <w:bottom w:val="single" w:sz="4" w:space="0" w:color="000000"/>
              <w:right w:val="nil"/>
            </w:tcBorders>
          </w:tcPr>
          <w:p w14:paraId="1F000AA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Spatial</w:t>
            </w:r>
          </w:p>
        </w:tc>
        <w:tc>
          <w:tcPr>
            <w:tcW w:w="1050" w:type="dxa"/>
            <w:tcBorders>
              <w:top w:val="nil"/>
              <w:left w:val="nil"/>
              <w:bottom w:val="single" w:sz="4" w:space="0" w:color="000000"/>
              <w:right w:val="nil"/>
            </w:tcBorders>
          </w:tcPr>
          <w:p w14:paraId="5FA607B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Temporal</w:t>
            </w:r>
          </w:p>
        </w:tc>
        <w:tc>
          <w:tcPr>
            <w:tcW w:w="737" w:type="dxa"/>
            <w:tcBorders>
              <w:top w:val="nil"/>
              <w:left w:val="nil"/>
              <w:bottom w:val="single" w:sz="4" w:space="0" w:color="000000"/>
              <w:right w:val="nil"/>
            </w:tcBorders>
          </w:tcPr>
          <w:p w14:paraId="7F8360F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Racial</w:t>
            </w:r>
          </w:p>
        </w:tc>
        <w:tc>
          <w:tcPr>
            <w:tcW w:w="889" w:type="dxa"/>
            <w:tcBorders>
              <w:top w:val="nil"/>
              <w:left w:val="nil"/>
              <w:bottom w:val="single" w:sz="4" w:space="0" w:color="000000"/>
              <w:right w:val="nil"/>
            </w:tcBorders>
          </w:tcPr>
          <w:p w14:paraId="6E2B70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w:t>
            </w:r>
          </w:p>
        </w:tc>
      </w:tr>
      <w:tr w:rsidR="00AC0312" w:rsidRPr="0076641B" w14:paraId="18A32C97" w14:textId="77777777" w:rsidTr="00206105">
        <w:tc>
          <w:tcPr>
            <w:tcW w:w="1080" w:type="dxa"/>
            <w:tcBorders>
              <w:top w:val="single" w:sz="4" w:space="0" w:color="000000"/>
              <w:left w:val="nil"/>
              <w:bottom w:val="single" w:sz="4" w:space="0" w:color="000000"/>
              <w:right w:val="single" w:sz="4" w:space="0" w:color="000000"/>
            </w:tcBorders>
          </w:tcPr>
          <w:p w14:paraId="1850D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1710" w:type="dxa"/>
            <w:tcBorders>
              <w:top w:val="single" w:sz="4" w:space="0" w:color="000000"/>
              <w:left w:val="single" w:sz="4" w:space="0" w:color="000000"/>
              <w:bottom w:val="single" w:sz="4" w:space="0" w:color="000000"/>
              <w:right w:val="nil"/>
            </w:tcBorders>
          </w:tcPr>
          <w:p w14:paraId="704F38C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Hurricane Sandy acquisition and buyout program</w:t>
            </w:r>
          </w:p>
        </w:tc>
        <w:tc>
          <w:tcPr>
            <w:tcW w:w="1080" w:type="dxa"/>
            <w:tcBorders>
              <w:top w:val="single" w:sz="4" w:space="0" w:color="000000"/>
              <w:left w:val="nil"/>
              <w:bottom w:val="single" w:sz="4" w:space="0" w:color="000000"/>
              <w:right w:val="nil"/>
            </w:tcBorders>
          </w:tcPr>
          <w:p w14:paraId="2A41B3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DID</w:t>
            </w:r>
          </w:p>
        </w:tc>
        <w:tc>
          <w:tcPr>
            <w:tcW w:w="2634" w:type="dxa"/>
            <w:tcBorders>
              <w:top w:val="single" w:sz="4" w:space="0" w:color="000000"/>
              <w:left w:val="nil"/>
              <w:bottom w:val="single" w:sz="4" w:space="0" w:color="000000"/>
              <w:right w:val="nil"/>
            </w:tcBorders>
          </w:tcPr>
          <w:p w14:paraId="359628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 enhanced resilience, and job creation</w:t>
            </w:r>
          </w:p>
        </w:tc>
        <w:tc>
          <w:tcPr>
            <w:tcW w:w="805" w:type="dxa"/>
            <w:tcBorders>
              <w:top w:val="single" w:sz="4" w:space="0" w:color="000000"/>
              <w:left w:val="nil"/>
              <w:bottom w:val="single" w:sz="4" w:space="0" w:color="000000"/>
              <w:right w:val="nil"/>
            </w:tcBorders>
          </w:tcPr>
          <w:p w14:paraId="5CAF86D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54D5D06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29A8225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323AE65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5EA36070" w14:textId="77777777" w:rsidTr="00206105">
        <w:tc>
          <w:tcPr>
            <w:tcW w:w="1080" w:type="dxa"/>
            <w:tcBorders>
              <w:top w:val="single" w:sz="4" w:space="0" w:color="000000"/>
              <w:left w:val="nil"/>
              <w:bottom w:val="single" w:sz="4" w:space="0" w:color="000000"/>
              <w:right w:val="single" w:sz="4" w:space="0" w:color="000000"/>
            </w:tcBorders>
          </w:tcPr>
          <w:p w14:paraId="46F24AF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Nelson &amp; Camp (2020)</w:t>
            </w:r>
          </w:p>
        </w:tc>
        <w:tc>
          <w:tcPr>
            <w:tcW w:w="1710" w:type="dxa"/>
            <w:tcBorders>
              <w:top w:val="single" w:sz="4" w:space="0" w:color="000000"/>
              <w:left w:val="single" w:sz="4" w:space="0" w:color="000000"/>
              <w:bottom w:val="single" w:sz="4" w:space="0" w:color="000000"/>
              <w:right w:val="nil"/>
            </w:tcBorders>
          </w:tcPr>
          <w:p w14:paraId="5831A7D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Tennessee buyout</w:t>
            </w:r>
          </w:p>
        </w:tc>
        <w:tc>
          <w:tcPr>
            <w:tcW w:w="1080" w:type="dxa"/>
            <w:tcBorders>
              <w:top w:val="single" w:sz="4" w:space="0" w:color="000000"/>
              <w:left w:val="nil"/>
              <w:bottom w:val="single" w:sz="4" w:space="0" w:color="000000"/>
              <w:right w:val="nil"/>
            </w:tcBorders>
          </w:tcPr>
          <w:p w14:paraId="0401987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FEMA algorithm</w:t>
            </w:r>
          </w:p>
        </w:tc>
        <w:tc>
          <w:tcPr>
            <w:tcW w:w="2634" w:type="dxa"/>
            <w:tcBorders>
              <w:top w:val="single" w:sz="4" w:space="0" w:color="000000"/>
              <w:left w:val="nil"/>
              <w:bottom w:val="single" w:sz="4" w:space="0" w:color="000000"/>
              <w:right w:val="nil"/>
            </w:tcBorders>
          </w:tcPr>
          <w:p w14:paraId="4C43A6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Avoided structural damages plus relocation costs and volunteer labor</w:t>
            </w:r>
          </w:p>
        </w:tc>
        <w:tc>
          <w:tcPr>
            <w:tcW w:w="805" w:type="dxa"/>
            <w:tcBorders>
              <w:top w:val="single" w:sz="4" w:space="0" w:color="000000"/>
              <w:left w:val="nil"/>
              <w:bottom w:val="single" w:sz="4" w:space="0" w:color="000000"/>
              <w:right w:val="nil"/>
            </w:tcBorders>
          </w:tcPr>
          <w:p w14:paraId="5A5D84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50B1EE6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5514E56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1DB25CE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C69D17B" w14:textId="77777777" w:rsidTr="00206105">
        <w:tc>
          <w:tcPr>
            <w:tcW w:w="1080" w:type="dxa"/>
            <w:tcBorders>
              <w:top w:val="single" w:sz="4" w:space="0" w:color="000000"/>
              <w:left w:val="nil"/>
              <w:bottom w:val="single" w:sz="4" w:space="0" w:color="000000"/>
              <w:right w:val="single" w:sz="4" w:space="0" w:color="000000"/>
            </w:tcBorders>
          </w:tcPr>
          <w:p w14:paraId="3CB783F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1710" w:type="dxa"/>
            <w:tcBorders>
              <w:top w:val="single" w:sz="4" w:space="0" w:color="000000"/>
              <w:left w:val="single" w:sz="4" w:space="0" w:color="000000"/>
              <w:bottom w:val="single" w:sz="4" w:space="0" w:color="000000"/>
              <w:right w:val="nil"/>
            </w:tcBorders>
          </w:tcPr>
          <w:p w14:paraId="674DE44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Hypothetical pre-flood contract for post-flood buyout</w:t>
            </w:r>
          </w:p>
        </w:tc>
        <w:tc>
          <w:tcPr>
            <w:tcW w:w="1080" w:type="dxa"/>
            <w:tcBorders>
              <w:top w:val="single" w:sz="4" w:space="0" w:color="000000"/>
              <w:left w:val="nil"/>
              <w:bottom w:val="single" w:sz="4" w:space="0" w:color="000000"/>
              <w:right w:val="nil"/>
            </w:tcBorders>
          </w:tcPr>
          <w:p w14:paraId="323A8FC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CVM</w:t>
            </w:r>
          </w:p>
        </w:tc>
        <w:tc>
          <w:tcPr>
            <w:tcW w:w="2634" w:type="dxa"/>
            <w:tcBorders>
              <w:top w:val="single" w:sz="4" w:space="0" w:color="000000"/>
              <w:left w:val="nil"/>
              <w:bottom w:val="single" w:sz="4" w:space="0" w:color="000000"/>
              <w:right w:val="nil"/>
            </w:tcBorders>
          </w:tcPr>
          <w:p w14:paraId="0BAB34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WTP for hypothetical program</w:t>
            </w:r>
          </w:p>
        </w:tc>
        <w:tc>
          <w:tcPr>
            <w:tcW w:w="805" w:type="dxa"/>
            <w:tcBorders>
              <w:top w:val="single" w:sz="4" w:space="0" w:color="000000"/>
              <w:left w:val="nil"/>
              <w:bottom w:val="single" w:sz="4" w:space="0" w:color="000000"/>
              <w:right w:val="nil"/>
            </w:tcBorders>
          </w:tcPr>
          <w:p w14:paraId="41FA2BE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3573E73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3A79BA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6AEF61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08A57CB4" w14:textId="77777777" w:rsidTr="00206105">
        <w:tc>
          <w:tcPr>
            <w:tcW w:w="1080" w:type="dxa"/>
            <w:tcBorders>
              <w:top w:val="single" w:sz="4" w:space="0" w:color="000000"/>
              <w:left w:val="nil"/>
              <w:bottom w:val="nil"/>
              <w:right w:val="single" w:sz="4" w:space="0" w:color="000000"/>
            </w:tcBorders>
          </w:tcPr>
          <w:p w14:paraId="02966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1710" w:type="dxa"/>
            <w:tcBorders>
              <w:top w:val="single" w:sz="4" w:space="0" w:color="000000"/>
              <w:left w:val="single" w:sz="4" w:space="0" w:color="000000"/>
              <w:bottom w:val="nil"/>
              <w:right w:val="nil"/>
            </w:tcBorders>
          </w:tcPr>
          <w:p w14:paraId="5ECB54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nil"/>
              <w:right w:val="nil"/>
            </w:tcBorders>
          </w:tcPr>
          <w:p w14:paraId="3967C28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nil"/>
              <w:right w:val="nil"/>
            </w:tcBorders>
          </w:tcPr>
          <w:p w14:paraId="5C9F3AB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Difference between FMV and buyout value for White, Black, and Hispanic owners</w:t>
            </w:r>
          </w:p>
        </w:tc>
        <w:tc>
          <w:tcPr>
            <w:tcW w:w="805" w:type="dxa"/>
            <w:tcBorders>
              <w:top w:val="single" w:sz="4" w:space="0" w:color="000000"/>
              <w:left w:val="nil"/>
              <w:bottom w:val="nil"/>
              <w:right w:val="nil"/>
            </w:tcBorders>
          </w:tcPr>
          <w:p w14:paraId="639B7D3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nil"/>
              <w:right w:val="nil"/>
            </w:tcBorders>
          </w:tcPr>
          <w:p w14:paraId="5F200D9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nil"/>
              <w:right w:val="nil"/>
            </w:tcBorders>
          </w:tcPr>
          <w:p w14:paraId="6BB6F6F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nil"/>
              <w:right w:val="nil"/>
            </w:tcBorders>
          </w:tcPr>
          <w:p w14:paraId="652CF45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68ACAAE0" w14:textId="77777777" w:rsidTr="00206105">
        <w:tc>
          <w:tcPr>
            <w:tcW w:w="1080" w:type="dxa"/>
            <w:tcBorders>
              <w:top w:val="single" w:sz="4" w:space="0" w:color="000000"/>
              <w:left w:val="nil"/>
              <w:bottom w:val="single" w:sz="4" w:space="0" w:color="000000"/>
              <w:right w:val="single" w:sz="4" w:space="0" w:color="000000"/>
            </w:tcBorders>
          </w:tcPr>
          <w:p w14:paraId="4FADBE7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1710" w:type="dxa"/>
            <w:tcBorders>
              <w:top w:val="single" w:sz="4" w:space="0" w:color="000000"/>
              <w:left w:val="single" w:sz="4" w:space="0" w:color="000000"/>
              <w:bottom w:val="single" w:sz="4" w:space="0" w:color="000000"/>
              <w:right w:val="nil"/>
            </w:tcBorders>
          </w:tcPr>
          <w:p w14:paraId="5771849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single" w:sz="4" w:space="0" w:color="000000"/>
              <w:right w:val="nil"/>
            </w:tcBorders>
          </w:tcPr>
          <w:p w14:paraId="38F99EF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Propensity score weighted DID</w:t>
            </w:r>
          </w:p>
        </w:tc>
        <w:tc>
          <w:tcPr>
            <w:tcW w:w="2634" w:type="dxa"/>
            <w:tcBorders>
              <w:top w:val="single" w:sz="4" w:space="0" w:color="000000"/>
              <w:left w:val="nil"/>
              <w:bottom w:val="single" w:sz="4" w:space="0" w:color="000000"/>
              <w:right w:val="nil"/>
            </w:tcBorders>
          </w:tcPr>
          <w:p w14:paraId="5B54C7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5E68A69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6FCCBC8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1C68C18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79D482D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5BCBE3C7" w14:textId="77777777" w:rsidTr="00206105">
        <w:tc>
          <w:tcPr>
            <w:tcW w:w="1080" w:type="dxa"/>
            <w:tcBorders>
              <w:top w:val="single" w:sz="4" w:space="0" w:color="000000"/>
              <w:left w:val="nil"/>
              <w:bottom w:val="single" w:sz="4" w:space="0" w:color="000000"/>
              <w:right w:val="single" w:sz="4" w:space="0" w:color="000000"/>
            </w:tcBorders>
          </w:tcPr>
          <w:p w14:paraId="432450E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Holloway, </w:t>
            </w:r>
            <w:proofErr w:type="spellStart"/>
            <w:r w:rsidRPr="0076641B">
              <w:rPr>
                <w:rFonts w:ascii="Times New Roman" w:hAnsi="Times New Roman" w:cs="Times New Roman"/>
                <w:sz w:val="20"/>
                <w:szCs w:val="20"/>
              </w:rPr>
              <w:t>BenDor</w:t>
            </w:r>
            <w:proofErr w:type="spellEnd"/>
            <w:r w:rsidRPr="0076641B">
              <w:rPr>
                <w:rFonts w:ascii="Times New Roman" w:hAnsi="Times New Roman" w:cs="Times New Roman"/>
                <w:sz w:val="20"/>
                <w:szCs w:val="20"/>
              </w:rPr>
              <w:t xml:space="preserve"> (2023).</w:t>
            </w:r>
          </w:p>
        </w:tc>
        <w:tc>
          <w:tcPr>
            <w:tcW w:w="1710" w:type="dxa"/>
            <w:tcBorders>
              <w:top w:val="single" w:sz="4" w:space="0" w:color="000000"/>
              <w:left w:val="single" w:sz="4" w:space="0" w:color="000000"/>
              <w:bottom w:val="single" w:sz="4" w:space="0" w:color="000000"/>
              <w:right w:val="nil"/>
            </w:tcBorders>
          </w:tcPr>
          <w:p w14:paraId="633FAB1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Mecklenburg County, NC buyout program</w:t>
            </w:r>
          </w:p>
        </w:tc>
        <w:tc>
          <w:tcPr>
            <w:tcW w:w="1080" w:type="dxa"/>
            <w:tcBorders>
              <w:top w:val="single" w:sz="4" w:space="0" w:color="000000"/>
              <w:left w:val="nil"/>
              <w:bottom w:val="single" w:sz="4" w:space="0" w:color="000000"/>
              <w:right w:val="nil"/>
            </w:tcBorders>
          </w:tcPr>
          <w:p w14:paraId="1C938C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single" w:sz="4" w:space="0" w:color="000000"/>
              <w:right w:val="nil"/>
            </w:tcBorders>
          </w:tcPr>
          <w:p w14:paraId="636F363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3C7ECD3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67949C6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4B406C2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181635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B239A85" w14:textId="77777777" w:rsidTr="00206105">
        <w:tc>
          <w:tcPr>
            <w:tcW w:w="1080" w:type="dxa"/>
            <w:tcBorders>
              <w:top w:val="single" w:sz="4" w:space="0" w:color="000000"/>
              <w:left w:val="nil"/>
              <w:bottom w:val="single" w:sz="4" w:space="0" w:color="000000"/>
              <w:right w:val="single" w:sz="4" w:space="0" w:color="000000"/>
            </w:tcBorders>
          </w:tcPr>
          <w:p w14:paraId="37EE42D4"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1710" w:type="dxa"/>
            <w:tcBorders>
              <w:top w:val="single" w:sz="4" w:space="0" w:color="000000"/>
              <w:left w:val="single" w:sz="4" w:space="0" w:color="000000"/>
              <w:bottom w:val="single" w:sz="4" w:space="0" w:color="000000"/>
              <w:right w:val="nil"/>
            </w:tcBorders>
          </w:tcPr>
          <w:p w14:paraId="4A869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New York Rising Buyout and Acquisition Program</w:t>
            </w:r>
          </w:p>
        </w:tc>
        <w:tc>
          <w:tcPr>
            <w:tcW w:w="1080" w:type="dxa"/>
            <w:tcBorders>
              <w:top w:val="single" w:sz="4" w:space="0" w:color="000000"/>
              <w:left w:val="nil"/>
              <w:bottom w:val="single" w:sz="4" w:space="0" w:color="000000"/>
              <w:right w:val="nil"/>
            </w:tcBorders>
          </w:tcPr>
          <w:p w14:paraId="282D008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 repeat sales DID and event study</w:t>
            </w:r>
          </w:p>
        </w:tc>
        <w:tc>
          <w:tcPr>
            <w:tcW w:w="2634" w:type="dxa"/>
            <w:tcBorders>
              <w:top w:val="single" w:sz="4" w:space="0" w:color="000000"/>
              <w:left w:val="nil"/>
              <w:bottom w:val="single" w:sz="4" w:space="0" w:color="000000"/>
              <w:right w:val="nil"/>
            </w:tcBorders>
          </w:tcPr>
          <w:p w14:paraId="617A4A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w:t>
            </w:r>
          </w:p>
        </w:tc>
        <w:tc>
          <w:tcPr>
            <w:tcW w:w="805" w:type="dxa"/>
            <w:tcBorders>
              <w:top w:val="single" w:sz="4" w:space="0" w:color="000000"/>
              <w:left w:val="nil"/>
              <w:bottom w:val="single" w:sz="4" w:space="0" w:color="000000"/>
              <w:right w:val="nil"/>
            </w:tcBorders>
          </w:tcPr>
          <w:p w14:paraId="2B81779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20D4B8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1BB1949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69E1F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bl>
    <w:p w14:paraId="1FEBE072" w14:textId="77777777" w:rsidR="00AC0312" w:rsidRPr="00AC0312" w:rsidRDefault="00AC0312" w:rsidP="00AC0312">
      <w:pPr>
        <w:rPr>
          <w:rFonts w:ascii="Times New Roman" w:hAnsi="Times New Roman" w:cs="Times New Roman"/>
        </w:rPr>
      </w:pPr>
    </w:p>
    <w:p w14:paraId="370E4045"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1.1 Race and income results</w:t>
      </w:r>
    </w:p>
    <w:tbl>
      <w:tblPr>
        <w:tblStyle w:val="TableGrid"/>
        <w:tblW w:w="9982" w:type="dxa"/>
        <w:tblLayout w:type="fixed"/>
        <w:tblLook w:val="04A0" w:firstRow="1" w:lastRow="0" w:firstColumn="1" w:lastColumn="0" w:noHBand="0" w:noVBand="1"/>
      </w:tblPr>
      <w:tblGrid>
        <w:gridCol w:w="1073"/>
        <w:gridCol w:w="997"/>
        <w:gridCol w:w="3510"/>
        <w:gridCol w:w="4402"/>
      </w:tblGrid>
      <w:tr w:rsidR="00AC0312" w:rsidRPr="0076641B" w14:paraId="2718CAE5" w14:textId="77777777" w:rsidTr="00206105">
        <w:trPr>
          <w:trHeight w:val="216"/>
        </w:trPr>
        <w:tc>
          <w:tcPr>
            <w:tcW w:w="1073" w:type="dxa"/>
            <w:tcBorders>
              <w:top w:val="single" w:sz="4" w:space="0" w:color="000000"/>
              <w:left w:val="nil"/>
              <w:bottom w:val="single" w:sz="4" w:space="0" w:color="000000"/>
              <w:right w:val="single" w:sz="4" w:space="0" w:color="F2F2F2" w:themeColor="background1" w:themeShade="F2"/>
            </w:tcBorders>
          </w:tcPr>
          <w:p w14:paraId="38C45C2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997" w:type="dxa"/>
            <w:tcBorders>
              <w:top w:val="single" w:sz="4" w:space="0" w:color="000000"/>
              <w:left w:val="single" w:sz="4" w:space="0" w:color="F2F2F2" w:themeColor="background1" w:themeShade="F2"/>
              <w:bottom w:val="single" w:sz="4" w:space="0" w:color="000000"/>
              <w:right w:val="nil"/>
            </w:tcBorders>
          </w:tcPr>
          <w:p w14:paraId="601009C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3510" w:type="dxa"/>
            <w:tcBorders>
              <w:top w:val="single" w:sz="4" w:space="0" w:color="000000"/>
              <w:left w:val="nil"/>
              <w:bottom w:val="single" w:sz="4" w:space="0" w:color="000000"/>
              <w:right w:val="nil"/>
            </w:tcBorders>
          </w:tcPr>
          <w:p w14:paraId="6253E75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Race outcomes</w:t>
            </w:r>
          </w:p>
        </w:tc>
        <w:tc>
          <w:tcPr>
            <w:tcW w:w="4402" w:type="dxa"/>
            <w:tcBorders>
              <w:top w:val="single" w:sz="4" w:space="0" w:color="000000"/>
              <w:left w:val="nil"/>
              <w:bottom w:val="single" w:sz="4" w:space="0" w:color="000000"/>
              <w:right w:val="nil"/>
            </w:tcBorders>
          </w:tcPr>
          <w:p w14:paraId="47DDE7F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 outcomes</w:t>
            </w:r>
          </w:p>
        </w:tc>
      </w:tr>
      <w:tr w:rsidR="00AC0312" w:rsidRPr="0076641B" w14:paraId="6C36F644"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7D2C76B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997" w:type="dxa"/>
            <w:tcBorders>
              <w:top w:val="single" w:sz="4" w:space="0" w:color="000000"/>
              <w:left w:val="single" w:sz="4" w:space="0" w:color="000000"/>
              <w:bottom w:val="single" w:sz="4" w:space="0" w:color="000000"/>
              <w:right w:val="nil"/>
            </w:tcBorders>
          </w:tcPr>
          <w:p w14:paraId="2DD2A41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NYRBAP </w:t>
            </w:r>
          </w:p>
        </w:tc>
        <w:tc>
          <w:tcPr>
            <w:tcW w:w="3510" w:type="dxa"/>
            <w:tcBorders>
              <w:top w:val="single" w:sz="4" w:space="0" w:color="000000"/>
              <w:left w:val="nil"/>
              <w:bottom w:val="single" w:sz="4" w:space="0" w:color="000000"/>
              <w:right w:val="nil"/>
            </w:tcBorders>
          </w:tcPr>
          <w:p w14:paraId="04EEECB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share of racial minorities following nearby acquisitions</w:t>
            </w:r>
          </w:p>
        </w:tc>
        <w:tc>
          <w:tcPr>
            <w:tcW w:w="4402" w:type="dxa"/>
            <w:tcBorders>
              <w:top w:val="single" w:sz="4" w:space="0" w:color="000000"/>
              <w:left w:val="nil"/>
              <w:bottom w:val="single" w:sz="4" w:space="0" w:color="000000"/>
              <w:right w:val="nil"/>
            </w:tcBorders>
          </w:tcPr>
          <w:p w14:paraId="5CFCE05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average income following nearby acquisitions</w:t>
            </w:r>
          </w:p>
        </w:tc>
      </w:tr>
      <w:tr w:rsidR="00AC0312" w:rsidRPr="0076641B" w14:paraId="201DABA7"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1392834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997" w:type="dxa"/>
            <w:tcBorders>
              <w:top w:val="single" w:sz="4" w:space="0" w:color="000000"/>
              <w:left w:val="single" w:sz="4" w:space="0" w:color="000000"/>
              <w:bottom w:val="single" w:sz="4" w:space="0" w:color="000000"/>
              <w:right w:val="nil"/>
            </w:tcBorders>
          </w:tcPr>
          <w:p w14:paraId="76C39F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Hypothetical </w:t>
            </w:r>
          </w:p>
        </w:tc>
        <w:tc>
          <w:tcPr>
            <w:tcW w:w="3510" w:type="dxa"/>
            <w:tcBorders>
              <w:top w:val="single" w:sz="4" w:space="0" w:color="000000"/>
              <w:left w:val="nil"/>
              <w:bottom w:val="single" w:sz="4" w:space="0" w:color="000000"/>
              <w:right w:val="nil"/>
            </w:tcBorders>
          </w:tcPr>
          <w:p w14:paraId="49DDEBF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residents have higher WTP for flood buyout coupled with insurance than other race groups</w:t>
            </w:r>
          </w:p>
        </w:tc>
        <w:tc>
          <w:tcPr>
            <w:tcW w:w="4402" w:type="dxa"/>
            <w:tcBorders>
              <w:top w:val="single" w:sz="4" w:space="0" w:color="000000"/>
              <w:left w:val="nil"/>
              <w:bottom w:val="single" w:sz="4" w:space="0" w:color="000000"/>
              <w:right w:val="nil"/>
            </w:tcBorders>
          </w:tcPr>
          <w:p w14:paraId="61B2B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Households with higher incomes have higher WTP for flood buyout policy</w:t>
            </w:r>
          </w:p>
        </w:tc>
      </w:tr>
      <w:tr w:rsidR="00AC0312" w:rsidRPr="0076641B" w14:paraId="0D2E95F7" w14:textId="77777777" w:rsidTr="00206105">
        <w:trPr>
          <w:trHeight w:val="632"/>
        </w:trPr>
        <w:tc>
          <w:tcPr>
            <w:tcW w:w="1073" w:type="dxa"/>
            <w:tcBorders>
              <w:top w:val="single" w:sz="4" w:space="0" w:color="000000"/>
              <w:left w:val="nil"/>
              <w:bottom w:val="nil"/>
              <w:right w:val="single" w:sz="4" w:space="0" w:color="000000"/>
            </w:tcBorders>
          </w:tcPr>
          <w:p w14:paraId="2D4EF31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997" w:type="dxa"/>
            <w:tcBorders>
              <w:top w:val="single" w:sz="4" w:space="0" w:color="000000"/>
              <w:left w:val="single" w:sz="4" w:space="0" w:color="000000"/>
              <w:bottom w:val="nil"/>
              <w:right w:val="nil"/>
            </w:tcBorders>
          </w:tcPr>
          <w:p w14:paraId="48CFC55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nil"/>
              <w:right w:val="nil"/>
            </w:tcBorders>
          </w:tcPr>
          <w:p w14:paraId="65D37A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and Hispanic owners receive</w:t>
            </w:r>
          </w:p>
          <w:p w14:paraId="7CFFC77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 greater buyout discount on their property relative to the property’s FMV than White owners</w:t>
            </w:r>
          </w:p>
        </w:tc>
        <w:tc>
          <w:tcPr>
            <w:tcW w:w="4402" w:type="dxa"/>
            <w:tcBorders>
              <w:top w:val="single" w:sz="4" w:space="0" w:color="000000"/>
              <w:left w:val="nil"/>
              <w:bottom w:val="nil"/>
              <w:right w:val="nil"/>
            </w:tcBorders>
          </w:tcPr>
          <w:p w14:paraId="7B948E93" w14:textId="77777777" w:rsidR="00AC0312" w:rsidRPr="0076641B" w:rsidRDefault="00AC0312" w:rsidP="00206105">
            <w:pPr>
              <w:rPr>
                <w:rFonts w:ascii="Times New Roman" w:hAnsi="Times New Roman" w:cs="Times New Roman"/>
                <w:sz w:val="20"/>
                <w:szCs w:val="20"/>
              </w:rPr>
            </w:pPr>
          </w:p>
        </w:tc>
      </w:tr>
      <w:tr w:rsidR="00AC0312" w:rsidRPr="0076641B" w14:paraId="757DE069" w14:textId="77777777" w:rsidTr="00206105">
        <w:trPr>
          <w:trHeight w:val="624"/>
        </w:trPr>
        <w:tc>
          <w:tcPr>
            <w:tcW w:w="1073" w:type="dxa"/>
            <w:tcBorders>
              <w:top w:val="single" w:sz="4" w:space="0" w:color="000000"/>
              <w:left w:val="nil"/>
              <w:bottom w:val="single" w:sz="4" w:space="0" w:color="000000"/>
              <w:right w:val="single" w:sz="4" w:space="0" w:color="000000"/>
            </w:tcBorders>
          </w:tcPr>
          <w:p w14:paraId="4F3BE23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997" w:type="dxa"/>
            <w:tcBorders>
              <w:top w:val="single" w:sz="4" w:space="0" w:color="000000"/>
              <w:left w:val="single" w:sz="4" w:space="0" w:color="000000"/>
              <w:bottom w:val="single" w:sz="4" w:space="0" w:color="000000"/>
              <w:right w:val="nil"/>
            </w:tcBorders>
          </w:tcPr>
          <w:p w14:paraId="476369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single" w:sz="4" w:space="0" w:color="000000"/>
              <w:right w:val="nil"/>
            </w:tcBorders>
          </w:tcPr>
          <w:p w14:paraId="4BD6D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are predominantly White</w:t>
            </w:r>
          </w:p>
        </w:tc>
        <w:tc>
          <w:tcPr>
            <w:tcW w:w="4402" w:type="dxa"/>
            <w:tcBorders>
              <w:top w:val="single" w:sz="4" w:space="0" w:color="000000"/>
              <w:left w:val="nil"/>
              <w:bottom w:val="single" w:sz="4" w:space="0" w:color="000000"/>
              <w:right w:val="nil"/>
            </w:tcBorders>
          </w:tcPr>
          <w:p w14:paraId="0CE2D7C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have income levels above the median and higher in magnitude among zip codes that are more rural and lower income.</w:t>
            </w:r>
          </w:p>
        </w:tc>
      </w:tr>
      <w:tr w:rsidR="00AC0312" w:rsidRPr="0076641B" w14:paraId="750E2E99" w14:textId="77777777" w:rsidTr="00206105">
        <w:trPr>
          <w:trHeight w:val="746"/>
        </w:trPr>
        <w:tc>
          <w:tcPr>
            <w:tcW w:w="1073" w:type="dxa"/>
            <w:tcBorders>
              <w:top w:val="single" w:sz="4" w:space="0" w:color="000000"/>
              <w:left w:val="nil"/>
              <w:bottom w:val="single" w:sz="4" w:space="0" w:color="000000"/>
              <w:right w:val="single" w:sz="4" w:space="0" w:color="000000"/>
            </w:tcBorders>
          </w:tcPr>
          <w:p w14:paraId="79170F88"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997" w:type="dxa"/>
            <w:tcBorders>
              <w:top w:val="single" w:sz="4" w:space="0" w:color="000000"/>
              <w:left w:val="single" w:sz="4" w:space="0" w:color="000000"/>
              <w:bottom w:val="single" w:sz="4" w:space="0" w:color="000000"/>
              <w:right w:val="nil"/>
            </w:tcBorders>
          </w:tcPr>
          <w:p w14:paraId="04BBCA1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NYRBAP</w:t>
            </w:r>
          </w:p>
        </w:tc>
        <w:tc>
          <w:tcPr>
            <w:tcW w:w="3510" w:type="dxa"/>
            <w:tcBorders>
              <w:top w:val="single" w:sz="4" w:space="0" w:color="000000"/>
              <w:left w:val="nil"/>
              <w:bottom w:val="single" w:sz="4" w:space="0" w:color="000000"/>
              <w:right w:val="nil"/>
            </w:tcBorders>
          </w:tcPr>
          <w:p w14:paraId="3345C8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Areas with acquisitions tend to be whiter. </w:t>
            </w:r>
          </w:p>
        </w:tc>
        <w:tc>
          <w:tcPr>
            <w:tcW w:w="4402" w:type="dxa"/>
            <w:tcBorders>
              <w:top w:val="single" w:sz="4" w:space="0" w:color="000000"/>
              <w:left w:val="nil"/>
              <w:bottom w:val="single" w:sz="4" w:space="0" w:color="000000"/>
              <w:right w:val="nil"/>
            </w:tcBorders>
          </w:tcPr>
          <w:p w14:paraId="172A9E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Areas with acquisitions tend to be more educated, wealthier, and have a higher</w:t>
            </w:r>
          </w:p>
          <w:p w14:paraId="5910D02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percentage of owner-occupied houses</w:t>
            </w:r>
          </w:p>
        </w:tc>
      </w:tr>
    </w:tbl>
    <w:p w14:paraId="7E1C6196" w14:textId="77777777" w:rsidR="00AC0312" w:rsidRPr="00AC0312" w:rsidRDefault="00AC0312" w:rsidP="00AC0312">
      <w:pPr>
        <w:pStyle w:val="ListParagraph"/>
        <w:ind w:left="360"/>
        <w:rPr>
          <w:rFonts w:ascii="Cambria Math" w:hAnsi="Cambria Math"/>
        </w:rPr>
      </w:pPr>
    </w:p>
    <w:p w14:paraId="42D0A33B" w14:textId="0C60C7FE" w:rsidR="004818B1" w:rsidRDefault="00BA1E5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Environmental justice and sorting models</w:t>
      </w:r>
    </w:p>
    <w:p w14:paraId="12AB4926" w14:textId="463AE903" w:rsidR="005233E4" w:rsidRDefault="00722D0E" w:rsidP="005233E4">
      <w:pPr>
        <w:spacing w:line="480" w:lineRule="auto"/>
        <w:rPr>
          <w:rFonts w:ascii="Times New Roman" w:hAnsi="Times New Roman" w:cs="Times New Roman"/>
          <w:sz w:val="24"/>
          <w:szCs w:val="24"/>
        </w:rPr>
      </w:pPr>
      <w:r>
        <w:rPr>
          <w:rFonts w:ascii="Times New Roman" w:hAnsi="Times New Roman" w:cs="Times New Roman"/>
          <w:sz w:val="24"/>
          <w:szCs w:val="24"/>
        </w:rPr>
        <w:t>Estimating the disparities in welfare consequences among racial</w:t>
      </w:r>
      <w:r w:rsidR="00A4292C">
        <w:rPr>
          <w:rFonts w:ascii="Times New Roman" w:hAnsi="Times New Roman" w:cs="Times New Roman"/>
          <w:sz w:val="24"/>
          <w:szCs w:val="24"/>
        </w:rPr>
        <w:t xml:space="preserve">, income, ethnicity, and other minority groups, is a </w:t>
      </w:r>
      <w:r>
        <w:rPr>
          <w:rFonts w:ascii="Times New Roman" w:hAnsi="Times New Roman" w:cs="Times New Roman"/>
          <w:sz w:val="24"/>
          <w:szCs w:val="24"/>
        </w:rPr>
        <w:t xml:space="preserve">crucial </w:t>
      </w:r>
      <w:r w:rsidR="00A4292C">
        <w:rPr>
          <w:rFonts w:ascii="Times New Roman" w:hAnsi="Times New Roman" w:cs="Times New Roman"/>
          <w:sz w:val="24"/>
          <w:szCs w:val="24"/>
        </w:rPr>
        <w:t>duty</w:t>
      </w:r>
      <w:r>
        <w:rPr>
          <w:rFonts w:ascii="Times New Roman" w:hAnsi="Times New Roman" w:cs="Times New Roman"/>
          <w:sz w:val="24"/>
          <w:szCs w:val="24"/>
        </w:rPr>
        <w:t xml:space="preserve"> </w:t>
      </w:r>
      <w:r w:rsidR="00A4292C">
        <w:rPr>
          <w:rFonts w:ascii="Times New Roman" w:hAnsi="Times New Roman" w:cs="Times New Roman"/>
          <w:sz w:val="24"/>
          <w:szCs w:val="24"/>
        </w:rPr>
        <w:t>in the field of environmental</w:t>
      </w:r>
      <w:r>
        <w:rPr>
          <w:rFonts w:ascii="Times New Roman" w:hAnsi="Times New Roman" w:cs="Times New Roman"/>
          <w:sz w:val="24"/>
          <w:szCs w:val="24"/>
        </w:rPr>
        <w:t xml:space="preserve"> </w:t>
      </w:r>
      <w:r w:rsidR="00A4292C">
        <w:rPr>
          <w:rFonts w:ascii="Times New Roman" w:hAnsi="Times New Roman" w:cs="Times New Roman"/>
          <w:sz w:val="24"/>
          <w:szCs w:val="24"/>
        </w:rPr>
        <w:t>economics.</w:t>
      </w:r>
      <w:r w:rsidR="00A92D18">
        <w:rPr>
          <w:rFonts w:ascii="Times New Roman" w:hAnsi="Times New Roman" w:cs="Times New Roman"/>
          <w:sz w:val="24"/>
          <w:szCs w:val="24"/>
        </w:rPr>
        <w:t xml:space="preserve"> </w:t>
      </w:r>
      <w:r w:rsidR="00432DD7">
        <w:rPr>
          <w:rFonts w:ascii="Times New Roman" w:hAnsi="Times New Roman" w:cs="Times New Roman"/>
          <w:sz w:val="24"/>
          <w:szCs w:val="24"/>
        </w:rPr>
        <w:t xml:space="preserve">The goal of environmental justice is that everyone receives the same benefits from environmental goods and the same protection from environmental hazards. </w:t>
      </w:r>
      <w:r w:rsidR="00A92D18">
        <w:rPr>
          <w:rFonts w:ascii="Times New Roman" w:hAnsi="Times New Roman" w:cs="Times New Roman"/>
          <w:sz w:val="24"/>
          <w:szCs w:val="24"/>
        </w:rPr>
        <w:t xml:space="preserve">Minority groups often receive less benefits (more harms) from environmental amenities (disamenities) compared to high income, white people. Historical and current discrimination </w:t>
      </w:r>
      <w:del w:id="32" w:author="Emma Sophia Donnelly" w:date="2024-10-14T15:00:00Z" w16du:dateUtc="2024-10-14T19:00:00Z">
        <w:r w:rsidR="00A92D18" w:rsidDel="000F3BC8">
          <w:rPr>
            <w:rFonts w:ascii="Times New Roman" w:hAnsi="Times New Roman" w:cs="Times New Roman"/>
            <w:sz w:val="24"/>
            <w:szCs w:val="24"/>
          </w:rPr>
          <w:delText>contribute</w:delText>
        </w:r>
      </w:del>
      <w:ins w:id="33" w:author="Emma Sophia Donnelly" w:date="2024-10-14T15:00:00Z" w16du:dateUtc="2024-10-14T19:00:00Z">
        <w:r w:rsidR="000F3BC8">
          <w:rPr>
            <w:rFonts w:ascii="Times New Roman" w:hAnsi="Times New Roman" w:cs="Times New Roman"/>
            <w:sz w:val="24"/>
            <w:szCs w:val="24"/>
          </w:rPr>
          <w:t>contributes</w:t>
        </w:r>
      </w:ins>
      <w:r w:rsidR="00A92D18">
        <w:rPr>
          <w:rFonts w:ascii="Times New Roman" w:hAnsi="Times New Roman" w:cs="Times New Roman"/>
          <w:sz w:val="24"/>
          <w:szCs w:val="24"/>
        </w:rPr>
        <w:t xml:space="preserve"> to the gap in benefits.</w:t>
      </w:r>
      <w:r w:rsidR="00C31097">
        <w:rPr>
          <w:rFonts w:ascii="Times New Roman" w:hAnsi="Times New Roman" w:cs="Times New Roman"/>
          <w:sz w:val="24"/>
          <w:szCs w:val="24"/>
        </w:rPr>
        <w:t xml:space="preserve"> Environmental justice has become a growing area of research in economics. Research has focused on the differences in exposure to pollutants between </w:t>
      </w:r>
      <w:r w:rsidR="001649E1">
        <w:rPr>
          <w:rFonts w:ascii="Times New Roman" w:hAnsi="Times New Roman" w:cs="Times New Roman"/>
          <w:sz w:val="24"/>
          <w:szCs w:val="24"/>
        </w:rPr>
        <w:t xml:space="preserve">minority and nonminority groups (e.g. </w:t>
      </w:r>
      <w:r w:rsidR="00D825AC">
        <w:rPr>
          <w:rFonts w:ascii="Times New Roman" w:hAnsi="Times New Roman" w:cs="Times New Roman"/>
          <w:sz w:val="24"/>
          <w:szCs w:val="24"/>
        </w:rPr>
        <w:t xml:space="preserve">exposure to air pollutants). </w:t>
      </w:r>
      <w:r w:rsidR="003B1102">
        <w:rPr>
          <w:rFonts w:ascii="Times New Roman" w:hAnsi="Times New Roman" w:cs="Times New Roman"/>
          <w:sz w:val="24"/>
          <w:szCs w:val="24"/>
        </w:rPr>
        <w:t xml:space="preserve">Welfare estimates produced by economists are crucial for designing policies that minimize this gap and contribute to </w:t>
      </w:r>
      <w:r w:rsidR="0044545C">
        <w:rPr>
          <w:rFonts w:ascii="Times New Roman" w:hAnsi="Times New Roman" w:cs="Times New Roman"/>
          <w:sz w:val="24"/>
          <w:szCs w:val="24"/>
        </w:rPr>
        <w:t xml:space="preserve">equity. </w:t>
      </w:r>
      <w:r w:rsidR="00C619A5">
        <w:rPr>
          <w:rFonts w:ascii="Times New Roman" w:hAnsi="Times New Roman" w:cs="Times New Roman"/>
          <w:sz w:val="24"/>
          <w:szCs w:val="24"/>
        </w:rPr>
        <w:t xml:space="preserve">Another important area of research in environmental justice studies </w:t>
      </w:r>
      <w:proofErr w:type="gramStart"/>
      <w:r w:rsidR="00C619A5">
        <w:rPr>
          <w:rFonts w:ascii="Times New Roman" w:hAnsi="Times New Roman" w:cs="Times New Roman"/>
          <w:sz w:val="24"/>
          <w:szCs w:val="24"/>
        </w:rPr>
        <w:t>the</w:t>
      </w:r>
      <w:proofErr w:type="gramEnd"/>
      <w:r w:rsidR="00C619A5">
        <w:rPr>
          <w:rFonts w:ascii="Times New Roman" w:hAnsi="Times New Roman" w:cs="Times New Roman"/>
          <w:sz w:val="24"/>
          <w:szCs w:val="24"/>
        </w:rPr>
        <w:t xml:space="preserve"> distributional consequences of environmental policies</w:t>
      </w:r>
      <w:r w:rsidR="00082A31">
        <w:rPr>
          <w:rFonts w:ascii="Times New Roman" w:hAnsi="Times New Roman" w:cs="Times New Roman"/>
          <w:sz w:val="24"/>
          <w:szCs w:val="24"/>
        </w:rPr>
        <w:t xml:space="preserve"> among different groups (e.g. which groups benefit from the CAA)</w:t>
      </w:r>
      <w:r w:rsidR="00BA1E52">
        <w:rPr>
          <w:rFonts w:ascii="Times New Roman" w:hAnsi="Times New Roman" w:cs="Times New Roman"/>
          <w:sz w:val="24"/>
          <w:szCs w:val="24"/>
        </w:rPr>
        <w:t xml:space="preserve"> </w:t>
      </w:r>
      <w:r w:rsidR="00E76BB5">
        <w:rPr>
          <w:rFonts w:ascii="Times New Roman" w:hAnsi="Times New Roman" w:cs="Times New Roman"/>
          <w:sz w:val="24"/>
          <w:szCs w:val="24"/>
        </w:rPr>
        <w:t>(</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r w:rsidR="00082A31">
        <w:rPr>
          <w:rFonts w:ascii="Times New Roman" w:hAnsi="Times New Roman" w:cs="Times New Roman"/>
          <w:sz w:val="24"/>
          <w:szCs w:val="24"/>
        </w:rPr>
        <w:t>.</w:t>
      </w:r>
    </w:p>
    <w:p w14:paraId="7C8DE97C" w14:textId="71978CB6" w:rsidR="00C358C4" w:rsidRDefault="00C358C4" w:rsidP="00C358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Environmental justice: buyout specific</w:t>
      </w:r>
    </w:p>
    <w:p w14:paraId="78A2BF1A" w14:textId="609FCBC5" w:rsidR="00C358C4" w:rsidRPr="00C358C4" w:rsidRDefault="002921DD" w:rsidP="00292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of historical discrimination in housing, minority groups are disproportionately vulnerable to injustices from housing related policy. Thus, studying the distributional consequences of buyout programs is a pressing matter. </w:t>
      </w:r>
      <w:r w:rsidR="00515CBD">
        <w:rPr>
          <w:rFonts w:ascii="Times New Roman" w:hAnsi="Times New Roman" w:cs="Times New Roman"/>
          <w:sz w:val="24"/>
          <w:szCs w:val="24"/>
        </w:rPr>
        <w:t xml:space="preserve">80% of FEMA buyouts have occurred in mostly White census tracts. </w:t>
      </w:r>
      <w:r w:rsidR="001C074D">
        <w:rPr>
          <w:rFonts w:ascii="Times New Roman" w:hAnsi="Times New Roman" w:cs="Times New Roman"/>
          <w:sz w:val="24"/>
          <w:szCs w:val="24"/>
        </w:rPr>
        <w:t>Additionally, White residents are willing to tolerate more flood risk before retreating. This could be because there is more investment into Whiter residential areas after disasters, making them safer to stay at despite risks</w:t>
      </w:r>
      <w:r w:rsidR="00D13100">
        <w:rPr>
          <w:rFonts w:ascii="Times New Roman" w:hAnsi="Times New Roman" w:cs="Times New Roman"/>
          <w:sz w:val="24"/>
          <w:szCs w:val="24"/>
        </w:rPr>
        <w:t>. Additionally</w:t>
      </w:r>
      <w:r w:rsidR="00CA600E">
        <w:rPr>
          <w:rFonts w:ascii="Times New Roman" w:hAnsi="Times New Roman" w:cs="Times New Roman"/>
          <w:sz w:val="24"/>
          <w:szCs w:val="24"/>
        </w:rPr>
        <w:t>,</w:t>
      </w:r>
      <w:r w:rsidR="00D13100">
        <w:rPr>
          <w:rFonts w:ascii="Times New Roman" w:hAnsi="Times New Roman" w:cs="Times New Roman"/>
          <w:sz w:val="24"/>
          <w:szCs w:val="24"/>
        </w:rPr>
        <w:t xml:space="preserve"> homeowners of color may have stronger community attachment and distrust of government</w:t>
      </w:r>
      <w:r w:rsidR="001C074D">
        <w:rPr>
          <w:rFonts w:ascii="Times New Roman" w:hAnsi="Times New Roman" w:cs="Times New Roman"/>
          <w:sz w:val="24"/>
          <w:szCs w:val="24"/>
        </w:rPr>
        <w:t xml:space="preserve"> </w:t>
      </w:r>
      <w:r w:rsidR="00515CBD">
        <w:rPr>
          <w:rFonts w:ascii="Times New Roman" w:hAnsi="Times New Roman" w:cs="Times New Roman"/>
          <w:sz w:val="24"/>
          <w:szCs w:val="24"/>
        </w:rPr>
        <w:t>(Elliott et al., 2023)</w:t>
      </w:r>
      <w:r w:rsidR="00CA600E">
        <w:rPr>
          <w:rFonts w:ascii="Times New Roman" w:hAnsi="Times New Roman" w:cs="Times New Roman"/>
          <w:sz w:val="24"/>
          <w:szCs w:val="24"/>
        </w:rPr>
        <w:t>.</w:t>
      </w:r>
      <w:r w:rsidR="00292C04">
        <w:rPr>
          <w:rFonts w:ascii="Times New Roman" w:hAnsi="Times New Roman" w:cs="Times New Roman"/>
          <w:sz w:val="24"/>
          <w:szCs w:val="24"/>
        </w:rPr>
        <w:t xml:space="preserve"> M</w:t>
      </w:r>
      <w:r w:rsidR="00E56F69">
        <w:rPr>
          <w:rFonts w:ascii="Times New Roman" w:hAnsi="Times New Roman" w:cs="Times New Roman"/>
          <w:sz w:val="24"/>
          <w:szCs w:val="24"/>
        </w:rPr>
        <w:t>ach et al. (2019) find</w:t>
      </w:r>
      <w:r w:rsidR="00534FDE">
        <w:rPr>
          <w:rFonts w:ascii="Times New Roman" w:hAnsi="Times New Roman" w:cs="Times New Roman"/>
          <w:sz w:val="24"/>
          <w:szCs w:val="24"/>
        </w:rPr>
        <w:t xml:space="preserve"> more buyouts occur in counties with higher population and incomes.</w:t>
      </w:r>
      <w:r w:rsidR="00FB7800">
        <w:rPr>
          <w:rFonts w:ascii="Times New Roman" w:hAnsi="Times New Roman" w:cs="Times New Roman"/>
          <w:sz w:val="24"/>
          <w:szCs w:val="24"/>
        </w:rPr>
        <w:t xml:space="preserve"> However, </w:t>
      </w:r>
      <w:r w:rsidR="00FB7800">
        <w:rPr>
          <w:rFonts w:ascii="Times New Roman" w:hAnsi="Times New Roman" w:cs="Times New Roman"/>
          <w:sz w:val="24"/>
          <w:szCs w:val="24"/>
        </w:rPr>
        <w:lastRenderedPageBreak/>
        <w:t xml:space="preserve">using zip code level data, they find that bought out properties </w:t>
      </w:r>
      <w:proofErr w:type="gramStart"/>
      <w:r w:rsidR="00FB7800">
        <w:rPr>
          <w:rFonts w:ascii="Times New Roman" w:hAnsi="Times New Roman" w:cs="Times New Roman"/>
          <w:sz w:val="24"/>
          <w:szCs w:val="24"/>
        </w:rPr>
        <w:t>are located in</w:t>
      </w:r>
      <w:proofErr w:type="gramEnd"/>
      <w:r w:rsidR="00FB7800">
        <w:rPr>
          <w:rFonts w:ascii="Times New Roman" w:hAnsi="Times New Roman" w:cs="Times New Roman"/>
          <w:sz w:val="24"/>
          <w:szCs w:val="24"/>
        </w:rPr>
        <w:t xml:space="preserve"> communities with lower income, lower population density, lower education, and greater racial diversity.</w:t>
      </w:r>
    </w:p>
    <w:p w14:paraId="06F39FD2" w14:textId="3BAFBE9C" w:rsidR="00DA39CC" w:rsidRPr="00C358C4" w:rsidRDefault="00CA2833" w:rsidP="00C358C4">
      <w:pPr>
        <w:pStyle w:val="ListParagraph"/>
        <w:numPr>
          <w:ilvl w:val="0"/>
          <w:numId w:val="3"/>
        </w:numPr>
        <w:spacing w:line="480" w:lineRule="auto"/>
        <w:rPr>
          <w:rFonts w:ascii="Times New Roman" w:hAnsi="Times New Roman" w:cs="Times New Roman"/>
          <w:sz w:val="24"/>
          <w:szCs w:val="24"/>
        </w:rPr>
      </w:pPr>
      <w:r w:rsidRPr="00C358C4">
        <w:rPr>
          <w:rFonts w:ascii="Times New Roman" w:hAnsi="Times New Roman" w:cs="Times New Roman"/>
          <w:sz w:val="24"/>
          <w:szCs w:val="24"/>
        </w:rPr>
        <w:t>Exposure vs vulnerability</w:t>
      </w:r>
    </w:p>
    <w:p w14:paraId="22F9933C" w14:textId="142668A4" w:rsidR="00C242B3" w:rsidRDefault="005A448B" w:rsidP="005233E4">
      <w:pPr>
        <w:spacing w:line="480" w:lineRule="auto"/>
        <w:rPr>
          <w:rFonts w:ascii="Times New Roman" w:hAnsi="Times New Roman" w:cs="Times New Roman"/>
          <w:sz w:val="24"/>
          <w:szCs w:val="24"/>
        </w:rPr>
      </w:pPr>
      <w:r>
        <w:rPr>
          <w:rFonts w:ascii="Times New Roman" w:hAnsi="Times New Roman" w:cs="Times New Roman"/>
          <w:sz w:val="24"/>
          <w:szCs w:val="24"/>
        </w:rPr>
        <w:tab/>
      </w:r>
      <w:r w:rsidR="00C80C67">
        <w:rPr>
          <w:rFonts w:ascii="Times New Roman" w:hAnsi="Times New Roman" w:cs="Times New Roman"/>
          <w:sz w:val="24"/>
          <w:szCs w:val="24"/>
        </w:rPr>
        <w:t xml:space="preserve">Residential sorting is </w:t>
      </w:r>
      <w:r w:rsidR="000407D5">
        <w:rPr>
          <w:rFonts w:ascii="Times New Roman" w:hAnsi="Times New Roman" w:cs="Times New Roman"/>
          <w:sz w:val="24"/>
          <w:szCs w:val="24"/>
        </w:rPr>
        <w:t>how households choose where to locate.</w:t>
      </w:r>
      <w:r w:rsidR="008F2512">
        <w:rPr>
          <w:rFonts w:ascii="Times New Roman" w:hAnsi="Times New Roman" w:cs="Times New Roman"/>
          <w:sz w:val="24"/>
          <w:szCs w:val="24"/>
        </w:rPr>
        <w:t xml:space="preserve"> </w:t>
      </w:r>
      <w:r w:rsidR="00104C8A">
        <w:rPr>
          <w:rFonts w:ascii="Times New Roman" w:hAnsi="Times New Roman" w:cs="Times New Roman"/>
          <w:sz w:val="24"/>
          <w:szCs w:val="24"/>
        </w:rPr>
        <w:t xml:space="preserve">When deciding where to locate, a household considers the tradeoffs between the characteristics of different locations. The </w:t>
      </w:r>
      <w:r w:rsidR="00BF3061">
        <w:rPr>
          <w:rFonts w:ascii="Times New Roman" w:hAnsi="Times New Roman" w:cs="Times New Roman"/>
          <w:sz w:val="24"/>
          <w:szCs w:val="24"/>
        </w:rPr>
        <w:t xml:space="preserve">decision of where to locate </w:t>
      </w:r>
      <w:r w:rsidR="00104C8A">
        <w:rPr>
          <w:rFonts w:ascii="Times New Roman" w:hAnsi="Times New Roman" w:cs="Times New Roman"/>
          <w:sz w:val="24"/>
          <w:szCs w:val="24"/>
        </w:rPr>
        <w:t xml:space="preserve">provides information about preferences of households, because it reveals what characteristics they value more than others. </w:t>
      </w:r>
      <w:r w:rsidR="008F2512">
        <w:rPr>
          <w:rFonts w:ascii="Times New Roman" w:hAnsi="Times New Roman" w:cs="Times New Roman"/>
          <w:sz w:val="24"/>
          <w:szCs w:val="24"/>
        </w:rPr>
        <w:t xml:space="preserve">Economists can model the tradeoffs people make when deciding where to locate, including </w:t>
      </w:r>
      <w:r w:rsidR="00D42537">
        <w:rPr>
          <w:rFonts w:ascii="Times New Roman" w:hAnsi="Times New Roman" w:cs="Times New Roman"/>
          <w:sz w:val="24"/>
          <w:szCs w:val="24"/>
        </w:rPr>
        <w:t>exposure to environmental goods and/or bads, to estimate the welfare gains/losses from those environmental resources</w:t>
      </w:r>
      <w:r w:rsidR="00E76BB5">
        <w:rPr>
          <w:rFonts w:ascii="Times New Roman" w:hAnsi="Times New Roman" w:cs="Times New Roman"/>
          <w:sz w:val="24"/>
          <w:szCs w:val="24"/>
        </w:rPr>
        <w:t>) (</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p>
    <w:p w14:paraId="7090E29D" w14:textId="664ACBF9" w:rsidR="00CB4877" w:rsidDel="000F3BC8" w:rsidRDefault="00CB4877" w:rsidP="005233E4">
      <w:pPr>
        <w:spacing w:line="480" w:lineRule="auto"/>
        <w:rPr>
          <w:del w:id="34" w:author="Emma Sophia Donnelly" w:date="2024-10-14T15:00:00Z" w16du:dateUtc="2024-10-14T19:00:00Z"/>
          <w:rFonts w:ascii="Times New Roman" w:hAnsi="Times New Roman" w:cs="Times New Roman"/>
          <w:sz w:val="24"/>
          <w:szCs w:val="24"/>
        </w:rPr>
      </w:pPr>
      <w:del w:id="35" w:author="Emma Sophia Donnelly" w:date="2024-10-14T15:00:00Z" w16du:dateUtc="2024-10-14T19:00:00Z">
        <w:r w:rsidDel="000F3BC8">
          <w:rPr>
            <w:rFonts w:ascii="Times New Roman" w:hAnsi="Times New Roman" w:cs="Times New Roman"/>
            <w:sz w:val="24"/>
            <w:szCs w:val="24"/>
          </w:rPr>
          <w:delText>“checkerboard effect” deterioration</w:delText>
        </w:r>
      </w:del>
    </w:p>
    <w:p w14:paraId="78263401" w14:textId="6D5C4C50" w:rsidR="00CB4877" w:rsidDel="000F3BC8" w:rsidRDefault="002A4FDE" w:rsidP="005233E4">
      <w:pPr>
        <w:spacing w:line="480" w:lineRule="auto"/>
        <w:rPr>
          <w:del w:id="36" w:author="Emma Sophia Donnelly" w:date="2024-10-14T15:00:00Z" w16du:dateUtc="2024-10-14T19:00:00Z"/>
          <w:rFonts w:ascii="Times New Roman" w:hAnsi="Times New Roman" w:cs="Times New Roman"/>
          <w:sz w:val="24"/>
          <w:szCs w:val="24"/>
        </w:rPr>
      </w:pPr>
      <w:del w:id="37" w:author="Emma Sophia Donnelly" w:date="2024-10-14T15:00:00Z" w16du:dateUtc="2024-10-14T19:00:00Z">
        <w:r w:rsidDel="000F3BC8">
          <w:rPr>
            <w:rFonts w:ascii="Times New Roman" w:hAnsi="Times New Roman" w:cs="Times New Roman"/>
            <w:sz w:val="24"/>
            <w:szCs w:val="24"/>
          </w:rPr>
          <w:delText>How long the process is too</w:delText>
        </w:r>
      </w:del>
    </w:p>
    <w:p w14:paraId="064740F7" w14:textId="4E125210" w:rsidR="00A63659" w:rsidRDefault="00A63659" w:rsidP="00A61B8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50BD49F2" w14:textId="77777777" w:rsidR="00A63659" w:rsidRPr="000267B9" w:rsidRDefault="00A63659" w:rsidP="00A63659">
      <w:pPr>
        <w:spacing w:line="480" w:lineRule="auto"/>
        <w:rPr>
          <w:rFonts w:ascii="Times New Roman" w:hAnsi="Times New Roman" w:cs="Times New Roman"/>
          <w:sz w:val="24"/>
          <w:szCs w:val="24"/>
        </w:rPr>
      </w:pPr>
    </w:p>
    <w:p w14:paraId="07BE1EC2" w14:textId="2C2443BC" w:rsidR="00A61B82" w:rsidDel="00381914" w:rsidRDefault="00B9073E" w:rsidP="00A61B82">
      <w:pPr>
        <w:pStyle w:val="ListParagraph"/>
        <w:numPr>
          <w:ilvl w:val="0"/>
          <w:numId w:val="1"/>
        </w:numPr>
        <w:spacing w:line="480" w:lineRule="auto"/>
        <w:rPr>
          <w:del w:id="38" w:author="Emma Sophia Donnelly" w:date="2024-10-18T13:11:00Z" w16du:dateUtc="2024-10-18T17:11:00Z"/>
          <w:rFonts w:ascii="Times New Roman" w:hAnsi="Times New Roman" w:cs="Times New Roman"/>
          <w:b/>
          <w:bCs/>
          <w:sz w:val="24"/>
          <w:szCs w:val="24"/>
        </w:rPr>
      </w:pPr>
      <w:r w:rsidRPr="00B9073E">
        <w:rPr>
          <w:rFonts w:ascii="Times New Roman" w:hAnsi="Times New Roman" w:cs="Times New Roman"/>
          <w:b/>
          <w:bCs/>
          <w:sz w:val="24"/>
          <w:szCs w:val="24"/>
        </w:rPr>
        <w:t>Analysis</w:t>
      </w:r>
    </w:p>
    <w:p w14:paraId="2ED4A60F" w14:textId="5BF9ADEA" w:rsidR="00E40CA3" w:rsidRPr="00381914" w:rsidRDefault="00E40CA3" w:rsidP="00411EB6">
      <w:pPr>
        <w:pStyle w:val="ListParagraph"/>
        <w:numPr>
          <w:ilvl w:val="0"/>
          <w:numId w:val="1"/>
        </w:numPr>
        <w:spacing w:line="480" w:lineRule="auto"/>
        <w:rPr>
          <w:ins w:id="39" w:author="Emma Sophia Donnelly" w:date="2024-10-18T12:48:00Z" w16du:dateUtc="2024-10-18T16:48:00Z"/>
          <w:rFonts w:ascii="Times New Roman" w:eastAsiaTheme="minorEastAsia" w:hAnsi="Times New Roman" w:cs="Times New Roman"/>
          <w:sz w:val="24"/>
          <w:szCs w:val="24"/>
          <w:rPrChange w:id="40" w:author="Emma Sophia Donnelly" w:date="2024-10-18T13:11:00Z" w16du:dateUtc="2024-10-18T17:11:00Z">
            <w:rPr>
              <w:ins w:id="41" w:author="Emma Sophia Donnelly" w:date="2024-10-18T12:48:00Z" w16du:dateUtc="2024-10-18T16:48:00Z"/>
            </w:rPr>
          </w:rPrChange>
        </w:rPr>
        <w:pPrChange w:id="42" w:author="Emma Sophia Donnelly" w:date="2024-10-18T12:36:00Z" w16du:dateUtc="2024-10-18T16:36:00Z">
          <w:pPr>
            <w:spacing w:line="480" w:lineRule="auto"/>
          </w:pPr>
        </w:pPrChange>
      </w:pPr>
    </w:p>
    <w:p w14:paraId="132AD1D6" w14:textId="51E31BFE" w:rsidR="00411EB6" w:rsidRPr="00411EB6" w:rsidRDefault="00C10261" w:rsidP="00DB3D64">
      <w:pPr>
        <w:tabs>
          <w:tab w:val="left" w:pos="4770"/>
        </w:tabs>
        <w:spacing w:line="480" w:lineRule="auto"/>
        <w:rPr>
          <w:ins w:id="43" w:author="Emma Sophia Donnelly" w:date="2024-10-18T12:36:00Z" w16du:dateUtc="2024-10-18T16:36:00Z"/>
          <w:rFonts w:ascii="Times New Roman" w:eastAsiaTheme="minorEastAsia" w:hAnsi="Times New Roman" w:cs="Times New Roman"/>
          <w:sz w:val="24"/>
          <w:szCs w:val="24"/>
          <w:rPrChange w:id="44" w:author="Emma Sophia Donnelly" w:date="2024-10-18T12:36:00Z" w16du:dateUtc="2024-10-18T16:36:00Z">
            <w:rPr>
              <w:ins w:id="45" w:author="Emma Sophia Donnelly" w:date="2024-10-18T12:36:00Z" w16du:dateUtc="2024-10-18T16:36:00Z"/>
            </w:rPr>
          </w:rPrChange>
        </w:rPr>
        <w:pPrChange w:id="46" w:author="Emma Sophia Donnelly" w:date="2024-10-18T14:25:00Z" w16du:dateUtc="2024-10-18T18:25:00Z">
          <w:pPr>
            <w:pStyle w:val="ListParagraph"/>
            <w:numPr>
              <w:numId w:val="1"/>
            </w:numPr>
            <w:spacing w:line="480" w:lineRule="auto"/>
            <w:ind w:left="360" w:hanging="360"/>
          </w:pPr>
        </w:pPrChange>
      </w:pPr>
      <w:ins w:id="47" w:author="Emma Sophia Donnelly" w:date="2024-10-18T14:10:00Z" w16du:dateUtc="2024-10-18T18:10:00Z">
        <w:r w:rsidRPr="00C10261">
          <w:rPr>
            <w:rFonts w:ascii="Times New Roman" w:eastAsiaTheme="minorEastAsia" w:hAnsi="Times New Roman" w:cs="Times New Roman"/>
            <w:sz w:val="24"/>
            <w:szCs w:val="24"/>
            <w:rPrChange w:id="48" w:author="Emma Sophia Donnelly" w:date="2024-10-18T14:10:00Z" w16du:dateUtc="2024-10-18T18:10:00Z">
              <w:rPr/>
            </w:rPrChange>
          </w:rPr>
          <w:t>I estimate household economic benefits from changing the Harris County flood buyout program from</w:t>
        </w:r>
        <w:r>
          <w:rPr>
            <w:rFonts w:ascii="Times New Roman" w:eastAsiaTheme="minorEastAsia" w:hAnsi="Times New Roman" w:cs="Times New Roman"/>
            <w:sz w:val="24"/>
            <w:szCs w:val="24"/>
          </w:rPr>
          <w:t xml:space="preserve"> </w:t>
        </w:r>
        <w:r w:rsidRPr="00697FC4">
          <w:rPr>
            <w:rFonts w:ascii="Times New Roman" w:eastAsiaTheme="minorEastAsia" w:hAnsi="Times New Roman" w:cs="Times New Roman"/>
            <w:sz w:val="24"/>
            <w:szCs w:val="24"/>
          </w:rPr>
          <w:t>voluntary</w:t>
        </w:r>
        <w:r>
          <w:rPr>
            <w:rFonts w:ascii="Times New Roman" w:eastAsiaTheme="minorEastAsia" w:hAnsi="Times New Roman" w:cs="Times New Roman"/>
            <w:sz w:val="24"/>
            <w:szCs w:val="24"/>
          </w:rPr>
          <w:t xml:space="preserve"> to</w:t>
        </w:r>
        <w:r w:rsidRPr="00C10261">
          <w:rPr>
            <w:rFonts w:ascii="Times New Roman" w:eastAsiaTheme="minorEastAsia" w:hAnsi="Times New Roman" w:cs="Times New Roman"/>
            <w:sz w:val="24"/>
            <w:szCs w:val="24"/>
            <w:rPrChange w:id="49" w:author="Emma Sophia Donnelly" w:date="2024-10-18T14:10:00Z" w16du:dateUtc="2024-10-18T18:10:00Z">
              <w:rPr/>
            </w:rPrChange>
          </w:rPr>
          <w:t xml:space="preserve"> mandatory using a residential sorting model. The choice of housing is a combination of geographic and house characteristics. Also, the choice set </w:t>
        </w:r>
      </w:ins>
      <m:oMath>
        <m:sSub>
          <m:sSubPr>
            <m:ctrlPr>
              <w:ins w:id="50" w:author="Emma Sophia Donnelly" w:date="2024-10-18T14:10:00Z" w16du:dateUtc="2024-10-18T18:10:00Z">
                <w:rPr>
                  <w:rFonts w:ascii="Cambria Math" w:eastAsiaTheme="minorEastAsia" w:hAnsi="Cambria Math" w:cs="Times New Roman"/>
                  <w:i/>
                  <w:sz w:val="24"/>
                  <w:szCs w:val="24"/>
                  <w:rPrChange w:id="51" w:author="Emma Sophia Donnelly" w:date="2024-10-18T14:10:00Z" w16du:dateUtc="2024-10-18T18:10:00Z">
                    <w:rPr>
                      <w:rFonts w:ascii="Cambria Math" w:hAnsi="Cambria Math"/>
                      <w:i/>
                    </w:rPr>
                  </w:rPrChange>
                </w:rPr>
              </w:ins>
            </m:ctrlPr>
          </m:sSubPr>
          <m:e>
            <m:r>
              <w:ins w:id="52" w:author="Emma Sophia Donnelly" w:date="2024-10-18T14:10:00Z" w16du:dateUtc="2024-10-18T18:10:00Z">
                <w:rPr>
                  <w:rFonts w:ascii="Cambria Math" w:eastAsiaTheme="minorEastAsia" w:hAnsi="Cambria Math" w:cs="Times New Roman"/>
                  <w:sz w:val="24"/>
                  <w:szCs w:val="24"/>
                  <w:rPrChange w:id="53" w:author="Emma Sophia Donnelly" w:date="2024-10-18T14:10:00Z" w16du:dateUtc="2024-10-18T18:10:00Z">
                    <w:rPr>
                      <w:rFonts w:ascii="Cambria Math" w:hAnsi="Cambria Math"/>
                    </w:rPr>
                  </w:rPrChange>
                </w:rPr>
                <m:t>A</m:t>
              </w:ins>
            </m:r>
          </m:e>
          <m:sub>
            <m:r>
              <w:ins w:id="54" w:author="Emma Sophia Donnelly" w:date="2024-10-18T14:10:00Z" w16du:dateUtc="2024-10-18T18:10:00Z">
                <w:rPr>
                  <w:rFonts w:ascii="Cambria Math" w:eastAsiaTheme="minorEastAsia" w:hAnsi="Cambria Math" w:cs="Times New Roman"/>
                  <w:sz w:val="24"/>
                  <w:szCs w:val="24"/>
                  <w:rPrChange w:id="55" w:author="Emma Sophia Donnelly" w:date="2024-10-18T14:10:00Z" w16du:dateUtc="2024-10-18T18:10:00Z">
                    <w:rPr>
                      <w:rFonts w:ascii="Cambria Math" w:hAnsi="Cambria Math"/>
                    </w:rPr>
                  </w:rPrChange>
                </w:rPr>
                <m:t>t</m:t>
              </w:ins>
            </m:r>
          </m:sub>
        </m:sSub>
      </m:oMath>
      <w:ins w:id="56" w:author="Emma Sophia Donnelly" w:date="2024-10-18T14:10:00Z" w16du:dateUtc="2024-10-18T18:10:00Z">
        <w:r w:rsidRPr="00C10261">
          <w:rPr>
            <w:rFonts w:ascii="Times New Roman" w:eastAsiaTheme="minorEastAsia" w:hAnsi="Times New Roman" w:cs="Times New Roman"/>
            <w:sz w:val="24"/>
            <w:szCs w:val="24"/>
            <w:rPrChange w:id="57" w:author="Emma Sophia Donnelly" w:date="2024-10-18T14:10:00Z" w16du:dateUtc="2024-10-18T18:10:00Z">
              <w:rPr/>
            </w:rPrChange>
          </w:rPr>
          <w:t xml:space="preserve"> may not be the same each year and for all individuals.</w:t>
        </w:r>
      </w:ins>
      <w:ins w:id="58" w:author="Emma Sophia Donnelly" w:date="2024-10-18T14:24:00Z" w16du:dateUtc="2024-10-18T18:24:00Z">
        <w:r w:rsidR="00162950">
          <w:rPr>
            <w:rFonts w:ascii="Times New Roman" w:eastAsiaTheme="minorEastAsia" w:hAnsi="Times New Roman" w:cs="Times New Roman"/>
            <w:sz w:val="24"/>
            <w:szCs w:val="24"/>
          </w:rPr>
          <w:t xml:space="preserve"> Let </w:t>
        </w:r>
      </w:ins>
      <m:oMath>
        <m:sSub>
          <m:sSubPr>
            <m:ctrlPr>
              <w:ins w:id="59" w:author="Emma Sophia Donnelly" w:date="2024-10-18T14:24:00Z" w16du:dateUtc="2024-10-18T18:24:00Z">
                <w:rPr>
                  <w:rFonts w:ascii="Cambria Math" w:eastAsiaTheme="minorEastAsia" w:hAnsi="Cambria Math" w:cs="Times New Roman"/>
                  <w:i/>
                  <w:sz w:val="24"/>
                  <w:szCs w:val="24"/>
                </w:rPr>
              </w:ins>
            </m:ctrlPr>
          </m:sSubPr>
          <m:e>
            <m:r>
              <w:ins w:id="60" w:author="Emma Sophia Donnelly" w:date="2024-10-18T14:24:00Z" w16du:dateUtc="2024-10-18T18:24:00Z">
                <w:rPr>
                  <w:rFonts w:ascii="Cambria Math" w:eastAsiaTheme="minorEastAsia" w:hAnsi="Cambria Math" w:cs="Times New Roman"/>
                  <w:sz w:val="24"/>
                  <w:szCs w:val="24"/>
                </w:rPr>
                <m:t>X</m:t>
              </w:ins>
            </m:r>
          </m:e>
          <m:sub>
            <m:r>
              <w:ins w:id="61" w:author="Emma Sophia Donnelly" w:date="2024-10-18T14:24:00Z" w16du:dateUtc="2024-10-18T18:24:00Z">
                <w:rPr>
                  <w:rFonts w:ascii="Cambria Math" w:eastAsiaTheme="minorEastAsia" w:hAnsi="Cambria Math" w:cs="Times New Roman"/>
                  <w:sz w:val="24"/>
                  <w:szCs w:val="24"/>
                </w:rPr>
                <m:t>jt</m:t>
              </w:ins>
            </m:r>
          </m:sub>
        </m:sSub>
        <m:r>
          <w:ins w:id="62" w:author="Emma Sophia Donnelly" w:date="2024-10-18T14:24:00Z" w16du:dateUtc="2024-10-18T18:24:00Z">
            <w:rPr>
              <w:rFonts w:ascii="Cambria Math" w:eastAsiaTheme="minorEastAsia" w:hAnsi="Cambria Math" w:cs="Times New Roman"/>
              <w:sz w:val="24"/>
              <w:szCs w:val="24"/>
            </w:rPr>
            <m:t xml:space="preserve"> </m:t>
          </w:ins>
        </m:r>
      </m:oMath>
      <w:ins w:id="63" w:author="Emma Sophia Donnelly" w:date="2024-10-18T14:26:00Z" w16du:dateUtc="2024-10-18T18:26:00Z">
        <w:r w:rsidR="00680588">
          <w:rPr>
            <w:rFonts w:ascii="Times New Roman" w:eastAsiaTheme="minorEastAsia" w:hAnsi="Times New Roman" w:cs="Times New Roman"/>
            <w:sz w:val="24"/>
            <w:szCs w:val="24"/>
          </w:rPr>
          <w:t>and</w:t>
        </w:r>
      </w:ins>
      <w:ins w:id="64" w:author="Emma Sophia Donnelly" w:date="2024-10-18T14:10:00Z" w16du:dateUtc="2024-10-18T18:10:00Z">
        <w:r w:rsidRPr="00C10261">
          <w:rPr>
            <w:rFonts w:ascii="Times New Roman" w:eastAsiaTheme="minorEastAsia" w:hAnsi="Times New Roman" w:cs="Times New Roman"/>
            <w:sz w:val="24"/>
            <w:szCs w:val="24"/>
            <w:rPrChange w:id="65" w:author="Emma Sophia Donnelly" w:date="2024-10-18T14:10:00Z" w16du:dateUtc="2024-10-18T18:10:00Z">
              <w:rPr/>
            </w:rPrChange>
          </w:rPr>
          <w:t xml:space="preserve"> </w:t>
        </w:r>
      </w:ins>
      <m:oMath>
        <m:sSub>
          <m:sSubPr>
            <m:ctrlPr>
              <w:ins w:id="66" w:author="Emma Sophia Donnelly" w:date="2024-10-18T14:26:00Z" w16du:dateUtc="2024-10-18T18:26:00Z">
                <w:rPr>
                  <w:rFonts w:ascii="Cambria Math" w:eastAsiaTheme="minorEastAsia" w:hAnsi="Cambria Math" w:cs="Times New Roman"/>
                  <w:i/>
                  <w:sz w:val="24"/>
                  <w:szCs w:val="24"/>
                </w:rPr>
              </w:ins>
            </m:ctrlPr>
          </m:sSubPr>
          <m:e>
            <m:r>
              <w:ins w:id="67" w:author="Emma Sophia Donnelly" w:date="2024-10-18T14:26:00Z" w16du:dateUtc="2024-10-18T18:26:00Z">
                <w:rPr>
                  <w:rFonts w:ascii="Cambria Math" w:eastAsiaTheme="minorEastAsia" w:hAnsi="Cambria Math" w:cs="Times New Roman"/>
                  <w:sz w:val="24"/>
                  <w:szCs w:val="24"/>
                </w:rPr>
                <m:t>Z</m:t>
              </w:ins>
            </m:r>
          </m:e>
          <m:sub>
            <m:r>
              <w:ins w:id="68" w:author="Emma Sophia Donnelly" w:date="2024-10-18T14:26:00Z" w16du:dateUtc="2024-10-18T18:26:00Z">
                <w:rPr>
                  <w:rFonts w:ascii="Cambria Math" w:eastAsiaTheme="minorEastAsia" w:hAnsi="Cambria Math" w:cs="Times New Roman"/>
                  <w:sz w:val="24"/>
                  <w:szCs w:val="24"/>
                </w:rPr>
                <m:t>jt</m:t>
              </w:ins>
            </m:r>
          </m:sub>
        </m:sSub>
      </m:oMath>
      <w:ins w:id="69" w:author="Emma Sophia Donnelly" w:date="2024-10-18T14:27:00Z" w16du:dateUtc="2024-10-18T18:27:00Z">
        <w:r w:rsidR="00680588">
          <w:rPr>
            <w:rFonts w:ascii="Times New Roman" w:eastAsiaTheme="minorEastAsia" w:hAnsi="Times New Roman" w:cs="Times New Roman"/>
            <w:sz w:val="24"/>
            <w:szCs w:val="24"/>
          </w:rPr>
          <w:t xml:space="preserve"> be vectors of house and neighborhood characteristics, respectively</w:t>
        </w:r>
      </w:ins>
      <w:ins w:id="70" w:author="Emma Sophia Donnelly" w:date="2024-10-18T14:26:00Z" w16du:dateUtc="2024-10-18T18:26:00Z">
        <w:r w:rsidR="00680588">
          <w:rPr>
            <w:rFonts w:ascii="Times New Roman" w:eastAsiaTheme="minorEastAsia" w:hAnsi="Times New Roman" w:cs="Times New Roman"/>
            <w:sz w:val="24"/>
            <w:szCs w:val="24"/>
          </w:rPr>
          <w:t xml:space="preserve">. </w:t>
        </w:r>
      </w:ins>
      <w:proofErr w:type="gramStart"/>
      <w:ins w:id="71" w:author="Emma Sophia Donnelly" w:date="2024-10-18T14:17:00Z" w16du:dateUtc="2024-10-18T18:17:00Z">
        <w:r w:rsidR="00B74337">
          <w:rPr>
            <w:rFonts w:ascii="Times New Roman" w:eastAsiaTheme="minorEastAsia" w:hAnsi="Times New Roman" w:cs="Times New Roman"/>
            <w:sz w:val="24"/>
            <w:szCs w:val="24"/>
          </w:rPr>
          <w:t>Let</w:t>
        </w:r>
        <w:proofErr w:type="gramEnd"/>
        <w:r w:rsidR="00B74337">
          <w:rPr>
            <w:rFonts w:ascii="Times New Roman" w:eastAsiaTheme="minorEastAsia" w:hAnsi="Times New Roman" w:cs="Times New Roman"/>
            <w:sz w:val="24"/>
            <w:szCs w:val="24"/>
          </w:rPr>
          <w:t xml:space="preserve"> </w:t>
        </w:r>
      </w:ins>
      <m:oMath>
        <m:sSub>
          <m:sSubPr>
            <m:ctrlPr>
              <w:ins w:id="72" w:author="Emma Sophia Donnelly" w:date="2024-10-18T14:17:00Z" w16du:dateUtc="2024-10-18T18:17:00Z">
                <w:rPr>
                  <w:rFonts w:ascii="Cambria Math" w:eastAsiaTheme="minorEastAsia" w:hAnsi="Cambria Math" w:cs="Times New Roman"/>
                  <w:i/>
                  <w:sz w:val="24"/>
                  <w:szCs w:val="24"/>
                </w:rPr>
              </w:ins>
            </m:ctrlPr>
          </m:sSubPr>
          <m:e>
            <m:r>
              <w:ins w:id="73" w:author="Emma Sophia Donnelly" w:date="2024-10-18T14:17:00Z" w16du:dateUtc="2024-10-18T18:17:00Z">
                <w:rPr>
                  <w:rFonts w:ascii="Cambria Math" w:eastAsiaTheme="minorEastAsia" w:hAnsi="Cambria Math" w:cs="Times New Roman"/>
                  <w:sz w:val="24"/>
                  <w:szCs w:val="24"/>
                </w:rPr>
                <m:t>b</m:t>
              </w:ins>
            </m:r>
          </m:e>
          <m:sub>
            <m:r>
              <w:ins w:id="74" w:author="Emma Sophia Donnelly" w:date="2024-10-18T14:17:00Z" w16du:dateUtc="2024-10-18T18:17:00Z">
                <w:rPr>
                  <w:rFonts w:ascii="Cambria Math" w:eastAsiaTheme="minorEastAsia" w:hAnsi="Cambria Math" w:cs="Times New Roman"/>
                  <w:sz w:val="24"/>
                  <w:szCs w:val="24"/>
                </w:rPr>
                <m:t>jt</m:t>
              </w:ins>
            </m:r>
          </m:sub>
        </m:sSub>
        <m:r>
          <w:ins w:id="75" w:author="Emma Sophia Donnelly" w:date="2024-10-18T14:17:00Z" w16du:dateUtc="2024-10-18T18:17:00Z">
            <w:rPr>
              <w:rFonts w:ascii="Cambria Math" w:eastAsiaTheme="minorEastAsia" w:hAnsi="Cambria Math" w:cs="Times New Roman"/>
              <w:sz w:val="24"/>
              <w:szCs w:val="24"/>
            </w:rPr>
            <m:t xml:space="preserve"> </m:t>
          </w:ins>
        </m:r>
      </m:oMath>
      <w:ins w:id="76" w:author="Emma Sophia Donnelly" w:date="2024-10-18T14:17:00Z" w16du:dateUtc="2024-10-18T18:17:00Z">
        <w:r w:rsidR="00B74337">
          <w:rPr>
            <w:rFonts w:ascii="Times New Roman" w:eastAsiaTheme="minorEastAsia" w:hAnsi="Times New Roman" w:cs="Times New Roman"/>
            <w:sz w:val="24"/>
            <w:szCs w:val="24"/>
          </w:rPr>
          <w:t>be a dummy variable equal to one if</w:t>
        </w:r>
        <w:r w:rsidR="00B74337">
          <w:rPr>
            <w:rFonts w:ascii="Times New Roman" w:eastAsiaTheme="minorEastAsia" w:hAnsi="Times New Roman" w:cs="Times New Roman"/>
            <w:sz w:val="24"/>
            <w:szCs w:val="24"/>
          </w:rPr>
          <w:t xml:space="preserve"> property</w:t>
        </w:r>
      </w:ins>
      <w:ins w:id="77" w:author="Emma Sophia Donnelly" w:date="2024-10-18T14:18:00Z" w16du:dateUtc="2024-10-18T18:18:00Z">
        <w:r w:rsidR="00B74337">
          <w:rPr>
            <w:rFonts w:ascii="Times New Roman" w:eastAsiaTheme="minorEastAsia" w:hAnsi="Times New Roman" w:cs="Times New Roman"/>
            <w:sz w:val="24"/>
            <w:szCs w:val="24"/>
          </w:rPr>
          <w:t xml:space="preserve"> </w:t>
        </w:r>
        <w:r w:rsidR="00B74337">
          <w:rPr>
            <w:rFonts w:ascii="Times New Roman" w:eastAsiaTheme="minorEastAsia" w:hAnsi="Times New Roman" w:cs="Times New Roman"/>
            <w:i/>
            <w:iCs/>
            <w:sz w:val="24"/>
            <w:szCs w:val="24"/>
          </w:rPr>
          <w:t>j</w:t>
        </w:r>
      </w:ins>
      <w:ins w:id="78" w:author="Emma Sophia Donnelly" w:date="2024-10-18T14:17:00Z" w16du:dateUtc="2024-10-18T18:17:00Z">
        <w:r w:rsidR="00B74337">
          <w:rPr>
            <w:rFonts w:ascii="Times New Roman" w:eastAsiaTheme="minorEastAsia" w:hAnsi="Times New Roman" w:cs="Times New Roman"/>
            <w:sz w:val="24"/>
            <w:szCs w:val="24"/>
          </w:rPr>
          <w:t xml:space="preserve"> was part of a mandatory buyout in </w:t>
        </w:r>
      </w:ins>
      <m:oMath>
        <m:r>
          <w:ins w:id="79" w:author="Emma Sophia Donnelly" w:date="2024-10-18T14:17:00Z" w16du:dateUtc="2024-10-18T18:17:00Z">
            <w:rPr>
              <w:rFonts w:ascii="Cambria Math" w:eastAsiaTheme="minorEastAsia" w:hAnsi="Cambria Math" w:cs="Times New Roman"/>
              <w:sz w:val="24"/>
              <w:szCs w:val="24"/>
            </w:rPr>
            <m:t>j</m:t>
          </w:ins>
        </m:r>
      </m:oMath>
      <w:ins w:id="80" w:author="Emma Sophia Donnelly" w:date="2024-10-18T14:17:00Z" w16du:dateUtc="2024-10-18T18:17:00Z">
        <w:r w:rsidR="00B74337">
          <w:rPr>
            <w:rFonts w:ascii="Times New Roman" w:eastAsiaTheme="minorEastAsia" w:hAnsi="Times New Roman" w:cs="Times New Roman"/>
            <w:sz w:val="24"/>
            <w:szCs w:val="24"/>
          </w:rPr>
          <w:t xml:space="preserve"> at </w:t>
        </w:r>
      </w:ins>
      <m:oMath>
        <m:r>
          <w:ins w:id="81" w:author="Emma Sophia Donnelly" w:date="2024-10-18T14:17:00Z" w16du:dateUtc="2024-10-18T18:17:00Z">
            <w:rPr>
              <w:rFonts w:ascii="Cambria Math" w:eastAsiaTheme="minorEastAsia" w:hAnsi="Cambria Math" w:cs="Times New Roman"/>
              <w:sz w:val="24"/>
              <w:szCs w:val="24"/>
            </w:rPr>
            <m:t>t</m:t>
          </w:ins>
        </m:r>
      </m:oMath>
      <w:ins w:id="82" w:author="Emma Sophia Donnelly" w:date="2024-10-18T14:17:00Z" w16du:dateUtc="2024-10-18T18:17:00Z">
        <w:r w:rsidR="00B74337">
          <w:rPr>
            <w:rFonts w:ascii="Times New Roman" w:eastAsiaTheme="minorEastAsia" w:hAnsi="Times New Roman" w:cs="Times New Roman"/>
            <w:sz w:val="24"/>
            <w:szCs w:val="24"/>
          </w:rPr>
          <w:t>.</w:t>
        </w:r>
        <w:r w:rsidR="00B74337">
          <w:rPr>
            <w:rFonts w:ascii="Times New Roman" w:eastAsiaTheme="minorEastAsia" w:hAnsi="Times New Roman" w:cs="Times New Roman"/>
            <w:sz w:val="24"/>
            <w:szCs w:val="24"/>
          </w:rPr>
          <w:t xml:space="preserve"> </w:t>
        </w:r>
      </w:ins>
      <m:oMath>
        <m:sSub>
          <m:sSubPr>
            <m:ctrlPr>
              <w:ins w:id="83" w:author="Emma Sophia Donnelly" w:date="2024-10-18T14:15:00Z" w16du:dateUtc="2024-10-18T18:15:00Z">
                <w:rPr>
                  <w:rFonts w:ascii="Cambria Math" w:eastAsiaTheme="minorEastAsia" w:hAnsi="Cambria Math" w:cs="Times New Roman"/>
                  <w:i/>
                  <w:sz w:val="24"/>
                  <w:szCs w:val="24"/>
                </w:rPr>
              </w:ins>
            </m:ctrlPr>
          </m:sSubPr>
          <m:e>
            <m:r>
              <w:ins w:id="84" w:author="Emma Sophia Donnelly" w:date="2024-10-18T14:15:00Z" w16du:dateUtc="2024-10-18T18:15:00Z">
                <w:rPr>
                  <w:rFonts w:ascii="Cambria Math" w:eastAsiaTheme="minorEastAsia" w:hAnsi="Cambria Math" w:cs="Times New Roman"/>
                  <w:sz w:val="24"/>
                  <w:szCs w:val="24"/>
                </w:rPr>
                <m:t>w</m:t>
              </w:ins>
            </m:r>
          </m:e>
          <m:sub>
            <m:r>
              <w:ins w:id="85" w:author="Emma Sophia Donnelly" w:date="2024-10-18T14:15:00Z" w16du:dateUtc="2024-10-18T18:15:00Z">
                <w:rPr>
                  <w:rFonts w:ascii="Cambria Math" w:eastAsiaTheme="minorEastAsia" w:hAnsi="Cambria Math" w:cs="Times New Roman"/>
                  <w:sz w:val="24"/>
                  <w:szCs w:val="24"/>
                </w:rPr>
                <m:t>ik</m:t>
              </w:ins>
            </m:r>
          </m:sub>
        </m:sSub>
      </m:oMath>
      <w:ins w:id="86" w:author="Emma Sophia Donnelly" w:date="2024-10-18T14:15:00Z" w16du:dateUtc="2024-10-18T18:15:00Z">
        <w:r w:rsidR="007A690E">
          <w:rPr>
            <w:rFonts w:ascii="Times New Roman" w:eastAsiaTheme="minorEastAsia" w:hAnsi="Times New Roman" w:cs="Times New Roman"/>
            <w:sz w:val="24"/>
            <w:szCs w:val="24"/>
          </w:rPr>
          <w:t xml:space="preserve"> denote</w:t>
        </w:r>
      </w:ins>
      <w:ins w:id="87" w:author="Emma Sophia Donnelly" w:date="2024-10-18T14:24:00Z" w16du:dateUtc="2024-10-18T18:24:00Z">
        <w:r w:rsidR="00162950">
          <w:rPr>
            <w:rFonts w:ascii="Times New Roman" w:eastAsiaTheme="minorEastAsia" w:hAnsi="Times New Roman" w:cs="Times New Roman"/>
            <w:sz w:val="24"/>
            <w:szCs w:val="24"/>
          </w:rPr>
          <w:t>s</w:t>
        </w:r>
      </w:ins>
      <w:ins w:id="88" w:author="Emma Sophia Donnelly" w:date="2024-10-18T14:15:00Z" w16du:dateUtc="2024-10-18T18:15:00Z">
        <w:r w:rsidR="007A690E">
          <w:rPr>
            <w:rFonts w:ascii="Times New Roman" w:eastAsiaTheme="minorEastAsia" w:hAnsi="Times New Roman" w:cs="Times New Roman"/>
            <w:sz w:val="24"/>
            <w:szCs w:val="24"/>
          </w:rPr>
          <w:t xml:space="preserve"> demographics</w:t>
        </w:r>
      </w:ins>
      <w:ins w:id="89" w:author="Emma Sophia Donnelly" w:date="2024-10-18T14:16:00Z" w16du:dateUtc="2024-10-18T18:16:00Z">
        <w:r w:rsidR="006D4247">
          <w:rPr>
            <w:rFonts w:ascii="Times New Roman" w:eastAsiaTheme="minorEastAsia" w:hAnsi="Times New Roman" w:cs="Times New Roman"/>
            <w:sz w:val="24"/>
            <w:szCs w:val="24"/>
          </w:rPr>
          <w:t xml:space="preserve"> (race, income, tenure, primary language spoke in household)</w:t>
        </w:r>
      </w:ins>
      <w:ins w:id="90" w:author="Emma Sophia Donnelly" w:date="2024-10-18T14:15:00Z" w16du:dateUtc="2024-10-18T18:15:00Z">
        <w:r w:rsidR="007A690E">
          <w:rPr>
            <w:rFonts w:ascii="Times New Roman" w:eastAsiaTheme="minorEastAsia" w:hAnsi="Times New Roman" w:cs="Times New Roman"/>
            <w:sz w:val="24"/>
            <w:szCs w:val="24"/>
          </w:rPr>
          <w:t xml:space="preserve"> of </w:t>
        </w:r>
      </w:ins>
      <w:ins w:id="91" w:author="Emma Sophia Donnelly" w:date="2024-10-18T14:16:00Z" w16du:dateUtc="2024-10-18T18:16:00Z">
        <w:r w:rsidR="007A690E">
          <w:rPr>
            <w:rFonts w:ascii="Times New Roman" w:eastAsiaTheme="minorEastAsia" w:hAnsi="Times New Roman" w:cs="Times New Roman"/>
            <w:sz w:val="24"/>
            <w:szCs w:val="24"/>
          </w:rPr>
          <w:t xml:space="preserve">individual </w:t>
        </w:r>
        <w:r w:rsidR="007A690E">
          <w:rPr>
            <w:rFonts w:ascii="Times New Roman" w:eastAsiaTheme="minorEastAsia" w:hAnsi="Times New Roman" w:cs="Times New Roman"/>
            <w:i/>
            <w:iCs/>
            <w:sz w:val="24"/>
            <w:szCs w:val="24"/>
          </w:rPr>
          <w:t xml:space="preserve">k= </w:t>
        </w:r>
        <w:proofErr w:type="gramStart"/>
        <w:r w:rsidR="007A690E">
          <w:rPr>
            <w:rFonts w:ascii="Times New Roman" w:eastAsiaTheme="minorEastAsia" w:hAnsi="Times New Roman" w:cs="Times New Roman"/>
            <w:i/>
            <w:iCs/>
            <w:sz w:val="24"/>
            <w:szCs w:val="24"/>
          </w:rPr>
          <w:t>1,…</w:t>
        </w:r>
        <w:proofErr w:type="gramEnd"/>
        <w:r w:rsidR="007A690E">
          <w:rPr>
            <w:rFonts w:ascii="Times New Roman" w:eastAsiaTheme="minorEastAsia" w:hAnsi="Times New Roman" w:cs="Times New Roman"/>
            <w:i/>
            <w:iCs/>
            <w:sz w:val="24"/>
            <w:szCs w:val="24"/>
          </w:rPr>
          <w:t>, K.</w:t>
        </w:r>
        <w:r w:rsidR="007A690E">
          <w:rPr>
            <w:rFonts w:ascii="Times New Roman" w:eastAsiaTheme="minorEastAsia" w:hAnsi="Times New Roman" w:cs="Times New Roman"/>
            <w:sz w:val="24"/>
            <w:szCs w:val="24"/>
          </w:rPr>
          <w:t xml:space="preserve"> </w:t>
        </w:r>
      </w:ins>
      <w:ins w:id="92" w:author="Emma Sophia Donnelly" w:date="2024-10-18T14:11:00Z" w16du:dateUtc="2024-10-18T18:11:00Z">
        <w:r w:rsidR="00BF449B">
          <w:rPr>
            <w:rFonts w:ascii="Times New Roman" w:eastAsiaTheme="minorEastAsia" w:hAnsi="Times New Roman" w:cs="Times New Roman"/>
            <w:sz w:val="24"/>
            <w:szCs w:val="24"/>
          </w:rPr>
          <w:t xml:space="preserve"> </w:t>
        </w:r>
      </w:ins>
      <w:ins w:id="93" w:author="Emma Sophia Donnelly" w:date="2024-10-18T12:36:00Z" w16du:dateUtc="2024-10-18T16:36:00Z">
        <w:r w:rsidR="00411EB6" w:rsidRPr="00411EB6">
          <w:rPr>
            <w:rFonts w:ascii="Times New Roman" w:eastAsiaTheme="minorEastAsia" w:hAnsi="Times New Roman" w:cs="Times New Roman"/>
            <w:sz w:val="24"/>
            <w:szCs w:val="24"/>
            <w:rPrChange w:id="94" w:author="Emma Sophia Donnelly" w:date="2024-10-18T12:36:00Z" w16du:dateUtc="2024-10-18T16:36:00Z">
              <w:rPr/>
            </w:rPrChange>
          </w:rPr>
          <w:t xml:space="preserve">A household </w:t>
        </w:r>
      </w:ins>
      <m:oMath>
        <m:r>
          <w:ins w:id="95" w:author="Emma Sophia Donnelly" w:date="2024-10-18T12:36:00Z" w16du:dateUtc="2024-10-18T16:36:00Z">
            <w:rPr>
              <w:rFonts w:ascii="Cambria Math" w:eastAsiaTheme="minorEastAsia" w:hAnsi="Cambria Math" w:cs="Times New Roman"/>
              <w:sz w:val="24"/>
              <w:szCs w:val="24"/>
              <w:rPrChange w:id="96" w:author="Emma Sophia Donnelly" w:date="2024-10-18T12:36:00Z" w16du:dateUtc="2024-10-18T16:36:00Z">
                <w:rPr>
                  <w:rFonts w:ascii="Cambria Math" w:hAnsi="Cambria Math"/>
                </w:rPr>
              </w:rPrChange>
            </w:rPr>
            <m:t>i</m:t>
          </w:ins>
        </m:r>
      </m:oMath>
      <w:ins w:id="97" w:author="Emma Sophia Donnelly" w:date="2024-10-18T12:36:00Z" w16du:dateUtc="2024-10-18T16:36:00Z">
        <w:r w:rsidR="00411EB6" w:rsidRPr="00411EB6">
          <w:rPr>
            <w:rFonts w:ascii="Times New Roman" w:eastAsiaTheme="minorEastAsia" w:hAnsi="Times New Roman" w:cs="Times New Roman"/>
            <w:sz w:val="24"/>
            <w:szCs w:val="24"/>
            <w:rPrChange w:id="98" w:author="Emma Sophia Donnelly" w:date="2024-10-18T12:36:00Z" w16du:dateUtc="2024-10-18T16:36:00Z">
              <w:rPr/>
            </w:rPrChange>
          </w:rPr>
          <w:t xml:space="preserve"> receives the following utility from choosing to move to house </w:t>
        </w:r>
      </w:ins>
      <m:oMath>
        <m:r>
          <w:ins w:id="99" w:author="Emma Sophia Donnelly" w:date="2024-10-18T12:36:00Z" w16du:dateUtc="2024-10-18T16:36:00Z">
            <w:rPr>
              <w:rFonts w:ascii="Cambria Math" w:eastAsiaTheme="minorEastAsia" w:hAnsi="Cambria Math" w:cs="Times New Roman"/>
              <w:sz w:val="24"/>
              <w:szCs w:val="24"/>
              <w:rPrChange w:id="100" w:author="Emma Sophia Donnelly" w:date="2024-10-18T12:36:00Z" w16du:dateUtc="2024-10-18T16:36:00Z">
                <w:rPr>
                  <w:rFonts w:ascii="Cambria Math" w:hAnsi="Cambria Math"/>
                </w:rPr>
              </w:rPrChange>
            </w:rPr>
            <m:t>j</m:t>
          </w:ins>
        </m:r>
      </m:oMath>
      <w:ins w:id="101" w:author="Emma Sophia Donnelly" w:date="2024-10-18T12:36:00Z" w16du:dateUtc="2024-10-18T16:36:00Z">
        <w:r w:rsidR="00411EB6" w:rsidRPr="00411EB6">
          <w:rPr>
            <w:rFonts w:ascii="Times New Roman" w:eastAsiaTheme="minorEastAsia" w:hAnsi="Times New Roman" w:cs="Times New Roman"/>
            <w:sz w:val="24"/>
            <w:szCs w:val="24"/>
            <w:rPrChange w:id="102" w:author="Emma Sophia Donnelly" w:date="2024-10-18T12:36:00Z" w16du:dateUtc="2024-10-18T16:36:00Z">
              <w:rPr/>
            </w:rPrChange>
          </w:rPr>
          <w:t xml:space="preserve"> at time </w:t>
        </w:r>
      </w:ins>
      <m:oMath>
        <m:r>
          <w:ins w:id="103" w:author="Emma Sophia Donnelly" w:date="2024-10-18T12:36:00Z" w16du:dateUtc="2024-10-18T16:36:00Z">
            <w:rPr>
              <w:rFonts w:ascii="Cambria Math" w:eastAsiaTheme="minorEastAsia" w:hAnsi="Cambria Math" w:cs="Times New Roman"/>
              <w:sz w:val="24"/>
              <w:szCs w:val="24"/>
              <w:rPrChange w:id="104" w:author="Emma Sophia Donnelly" w:date="2024-10-18T12:36:00Z" w16du:dateUtc="2024-10-18T16:36:00Z">
                <w:rPr>
                  <w:rFonts w:ascii="Cambria Math" w:hAnsi="Cambria Math"/>
                </w:rPr>
              </w:rPrChange>
            </w:rPr>
            <m:t>t,</m:t>
          </w:ins>
        </m:r>
      </m:oMath>
      <w:ins w:id="105" w:author="Emma Sophia Donnelly" w:date="2024-10-18T12:36:00Z" w16du:dateUtc="2024-10-18T16:36:00Z">
        <w:r w:rsidR="00411EB6" w:rsidRPr="00411EB6">
          <w:rPr>
            <w:rFonts w:ascii="Times New Roman" w:eastAsiaTheme="minorEastAsia" w:hAnsi="Times New Roman" w:cs="Times New Roman"/>
            <w:sz w:val="24"/>
            <w:szCs w:val="24"/>
            <w:rPrChange w:id="106" w:author="Emma Sophia Donnelly" w:date="2024-10-18T12:36:00Z" w16du:dateUtc="2024-10-18T16:36:00Z">
              <w:rPr/>
            </w:rPrChange>
          </w:rPr>
          <w:t xml:space="preserve"> </w:t>
        </w:r>
      </w:ins>
    </w:p>
    <w:p w14:paraId="2814F645" w14:textId="36BE8A55" w:rsidR="005705B4" w:rsidRPr="00D1479F" w:rsidRDefault="00411EB6" w:rsidP="00D1479F">
      <w:pPr>
        <w:pStyle w:val="ListParagraph"/>
        <w:numPr>
          <w:ilvl w:val="0"/>
          <w:numId w:val="9"/>
        </w:numPr>
        <w:spacing w:line="480" w:lineRule="auto"/>
        <w:rPr>
          <w:ins w:id="107" w:author="Emma Sophia Donnelly" w:date="2024-10-18T12:57:00Z" w16du:dateUtc="2024-10-18T16:57:00Z"/>
          <w:rFonts w:ascii="Times New Roman" w:eastAsiaTheme="minorEastAsia" w:hAnsi="Times New Roman" w:cs="Times New Roman"/>
          <w:sz w:val="24"/>
          <w:szCs w:val="24"/>
          <w:rPrChange w:id="108" w:author="Emma Sophia Donnelly" w:date="2024-10-18T13:11:00Z" w16du:dateUtc="2024-10-18T17:11:00Z">
            <w:rPr>
              <w:ins w:id="109" w:author="Emma Sophia Donnelly" w:date="2024-10-18T12:57:00Z" w16du:dateUtc="2024-10-18T16:57:00Z"/>
              <w:rFonts w:ascii="Cambria Math" w:eastAsiaTheme="minorEastAsia" w:hAnsi="Cambria Math" w:cs="Times New Roman"/>
              <w:i/>
              <w:sz w:val="24"/>
              <w:szCs w:val="24"/>
            </w:rPr>
          </w:rPrChange>
        </w:rPr>
      </w:pPr>
      <m:oMath>
        <m:sSub>
          <m:sSubPr>
            <m:ctrlPr>
              <w:ins w:id="110" w:author="Emma Sophia Donnelly" w:date="2024-10-18T12:38:00Z" w16du:dateUtc="2024-10-18T16:38:00Z">
                <w:rPr>
                  <w:rFonts w:ascii="Cambria Math" w:eastAsiaTheme="minorEastAsia" w:hAnsi="Cambria Math" w:cs="Times New Roman"/>
                  <w:i/>
                  <w:sz w:val="24"/>
                  <w:szCs w:val="24"/>
                  <w:rPrChange w:id="111" w:author="Emma Sophia Donnelly" w:date="2024-10-18T12:46:00Z" w16du:dateUtc="2024-10-18T16:46:00Z">
                    <w:rPr>
                      <w:rFonts w:ascii="Cambria Math" w:hAnsi="Cambria Math"/>
                    </w:rPr>
                  </w:rPrChange>
                </w:rPr>
              </w:ins>
            </m:ctrlPr>
          </m:sSubPr>
          <m:e>
            <m:r>
              <w:ins w:id="112" w:author="Emma Sophia Donnelly" w:date="2024-10-18T12:38:00Z" w16du:dateUtc="2024-10-18T16:38:00Z">
                <w:rPr>
                  <w:rFonts w:ascii="Cambria Math" w:eastAsiaTheme="minorEastAsia" w:hAnsi="Cambria Math" w:cs="Times New Roman"/>
                  <w:sz w:val="24"/>
                  <w:szCs w:val="24"/>
                  <w:rPrChange w:id="113" w:author="Emma Sophia Donnelly" w:date="2024-10-18T12:46:00Z" w16du:dateUtc="2024-10-18T16:46:00Z">
                    <w:rPr/>
                  </w:rPrChange>
                </w:rPr>
                <m:t>U</m:t>
              </w:ins>
            </m:r>
          </m:e>
          <m:sub>
            <m:r>
              <w:ins w:id="114" w:author="Emma Sophia Donnelly" w:date="2024-10-18T12:38:00Z" w16du:dateUtc="2024-10-18T16:38:00Z">
                <w:rPr>
                  <w:rFonts w:ascii="Cambria Math" w:eastAsiaTheme="minorEastAsia" w:hAnsi="Cambria Math" w:cs="Times New Roman"/>
                  <w:sz w:val="24"/>
                  <w:szCs w:val="24"/>
                  <w:rPrChange w:id="115" w:author="Emma Sophia Donnelly" w:date="2024-10-18T12:46:00Z" w16du:dateUtc="2024-10-18T16:46:00Z">
                    <w:rPr/>
                  </w:rPrChange>
                </w:rPr>
                <m:t>ijt</m:t>
              </w:ins>
            </m:r>
          </m:sub>
        </m:sSub>
        <m:r>
          <w:ins w:id="116" w:author="Emma Sophia Donnelly" w:date="2024-10-18T12:38:00Z" w16du:dateUtc="2024-10-18T16:38:00Z">
            <w:rPr>
              <w:rFonts w:ascii="Cambria Math" w:eastAsiaTheme="minorEastAsia" w:hAnsi="Cambria Math" w:cs="Times New Roman"/>
              <w:sz w:val="24"/>
              <w:szCs w:val="24"/>
              <w:rPrChange w:id="117" w:author="Emma Sophia Donnelly" w:date="2024-10-18T12:46:00Z" w16du:dateUtc="2024-10-18T16:46:00Z">
                <w:rPr/>
              </w:rPrChange>
            </w:rPr>
            <m:t>=</m:t>
          </w:ins>
        </m:r>
        <w:commentRangeStart w:id="118"/>
        <m:sSub>
          <m:sSubPr>
            <m:ctrlPr>
              <w:ins w:id="119" w:author="Emma Sophia Donnelly" w:date="2024-10-18T14:28:00Z" w16du:dateUtc="2024-10-18T18:28:00Z">
                <w:rPr>
                  <w:rFonts w:ascii="Cambria Math" w:eastAsiaTheme="minorEastAsia" w:hAnsi="Cambria Math" w:cs="Times New Roman"/>
                  <w:i/>
                  <w:sz w:val="24"/>
                  <w:szCs w:val="24"/>
                </w:rPr>
              </w:ins>
            </m:ctrlPr>
          </m:sSubPr>
          <m:e>
            <m:r>
              <w:ins w:id="120" w:author="Emma Sophia Donnelly" w:date="2024-10-18T14:28:00Z" w16du:dateUtc="2024-10-18T18:28:00Z">
                <w:rPr>
                  <w:rFonts w:ascii="Cambria Math" w:eastAsiaTheme="minorEastAsia" w:hAnsi="Cambria Math" w:cs="Times New Roman"/>
                  <w:sz w:val="24"/>
                  <w:szCs w:val="24"/>
                </w:rPr>
                <m:t>δ</m:t>
              </w:ins>
            </m:r>
          </m:e>
          <m:sub>
            <m:r>
              <w:ins w:id="121" w:author="Emma Sophia Donnelly" w:date="2024-10-18T14:28:00Z" w16du:dateUtc="2024-10-18T18:28:00Z">
                <w:rPr>
                  <w:rFonts w:ascii="Cambria Math" w:eastAsiaTheme="minorEastAsia" w:hAnsi="Cambria Math" w:cs="Times New Roman"/>
                  <w:sz w:val="24"/>
                  <w:szCs w:val="24"/>
                </w:rPr>
                <m:t>jt</m:t>
              </w:ins>
            </m:r>
          </m:sub>
        </m:sSub>
        <w:commentRangeEnd w:id="118"/>
        <m:r>
          <w:ins w:id="122" w:author="Emma Sophia Donnelly" w:date="2024-10-18T14:29:00Z" w16du:dateUtc="2024-10-18T18:29:00Z">
            <m:rPr>
              <m:sty m:val="p"/>
            </m:rPr>
            <w:rPr>
              <w:rStyle w:val="CommentReference"/>
            </w:rPr>
            <w:commentReference w:id="118"/>
          </w:ins>
        </m:r>
        <m:r>
          <w:ins w:id="123" w:author="Emma Sophia Donnelly" w:date="2024-10-18T14:28:00Z" w16du:dateUtc="2024-10-18T18:28:00Z">
            <w:rPr>
              <w:rFonts w:ascii="Cambria Math" w:eastAsiaTheme="minorEastAsia" w:hAnsi="Cambria Math" w:cs="Times New Roman"/>
              <w:sz w:val="24"/>
              <w:szCs w:val="24"/>
            </w:rPr>
            <m:t>+</m:t>
          </w:ins>
        </m:r>
        <m:d>
          <m:dPr>
            <m:ctrlPr>
              <w:ins w:id="124" w:author="Emma Sophia Donnelly" w:date="2024-10-18T12:49:00Z" w16du:dateUtc="2024-10-18T16:49:00Z">
                <w:rPr>
                  <w:rFonts w:ascii="Cambria Math" w:eastAsiaTheme="minorEastAsia" w:hAnsi="Cambria Math" w:cs="Times New Roman"/>
                  <w:i/>
                  <w:sz w:val="24"/>
                  <w:szCs w:val="24"/>
                </w:rPr>
              </w:ins>
            </m:ctrlPr>
          </m:dPr>
          <m:e>
            <m:sSubSup>
              <m:sSubSupPr>
                <m:ctrlPr>
                  <w:ins w:id="125" w:author="Emma Sophia Donnelly" w:date="2024-10-18T12:49:00Z" w16du:dateUtc="2024-10-18T16:49:00Z">
                    <w:rPr>
                      <w:rFonts w:ascii="Cambria Math" w:eastAsiaTheme="minorEastAsia" w:hAnsi="Cambria Math" w:cs="Times New Roman"/>
                      <w:i/>
                      <w:sz w:val="24"/>
                      <w:szCs w:val="24"/>
                    </w:rPr>
                  </w:ins>
                </m:ctrlPr>
              </m:sSubSupPr>
              <m:e>
                <m:r>
                  <w:ins w:id="126" w:author="Emma Sophia Donnelly" w:date="2024-10-18T12:50:00Z" w16du:dateUtc="2024-10-18T16:50:00Z">
                    <w:rPr>
                      <w:rFonts w:ascii="Cambria Math" w:eastAsiaTheme="minorEastAsia" w:hAnsi="Cambria Math" w:cs="Times New Roman"/>
                      <w:sz w:val="24"/>
                      <w:szCs w:val="24"/>
                    </w:rPr>
                    <m:t>β</m:t>
                  </w:ins>
                </m:r>
              </m:e>
              <m:sub>
                <m:r>
                  <w:ins w:id="127" w:author="Emma Sophia Donnelly" w:date="2024-10-18T12:51:00Z" w16du:dateUtc="2024-10-18T16:51:00Z">
                    <w:rPr>
                      <w:rFonts w:ascii="Cambria Math" w:eastAsiaTheme="minorEastAsia" w:hAnsi="Cambria Math" w:cs="Times New Roman"/>
                      <w:sz w:val="24"/>
                      <w:szCs w:val="24"/>
                    </w:rPr>
                    <m:t>0</m:t>
                  </w:ins>
                </m:r>
              </m:sub>
              <m:sup>
                <m:r>
                  <w:ins w:id="128" w:author="Emma Sophia Donnelly" w:date="2024-10-18T12:51:00Z" w16du:dateUtc="2024-10-18T16:51:00Z">
                    <w:rPr>
                      <w:rFonts w:ascii="Cambria Math" w:eastAsiaTheme="minorEastAsia" w:hAnsi="Cambria Math" w:cs="Times New Roman"/>
                      <w:sz w:val="24"/>
                      <w:szCs w:val="24"/>
                    </w:rPr>
                    <m:t>0</m:t>
                  </w:ins>
                </m:r>
              </m:sup>
            </m:sSubSup>
            <m:r>
              <w:ins w:id="129" w:author="Emma Sophia Donnelly" w:date="2024-10-18T12:51:00Z" w16du:dateUtc="2024-10-18T16:51:00Z">
                <w:rPr>
                  <w:rFonts w:ascii="Cambria Math" w:eastAsiaTheme="minorEastAsia" w:hAnsi="Cambria Math" w:cs="Times New Roman"/>
                  <w:sz w:val="24"/>
                  <w:szCs w:val="24"/>
                </w:rPr>
                <m:t>+</m:t>
              </w:ins>
            </m:r>
            <m:nary>
              <m:naryPr>
                <m:chr m:val="∑"/>
                <m:limLoc m:val="undOvr"/>
                <m:supHide m:val="1"/>
                <m:ctrlPr>
                  <w:ins w:id="130" w:author="Emma Sophia Donnelly" w:date="2024-10-18T12:51:00Z" w16du:dateUtc="2024-10-18T16:51:00Z">
                    <w:rPr>
                      <w:rFonts w:ascii="Cambria Math" w:eastAsiaTheme="minorEastAsia" w:hAnsi="Cambria Math" w:cs="Times New Roman"/>
                      <w:i/>
                      <w:sz w:val="24"/>
                      <w:szCs w:val="24"/>
                    </w:rPr>
                  </w:ins>
                </m:ctrlPr>
              </m:naryPr>
              <m:sub>
                <m:r>
                  <w:ins w:id="131" w:author="Emma Sophia Donnelly" w:date="2024-10-18T12:51:00Z" w16du:dateUtc="2024-10-18T16:51:00Z">
                    <w:rPr>
                      <w:rFonts w:ascii="Cambria Math" w:eastAsiaTheme="minorEastAsia" w:hAnsi="Cambria Math" w:cs="Times New Roman"/>
                      <w:sz w:val="24"/>
                      <w:szCs w:val="24"/>
                    </w:rPr>
                    <m:t>k</m:t>
                  </w:ins>
                </m:r>
              </m:sub>
              <m:sup/>
              <m:e>
                <m:sSubSup>
                  <m:sSubSupPr>
                    <m:ctrlPr>
                      <w:ins w:id="132" w:author="Emma Sophia Donnelly" w:date="2024-10-18T12:51:00Z" w16du:dateUtc="2024-10-18T16:51:00Z">
                        <w:rPr>
                          <w:rFonts w:ascii="Cambria Math" w:eastAsiaTheme="minorEastAsia" w:hAnsi="Cambria Math" w:cs="Times New Roman"/>
                          <w:i/>
                          <w:sz w:val="24"/>
                          <w:szCs w:val="24"/>
                        </w:rPr>
                      </w:ins>
                    </m:ctrlPr>
                  </m:sSubSupPr>
                  <m:e>
                    <m:r>
                      <w:ins w:id="133" w:author="Emma Sophia Donnelly" w:date="2024-10-18T12:51:00Z" w16du:dateUtc="2024-10-18T16:51:00Z">
                        <w:rPr>
                          <w:rFonts w:ascii="Cambria Math" w:eastAsiaTheme="minorEastAsia" w:hAnsi="Cambria Math" w:cs="Times New Roman"/>
                          <w:sz w:val="24"/>
                          <w:szCs w:val="24"/>
                        </w:rPr>
                        <m:t>β</m:t>
                      </w:ins>
                    </m:r>
                  </m:e>
                  <m:sub>
                    <m:r>
                      <w:ins w:id="134" w:author="Emma Sophia Donnelly" w:date="2024-10-18T12:51:00Z" w16du:dateUtc="2024-10-18T16:51:00Z">
                        <w:rPr>
                          <w:rFonts w:ascii="Cambria Math" w:eastAsiaTheme="minorEastAsia" w:hAnsi="Cambria Math" w:cs="Times New Roman"/>
                          <w:sz w:val="24"/>
                          <w:szCs w:val="24"/>
                        </w:rPr>
                        <m:t>k</m:t>
                      </w:ins>
                    </m:r>
                  </m:sub>
                  <m:sup>
                    <m:r>
                      <w:ins w:id="135" w:author="Emma Sophia Donnelly" w:date="2024-10-18T12:51:00Z" w16du:dateUtc="2024-10-18T16:51:00Z">
                        <w:rPr>
                          <w:rFonts w:ascii="Cambria Math" w:eastAsiaTheme="minorEastAsia" w:hAnsi="Cambria Math" w:cs="Times New Roman"/>
                          <w:sz w:val="24"/>
                          <w:szCs w:val="24"/>
                        </w:rPr>
                        <m:t>0</m:t>
                      </w:ins>
                    </m:r>
                  </m:sup>
                </m:sSubSup>
                <m:sSub>
                  <m:sSubPr>
                    <m:ctrlPr>
                      <w:ins w:id="136" w:author="Emma Sophia Donnelly" w:date="2024-10-18T12:51:00Z" w16du:dateUtc="2024-10-18T16:51:00Z">
                        <w:rPr>
                          <w:rFonts w:ascii="Cambria Math" w:eastAsiaTheme="minorEastAsia" w:hAnsi="Cambria Math" w:cs="Times New Roman"/>
                          <w:i/>
                          <w:sz w:val="24"/>
                          <w:szCs w:val="24"/>
                        </w:rPr>
                      </w:ins>
                    </m:ctrlPr>
                  </m:sSubPr>
                  <m:e>
                    <m:r>
                      <w:ins w:id="137" w:author="Emma Sophia Donnelly" w:date="2024-10-18T12:52:00Z" w16du:dateUtc="2024-10-18T16:52:00Z">
                        <w:rPr>
                          <w:rFonts w:ascii="Cambria Math" w:eastAsiaTheme="minorEastAsia" w:hAnsi="Cambria Math" w:cs="Times New Roman"/>
                          <w:sz w:val="24"/>
                          <w:szCs w:val="24"/>
                        </w:rPr>
                        <m:t>w</m:t>
                      </w:ins>
                    </m:r>
                  </m:e>
                  <m:sub>
                    <m:r>
                      <w:ins w:id="138" w:author="Emma Sophia Donnelly" w:date="2024-10-18T12:52:00Z" w16du:dateUtc="2024-10-18T16:52:00Z">
                        <w:rPr>
                          <w:rFonts w:ascii="Cambria Math" w:eastAsiaTheme="minorEastAsia" w:hAnsi="Cambria Math" w:cs="Times New Roman"/>
                          <w:sz w:val="24"/>
                          <w:szCs w:val="24"/>
                        </w:rPr>
                        <m:t>ik</m:t>
                      </w:ins>
                    </m:r>
                  </m:sub>
                </m:sSub>
              </m:e>
            </m:nary>
          </m:e>
        </m:d>
        <m:sSub>
          <m:sSubPr>
            <m:ctrlPr>
              <w:ins w:id="139" w:author="Emma Sophia Donnelly" w:date="2024-10-18T12:52:00Z" w16du:dateUtc="2024-10-18T16:52:00Z">
                <w:rPr>
                  <w:rFonts w:ascii="Cambria Math" w:eastAsiaTheme="minorEastAsia" w:hAnsi="Cambria Math" w:cs="Times New Roman"/>
                  <w:i/>
                  <w:sz w:val="24"/>
                  <w:szCs w:val="24"/>
                </w:rPr>
              </w:ins>
            </m:ctrlPr>
          </m:sSubPr>
          <m:e>
            <m:r>
              <w:ins w:id="140" w:author="Emma Sophia Donnelly" w:date="2024-10-18T12:52:00Z" w16du:dateUtc="2024-10-18T16:52:00Z">
                <w:rPr>
                  <w:rFonts w:ascii="Cambria Math" w:eastAsiaTheme="minorEastAsia" w:hAnsi="Cambria Math" w:cs="Times New Roman"/>
                  <w:sz w:val="24"/>
                  <w:szCs w:val="24"/>
                </w:rPr>
                <m:t>X</m:t>
              </w:ins>
            </m:r>
          </m:e>
          <m:sub>
            <m:r>
              <w:ins w:id="141" w:author="Emma Sophia Donnelly" w:date="2024-10-18T12:52:00Z" w16du:dateUtc="2024-10-18T16:52:00Z">
                <w:rPr>
                  <w:rFonts w:ascii="Cambria Math" w:eastAsiaTheme="minorEastAsia" w:hAnsi="Cambria Math" w:cs="Times New Roman"/>
                  <w:sz w:val="24"/>
                  <w:szCs w:val="24"/>
                </w:rPr>
                <m:t>jt</m:t>
              </w:ins>
            </m:r>
          </m:sub>
        </m:sSub>
        <m:d>
          <m:dPr>
            <m:ctrlPr>
              <w:ins w:id="142" w:author="Emma Sophia Donnelly" w:date="2024-10-18T12:52:00Z" w16du:dateUtc="2024-10-18T16:52:00Z">
                <w:rPr>
                  <w:rFonts w:ascii="Cambria Math" w:eastAsiaTheme="minorEastAsia" w:hAnsi="Cambria Math" w:cs="Times New Roman"/>
                  <w:i/>
                  <w:sz w:val="24"/>
                  <w:szCs w:val="24"/>
                </w:rPr>
              </w:ins>
            </m:ctrlPr>
          </m:dPr>
          <m:e>
            <m:r>
              <w:ins w:id="143" w:author="Emma Sophia Donnelly" w:date="2024-10-18T12:52:00Z" w16du:dateUtc="2024-10-18T16:52:00Z">
                <w:rPr>
                  <w:rFonts w:ascii="Cambria Math" w:eastAsiaTheme="minorEastAsia" w:hAnsi="Cambria Math" w:cs="Times New Roman"/>
                  <w:sz w:val="24"/>
                  <w:szCs w:val="24"/>
                </w:rPr>
                <m:t>1</m:t>
              </w:ins>
            </m:r>
            <m:r>
              <w:ins w:id="144" w:author="Emma Sophia Donnelly" w:date="2024-10-18T12:53:00Z" w16du:dateUtc="2024-10-18T16:53:00Z">
                <w:rPr>
                  <w:rFonts w:ascii="Cambria Math" w:eastAsiaTheme="minorEastAsia" w:hAnsi="Cambria Math" w:cs="Times New Roman"/>
                  <w:sz w:val="24"/>
                  <w:szCs w:val="24"/>
                </w:rPr>
                <m:t>-</m:t>
              </w:ins>
            </m:r>
            <m:sSub>
              <m:sSubPr>
                <m:ctrlPr>
                  <w:ins w:id="145" w:author="Emma Sophia Donnelly" w:date="2024-10-18T12:53:00Z" w16du:dateUtc="2024-10-18T16:53:00Z">
                    <w:rPr>
                      <w:rFonts w:ascii="Cambria Math" w:eastAsiaTheme="minorEastAsia" w:hAnsi="Cambria Math" w:cs="Times New Roman"/>
                      <w:i/>
                      <w:sz w:val="24"/>
                      <w:szCs w:val="24"/>
                    </w:rPr>
                  </w:ins>
                </m:ctrlPr>
              </m:sSubPr>
              <m:e>
                <m:r>
                  <w:ins w:id="146" w:author="Emma Sophia Donnelly" w:date="2024-10-18T12:53:00Z" w16du:dateUtc="2024-10-18T16:53:00Z">
                    <w:rPr>
                      <w:rFonts w:ascii="Cambria Math" w:eastAsiaTheme="minorEastAsia" w:hAnsi="Cambria Math" w:cs="Times New Roman"/>
                      <w:sz w:val="24"/>
                      <w:szCs w:val="24"/>
                    </w:rPr>
                    <m:t>b</m:t>
                  </w:ins>
                </m:r>
              </m:e>
              <m:sub>
                <m:r>
                  <w:ins w:id="147" w:author="Emma Sophia Donnelly" w:date="2024-10-18T12:53:00Z" w16du:dateUtc="2024-10-18T16:53:00Z">
                    <w:rPr>
                      <w:rFonts w:ascii="Cambria Math" w:eastAsiaTheme="minorEastAsia" w:hAnsi="Cambria Math" w:cs="Times New Roman"/>
                      <w:sz w:val="24"/>
                      <w:szCs w:val="24"/>
                    </w:rPr>
                    <m:t>jt</m:t>
                  </w:ins>
                </m:r>
              </m:sub>
            </m:sSub>
          </m:e>
        </m:d>
        <m:r>
          <w:ins w:id="148" w:author="Emma Sophia Donnelly" w:date="2024-10-18T12:53:00Z" w16du:dateUtc="2024-10-18T16:53:00Z">
            <w:rPr>
              <w:rFonts w:ascii="Cambria Math" w:eastAsiaTheme="minorEastAsia" w:hAnsi="Cambria Math" w:cs="Times New Roman"/>
              <w:sz w:val="24"/>
              <w:szCs w:val="24"/>
            </w:rPr>
            <m:t>+</m:t>
          </w:ins>
        </m:r>
        <m:d>
          <m:dPr>
            <m:ctrlPr>
              <w:ins w:id="149" w:author="Emma Sophia Donnelly" w:date="2024-10-18T12:53:00Z" w16du:dateUtc="2024-10-18T16:53:00Z">
                <w:rPr>
                  <w:rFonts w:ascii="Cambria Math" w:eastAsiaTheme="minorEastAsia" w:hAnsi="Cambria Math" w:cs="Times New Roman"/>
                  <w:i/>
                  <w:sz w:val="24"/>
                  <w:szCs w:val="24"/>
                </w:rPr>
              </w:ins>
            </m:ctrlPr>
          </m:dPr>
          <m:e>
            <m:sSubSup>
              <m:sSubSupPr>
                <m:ctrlPr>
                  <w:ins w:id="150" w:author="Emma Sophia Donnelly" w:date="2024-10-18T12:53:00Z" w16du:dateUtc="2024-10-18T16:53:00Z">
                    <w:rPr>
                      <w:rFonts w:ascii="Cambria Math" w:eastAsiaTheme="minorEastAsia" w:hAnsi="Cambria Math" w:cs="Times New Roman"/>
                      <w:i/>
                      <w:sz w:val="24"/>
                      <w:szCs w:val="24"/>
                    </w:rPr>
                  </w:ins>
                </m:ctrlPr>
              </m:sSubSupPr>
              <m:e>
                <m:r>
                  <w:ins w:id="151" w:author="Emma Sophia Donnelly" w:date="2024-10-18T12:53:00Z" w16du:dateUtc="2024-10-18T16:53:00Z">
                    <w:rPr>
                      <w:rFonts w:ascii="Cambria Math" w:eastAsiaTheme="minorEastAsia" w:hAnsi="Cambria Math" w:cs="Times New Roman"/>
                      <w:sz w:val="24"/>
                      <w:szCs w:val="24"/>
                    </w:rPr>
                    <m:t>β</m:t>
                  </w:ins>
                </m:r>
              </m:e>
              <m:sub>
                <m:r>
                  <w:ins w:id="152" w:author="Emma Sophia Donnelly" w:date="2024-10-18T12:53:00Z" w16du:dateUtc="2024-10-18T16:53:00Z">
                    <w:rPr>
                      <w:rFonts w:ascii="Cambria Math" w:eastAsiaTheme="minorEastAsia" w:hAnsi="Cambria Math" w:cs="Times New Roman"/>
                      <w:sz w:val="24"/>
                      <w:szCs w:val="24"/>
                    </w:rPr>
                    <m:t>0</m:t>
                  </w:ins>
                </m:r>
              </m:sub>
              <m:sup>
                <m:r>
                  <w:ins w:id="153" w:author="Emma Sophia Donnelly" w:date="2024-10-18T12:53:00Z" w16du:dateUtc="2024-10-18T16:53:00Z">
                    <w:rPr>
                      <w:rFonts w:ascii="Cambria Math" w:eastAsiaTheme="minorEastAsia" w:hAnsi="Cambria Math" w:cs="Times New Roman"/>
                      <w:sz w:val="24"/>
                      <w:szCs w:val="24"/>
                    </w:rPr>
                    <m:t>1</m:t>
                  </w:ins>
                </m:r>
              </m:sup>
            </m:sSubSup>
            <m:r>
              <w:ins w:id="154" w:author="Emma Sophia Donnelly" w:date="2024-10-18T12:53:00Z" w16du:dateUtc="2024-10-18T16:53:00Z">
                <w:rPr>
                  <w:rFonts w:ascii="Cambria Math" w:eastAsiaTheme="minorEastAsia" w:hAnsi="Cambria Math" w:cs="Times New Roman"/>
                  <w:sz w:val="24"/>
                  <w:szCs w:val="24"/>
                </w:rPr>
                <m:t>+</m:t>
              </w:ins>
            </m:r>
            <m:nary>
              <m:naryPr>
                <m:chr m:val="∑"/>
                <m:limLoc m:val="undOvr"/>
                <m:supHide m:val="1"/>
                <m:ctrlPr>
                  <w:ins w:id="155" w:author="Emma Sophia Donnelly" w:date="2024-10-18T12:53:00Z" w16du:dateUtc="2024-10-18T16:53:00Z">
                    <w:rPr>
                      <w:rFonts w:ascii="Cambria Math" w:eastAsiaTheme="minorEastAsia" w:hAnsi="Cambria Math" w:cs="Times New Roman"/>
                      <w:i/>
                      <w:sz w:val="24"/>
                      <w:szCs w:val="24"/>
                    </w:rPr>
                  </w:ins>
                </m:ctrlPr>
              </m:naryPr>
              <m:sub>
                <m:r>
                  <w:ins w:id="156" w:author="Emma Sophia Donnelly" w:date="2024-10-18T12:53:00Z" w16du:dateUtc="2024-10-18T16:53:00Z">
                    <w:rPr>
                      <w:rFonts w:ascii="Cambria Math" w:eastAsiaTheme="minorEastAsia" w:hAnsi="Cambria Math" w:cs="Times New Roman"/>
                      <w:sz w:val="24"/>
                      <w:szCs w:val="24"/>
                    </w:rPr>
                    <m:t>k</m:t>
                  </w:ins>
                </m:r>
              </m:sub>
              <m:sup/>
              <m:e>
                <m:sSubSup>
                  <m:sSubSupPr>
                    <m:ctrlPr>
                      <w:ins w:id="157" w:author="Emma Sophia Donnelly" w:date="2024-10-18T12:53:00Z" w16du:dateUtc="2024-10-18T16:53:00Z">
                        <w:rPr>
                          <w:rFonts w:ascii="Cambria Math" w:eastAsiaTheme="minorEastAsia" w:hAnsi="Cambria Math" w:cs="Times New Roman"/>
                          <w:i/>
                          <w:sz w:val="24"/>
                          <w:szCs w:val="24"/>
                        </w:rPr>
                      </w:ins>
                    </m:ctrlPr>
                  </m:sSubSupPr>
                  <m:e>
                    <m:r>
                      <w:ins w:id="158" w:author="Emma Sophia Donnelly" w:date="2024-10-18T12:53:00Z" w16du:dateUtc="2024-10-18T16:53:00Z">
                        <w:rPr>
                          <w:rFonts w:ascii="Cambria Math" w:eastAsiaTheme="minorEastAsia" w:hAnsi="Cambria Math" w:cs="Times New Roman"/>
                          <w:sz w:val="24"/>
                          <w:szCs w:val="24"/>
                        </w:rPr>
                        <m:t>β</m:t>
                      </w:ins>
                    </m:r>
                  </m:e>
                  <m:sub>
                    <m:r>
                      <w:ins w:id="159" w:author="Emma Sophia Donnelly" w:date="2024-10-18T12:53:00Z" w16du:dateUtc="2024-10-18T16:53:00Z">
                        <w:rPr>
                          <w:rFonts w:ascii="Cambria Math" w:eastAsiaTheme="minorEastAsia" w:hAnsi="Cambria Math" w:cs="Times New Roman"/>
                          <w:sz w:val="24"/>
                          <w:szCs w:val="24"/>
                        </w:rPr>
                        <m:t>k</m:t>
                      </w:ins>
                    </m:r>
                  </m:sub>
                  <m:sup>
                    <m:r>
                      <w:ins w:id="160" w:author="Emma Sophia Donnelly" w:date="2024-10-18T12:53:00Z" w16du:dateUtc="2024-10-18T16:53:00Z">
                        <w:rPr>
                          <w:rFonts w:ascii="Cambria Math" w:eastAsiaTheme="minorEastAsia" w:hAnsi="Cambria Math" w:cs="Times New Roman"/>
                          <w:sz w:val="24"/>
                          <w:szCs w:val="24"/>
                        </w:rPr>
                        <m:t>1</m:t>
                      </w:ins>
                    </m:r>
                  </m:sup>
                </m:sSubSup>
                <m:sSub>
                  <m:sSubPr>
                    <m:ctrlPr>
                      <w:ins w:id="161" w:author="Emma Sophia Donnelly" w:date="2024-10-18T12:53:00Z" w16du:dateUtc="2024-10-18T16:53:00Z">
                        <w:rPr>
                          <w:rFonts w:ascii="Cambria Math" w:eastAsiaTheme="minorEastAsia" w:hAnsi="Cambria Math" w:cs="Times New Roman"/>
                          <w:i/>
                          <w:sz w:val="24"/>
                          <w:szCs w:val="24"/>
                        </w:rPr>
                      </w:ins>
                    </m:ctrlPr>
                  </m:sSubPr>
                  <m:e>
                    <m:r>
                      <w:ins w:id="162" w:author="Emma Sophia Donnelly" w:date="2024-10-18T12:53:00Z" w16du:dateUtc="2024-10-18T16:53:00Z">
                        <w:rPr>
                          <w:rFonts w:ascii="Cambria Math" w:eastAsiaTheme="minorEastAsia" w:hAnsi="Cambria Math" w:cs="Times New Roman"/>
                          <w:sz w:val="24"/>
                          <w:szCs w:val="24"/>
                        </w:rPr>
                        <m:t>w</m:t>
                      </w:ins>
                    </m:r>
                  </m:e>
                  <m:sub>
                    <m:r>
                      <w:ins w:id="163" w:author="Emma Sophia Donnelly" w:date="2024-10-18T12:53:00Z" w16du:dateUtc="2024-10-18T16:53:00Z">
                        <w:rPr>
                          <w:rFonts w:ascii="Cambria Math" w:eastAsiaTheme="minorEastAsia" w:hAnsi="Cambria Math" w:cs="Times New Roman"/>
                          <w:sz w:val="24"/>
                          <w:szCs w:val="24"/>
                        </w:rPr>
                        <m:t>ik</m:t>
                      </w:ins>
                    </m:r>
                  </m:sub>
                </m:sSub>
              </m:e>
            </m:nary>
          </m:e>
        </m:d>
        <m:sSub>
          <m:sSubPr>
            <m:ctrlPr>
              <w:ins w:id="164" w:author="Emma Sophia Donnelly" w:date="2024-10-18T12:53:00Z" w16du:dateUtc="2024-10-18T16:53:00Z">
                <w:rPr>
                  <w:rFonts w:ascii="Cambria Math" w:eastAsiaTheme="minorEastAsia" w:hAnsi="Cambria Math" w:cs="Times New Roman"/>
                  <w:i/>
                  <w:sz w:val="24"/>
                  <w:szCs w:val="24"/>
                </w:rPr>
              </w:ins>
            </m:ctrlPr>
          </m:sSubPr>
          <m:e>
            <m:r>
              <w:ins w:id="165" w:author="Emma Sophia Donnelly" w:date="2024-10-18T12:53:00Z" w16du:dateUtc="2024-10-18T16:53:00Z">
                <w:rPr>
                  <w:rFonts w:ascii="Cambria Math" w:eastAsiaTheme="minorEastAsia" w:hAnsi="Cambria Math" w:cs="Times New Roman"/>
                  <w:sz w:val="24"/>
                  <w:szCs w:val="24"/>
                </w:rPr>
                <m:t>X</m:t>
              </w:ins>
            </m:r>
          </m:e>
          <m:sub>
            <m:r>
              <w:ins w:id="166" w:author="Emma Sophia Donnelly" w:date="2024-10-18T12:53:00Z" w16du:dateUtc="2024-10-18T16:53:00Z">
                <w:rPr>
                  <w:rFonts w:ascii="Cambria Math" w:eastAsiaTheme="minorEastAsia" w:hAnsi="Cambria Math" w:cs="Times New Roman"/>
                  <w:sz w:val="24"/>
                  <w:szCs w:val="24"/>
                </w:rPr>
                <m:t>jt</m:t>
              </w:ins>
            </m:r>
          </m:sub>
        </m:sSub>
        <m:sSub>
          <m:sSubPr>
            <m:ctrlPr>
              <w:ins w:id="167" w:author="Emma Sophia Donnelly" w:date="2024-10-18T12:53:00Z" w16du:dateUtc="2024-10-18T16:53:00Z">
                <w:rPr>
                  <w:rFonts w:ascii="Cambria Math" w:eastAsiaTheme="minorEastAsia" w:hAnsi="Cambria Math" w:cs="Times New Roman"/>
                  <w:i/>
                  <w:sz w:val="24"/>
                  <w:szCs w:val="24"/>
                </w:rPr>
              </w:ins>
            </m:ctrlPr>
          </m:sSubPr>
          <m:e>
            <m:r>
              <w:ins w:id="168" w:author="Emma Sophia Donnelly" w:date="2024-10-18T12:53:00Z" w16du:dateUtc="2024-10-18T16:53:00Z">
                <w:rPr>
                  <w:rFonts w:ascii="Cambria Math" w:eastAsiaTheme="minorEastAsia" w:hAnsi="Cambria Math" w:cs="Times New Roman"/>
                  <w:sz w:val="24"/>
                  <w:szCs w:val="24"/>
                </w:rPr>
                <m:t>b</m:t>
              </w:ins>
            </m:r>
          </m:e>
          <m:sub>
            <m:r>
              <w:ins w:id="169" w:author="Emma Sophia Donnelly" w:date="2024-10-18T12:53:00Z" w16du:dateUtc="2024-10-18T16:53:00Z">
                <w:rPr>
                  <w:rFonts w:ascii="Cambria Math" w:eastAsiaTheme="minorEastAsia" w:hAnsi="Cambria Math" w:cs="Times New Roman"/>
                  <w:sz w:val="24"/>
                  <w:szCs w:val="24"/>
                </w:rPr>
                <m:t>jt</m:t>
              </w:ins>
            </m:r>
          </m:sub>
        </m:sSub>
        <m:r>
          <w:ins w:id="170" w:author="Emma Sophia Donnelly" w:date="2024-10-18T12:53:00Z" w16du:dateUtc="2024-10-18T16:53:00Z">
            <w:rPr>
              <w:rFonts w:ascii="Cambria Math" w:eastAsiaTheme="minorEastAsia" w:hAnsi="Cambria Math" w:cs="Times New Roman"/>
              <w:sz w:val="24"/>
              <w:szCs w:val="24"/>
            </w:rPr>
            <m:t>+</m:t>
          </w:ins>
        </m:r>
        <m:d>
          <m:dPr>
            <m:ctrlPr>
              <w:ins w:id="171" w:author="Emma Sophia Donnelly" w:date="2024-10-18T12:53:00Z" w16du:dateUtc="2024-10-18T16:53:00Z">
                <w:rPr>
                  <w:rFonts w:ascii="Cambria Math" w:eastAsiaTheme="minorEastAsia" w:hAnsi="Cambria Math" w:cs="Times New Roman"/>
                  <w:i/>
                  <w:sz w:val="24"/>
                  <w:szCs w:val="24"/>
                </w:rPr>
              </w:ins>
            </m:ctrlPr>
          </m:dPr>
          <m:e>
            <m:sSubSup>
              <m:sSubSupPr>
                <m:ctrlPr>
                  <w:ins w:id="172" w:author="Emma Sophia Donnelly" w:date="2024-10-18T12:53:00Z" w16du:dateUtc="2024-10-18T16:53:00Z">
                    <w:rPr>
                      <w:rFonts w:ascii="Cambria Math" w:eastAsiaTheme="minorEastAsia" w:hAnsi="Cambria Math" w:cs="Times New Roman"/>
                      <w:i/>
                      <w:sz w:val="24"/>
                      <w:szCs w:val="24"/>
                    </w:rPr>
                  </w:ins>
                </m:ctrlPr>
              </m:sSubSupPr>
              <m:e>
                <m:r>
                  <w:ins w:id="173" w:author="Emma Sophia Donnelly" w:date="2024-10-18T12:54:00Z" w16du:dateUtc="2024-10-18T16:54:00Z">
                    <w:rPr>
                      <w:rFonts w:ascii="Cambria Math" w:eastAsiaTheme="minorEastAsia" w:hAnsi="Cambria Math" w:cs="Times New Roman"/>
                      <w:sz w:val="24"/>
                      <w:szCs w:val="24"/>
                    </w:rPr>
                    <m:t>γ</m:t>
                  </w:ins>
                </m:r>
              </m:e>
              <m:sub>
                <m:r>
                  <w:ins w:id="174" w:author="Emma Sophia Donnelly" w:date="2024-10-18T12:53:00Z" w16du:dateUtc="2024-10-18T16:53:00Z">
                    <w:rPr>
                      <w:rFonts w:ascii="Cambria Math" w:eastAsiaTheme="minorEastAsia" w:hAnsi="Cambria Math" w:cs="Times New Roman"/>
                      <w:sz w:val="24"/>
                      <w:szCs w:val="24"/>
                    </w:rPr>
                    <m:t>0</m:t>
                  </w:ins>
                </m:r>
              </m:sub>
              <m:sup>
                <m:r>
                  <w:ins w:id="175" w:author="Emma Sophia Donnelly" w:date="2024-10-18T12:53:00Z" w16du:dateUtc="2024-10-18T16:53:00Z">
                    <w:rPr>
                      <w:rFonts w:ascii="Cambria Math" w:eastAsiaTheme="minorEastAsia" w:hAnsi="Cambria Math" w:cs="Times New Roman"/>
                      <w:sz w:val="24"/>
                      <w:szCs w:val="24"/>
                    </w:rPr>
                    <m:t>0</m:t>
                  </w:ins>
                </m:r>
              </m:sup>
            </m:sSubSup>
            <m:r>
              <w:ins w:id="176" w:author="Emma Sophia Donnelly" w:date="2024-10-18T12:53:00Z" w16du:dateUtc="2024-10-18T16:53:00Z">
                <w:rPr>
                  <w:rFonts w:ascii="Cambria Math" w:eastAsiaTheme="minorEastAsia" w:hAnsi="Cambria Math" w:cs="Times New Roman"/>
                  <w:sz w:val="24"/>
                  <w:szCs w:val="24"/>
                </w:rPr>
                <m:t>+</m:t>
              </w:ins>
            </m:r>
            <m:nary>
              <m:naryPr>
                <m:chr m:val="∑"/>
                <m:limLoc m:val="undOvr"/>
                <m:supHide m:val="1"/>
                <m:ctrlPr>
                  <w:ins w:id="177" w:author="Emma Sophia Donnelly" w:date="2024-10-18T12:53:00Z" w16du:dateUtc="2024-10-18T16:53:00Z">
                    <w:rPr>
                      <w:rFonts w:ascii="Cambria Math" w:eastAsiaTheme="minorEastAsia" w:hAnsi="Cambria Math" w:cs="Times New Roman"/>
                      <w:i/>
                      <w:sz w:val="24"/>
                      <w:szCs w:val="24"/>
                    </w:rPr>
                  </w:ins>
                </m:ctrlPr>
              </m:naryPr>
              <m:sub>
                <m:r>
                  <w:ins w:id="178" w:author="Emma Sophia Donnelly" w:date="2024-10-18T12:53:00Z" w16du:dateUtc="2024-10-18T16:53:00Z">
                    <w:rPr>
                      <w:rFonts w:ascii="Cambria Math" w:eastAsiaTheme="minorEastAsia" w:hAnsi="Cambria Math" w:cs="Times New Roman"/>
                      <w:sz w:val="24"/>
                      <w:szCs w:val="24"/>
                    </w:rPr>
                    <m:t>k</m:t>
                  </w:ins>
                </m:r>
              </m:sub>
              <m:sup/>
              <m:e>
                <m:sSubSup>
                  <m:sSubSupPr>
                    <m:ctrlPr>
                      <w:ins w:id="179" w:author="Emma Sophia Donnelly" w:date="2024-10-18T12:53:00Z" w16du:dateUtc="2024-10-18T16:53:00Z">
                        <w:rPr>
                          <w:rFonts w:ascii="Cambria Math" w:eastAsiaTheme="minorEastAsia" w:hAnsi="Cambria Math" w:cs="Times New Roman"/>
                          <w:i/>
                          <w:sz w:val="24"/>
                          <w:szCs w:val="24"/>
                        </w:rPr>
                      </w:ins>
                    </m:ctrlPr>
                  </m:sSubSupPr>
                  <m:e>
                    <m:r>
                      <w:ins w:id="180" w:author="Emma Sophia Donnelly" w:date="2024-10-18T12:54:00Z" w16du:dateUtc="2024-10-18T16:54:00Z">
                        <w:rPr>
                          <w:rFonts w:ascii="Cambria Math" w:eastAsiaTheme="minorEastAsia" w:hAnsi="Cambria Math" w:cs="Times New Roman"/>
                          <w:sz w:val="24"/>
                          <w:szCs w:val="24"/>
                        </w:rPr>
                        <m:t>γ</m:t>
                      </w:ins>
                    </m:r>
                  </m:e>
                  <m:sub>
                    <m:r>
                      <w:ins w:id="181" w:author="Emma Sophia Donnelly" w:date="2024-10-18T12:55:00Z" w16du:dateUtc="2024-10-18T16:55:00Z">
                        <w:rPr>
                          <w:rFonts w:ascii="Cambria Math" w:eastAsiaTheme="minorEastAsia" w:hAnsi="Cambria Math" w:cs="Times New Roman"/>
                          <w:sz w:val="24"/>
                          <w:szCs w:val="24"/>
                        </w:rPr>
                        <m:t>k</m:t>
                      </w:ins>
                    </m:r>
                  </m:sub>
                  <m:sup>
                    <m:r>
                      <w:ins w:id="182" w:author="Emma Sophia Donnelly" w:date="2024-10-18T12:55:00Z" w16du:dateUtc="2024-10-18T16:55:00Z">
                        <w:rPr>
                          <w:rFonts w:ascii="Cambria Math" w:eastAsiaTheme="minorEastAsia" w:hAnsi="Cambria Math" w:cs="Times New Roman"/>
                          <w:sz w:val="24"/>
                          <w:szCs w:val="24"/>
                        </w:rPr>
                        <m:t>0</m:t>
                      </w:ins>
                    </m:r>
                  </m:sup>
                </m:sSubSup>
                <m:sSub>
                  <m:sSubPr>
                    <m:ctrlPr>
                      <w:ins w:id="183" w:author="Emma Sophia Donnelly" w:date="2024-10-18T12:53:00Z" w16du:dateUtc="2024-10-18T16:53:00Z">
                        <w:rPr>
                          <w:rFonts w:ascii="Cambria Math" w:eastAsiaTheme="minorEastAsia" w:hAnsi="Cambria Math" w:cs="Times New Roman"/>
                          <w:i/>
                          <w:sz w:val="24"/>
                          <w:szCs w:val="24"/>
                        </w:rPr>
                      </w:ins>
                    </m:ctrlPr>
                  </m:sSubPr>
                  <m:e>
                    <m:r>
                      <w:ins w:id="184" w:author="Emma Sophia Donnelly" w:date="2024-10-18T12:53:00Z" w16du:dateUtc="2024-10-18T16:53:00Z">
                        <w:rPr>
                          <w:rFonts w:ascii="Cambria Math" w:eastAsiaTheme="minorEastAsia" w:hAnsi="Cambria Math" w:cs="Times New Roman"/>
                          <w:sz w:val="24"/>
                          <w:szCs w:val="24"/>
                        </w:rPr>
                        <m:t>w</m:t>
                      </w:ins>
                    </m:r>
                  </m:e>
                  <m:sub>
                    <m:r>
                      <w:ins w:id="185" w:author="Emma Sophia Donnelly" w:date="2024-10-18T12:53:00Z" w16du:dateUtc="2024-10-18T16:53:00Z">
                        <w:rPr>
                          <w:rFonts w:ascii="Cambria Math" w:eastAsiaTheme="minorEastAsia" w:hAnsi="Cambria Math" w:cs="Times New Roman"/>
                          <w:sz w:val="24"/>
                          <w:szCs w:val="24"/>
                        </w:rPr>
                        <m:t>ik</m:t>
                      </w:ins>
                    </m:r>
                  </m:sub>
                </m:sSub>
              </m:e>
            </m:nary>
          </m:e>
        </m:d>
        <m:sSub>
          <m:sSubPr>
            <m:ctrlPr>
              <w:ins w:id="186" w:author="Emma Sophia Donnelly" w:date="2024-10-18T12:53:00Z" w16du:dateUtc="2024-10-18T16:53:00Z">
                <w:rPr>
                  <w:rFonts w:ascii="Cambria Math" w:eastAsiaTheme="minorEastAsia" w:hAnsi="Cambria Math" w:cs="Times New Roman"/>
                  <w:i/>
                  <w:sz w:val="24"/>
                  <w:szCs w:val="24"/>
                </w:rPr>
              </w:ins>
            </m:ctrlPr>
          </m:sSubPr>
          <m:e>
            <m:r>
              <w:ins w:id="187" w:author="Emma Sophia Donnelly" w:date="2024-10-18T14:09:00Z" w16du:dateUtc="2024-10-18T18:09:00Z">
                <w:rPr>
                  <w:rFonts w:ascii="Cambria Math" w:eastAsiaTheme="minorEastAsia" w:hAnsi="Cambria Math" w:cs="Times New Roman"/>
                  <w:sz w:val="24"/>
                  <w:szCs w:val="24"/>
                </w:rPr>
                <m:t>Z</m:t>
              </w:ins>
            </m:r>
          </m:e>
          <m:sub>
            <m:r>
              <w:ins w:id="188" w:author="Emma Sophia Donnelly" w:date="2024-10-18T12:53:00Z" w16du:dateUtc="2024-10-18T16:53:00Z">
                <w:rPr>
                  <w:rFonts w:ascii="Cambria Math" w:eastAsiaTheme="minorEastAsia" w:hAnsi="Cambria Math" w:cs="Times New Roman"/>
                  <w:sz w:val="24"/>
                  <w:szCs w:val="24"/>
                </w:rPr>
                <m:t>jt</m:t>
              </w:ins>
            </m:r>
          </m:sub>
        </m:sSub>
        <m:d>
          <m:dPr>
            <m:ctrlPr>
              <w:ins w:id="189" w:author="Emma Sophia Donnelly" w:date="2024-10-18T12:53:00Z" w16du:dateUtc="2024-10-18T16:53:00Z">
                <w:rPr>
                  <w:rFonts w:ascii="Cambria Math" w:eastAsiaTheme="minorEastAsia" w:hAnsi="Cambria Math" w:cs="Times New Roman"/>
                  <w:i/>
                  <w:sz w:val="24"/>
                  <w:szCs w:val="24"/>
                </w:rPr>
              </w:ins>
            </m:ctrlPr>
          </m:dPr>
          <m:e>
            <m:r>
              <w:ins w:id="190" w:author="Emma Sophia Donnelly" w:date="2024-10-18T12:53:00Z" w16du:dateUtc="2024-10-18T16:53:00Z">
                <w:rPr>
                  <w:rFonts w:ascii="Cambria Math" w:eastAsiaTheme="minorEastAsia" w:hAnsi="Cambria Math" w:cs="Times New Roman"/>
                  <w:sz w:val="24"/>
                  <w:szCs w:val="24"/>
                </w:rPr>
                <m:t>1-</m:t>
              </w:ins>
            </m:r>
            <m:sSub>
              <m:sSubPr>
                <m:ctrlPr>
                  <w:ins w:id="191" w:author="Emma Sophia Donnelly" w:date="2024-10-18T12:53:00Z" w16du:dateUtc="2024-10-18T16:53:00Z">
                    <w:rPr>
                      <w:rFonts w:ascii="Cambria Math" w:eastAsiaTheme="minorEastAsia" w:hAnsi="Cambria Math" w:cs="Times New Roman"/>
                      <w:i/>
                      <w:sz w:val="24"/>
                      <w:szCs w:val="24"/>
                    </w:rPr>
                  </w:ins>
                </m:ctrlPr>
              </m:sSubPr>
              <m:e>
                <m:r>
                  <w:ins w:id="192" w:author="Emma Sophia Donnelly" w:date="2024-10-18T12:53:00Z" w16du:dateUtc="2024-10-18T16:53:00Z">
                    <w:rPr>
                      <w:rFonts w:ascii="Cambria Math" w:eastAsiaTheme="minorEastAsia" w:hAnsi="Cambria Math" w:cs="Times New Roman"/>
                      <w:sz w:val="24"/>
                      <w:szCs w:val="24"/>
                    </w:rPr>
                    <m:t>b</m:t>
                  </w:ins>
                </m:r>
              </m:e>
              <m:sub>
                <m:r>
                  <w:ins w:id="193" w:author="Emma Sophia Donnelly" w:date="2024-10-18T12:53:00Z" w16du:dateUtc="2024-10-18T16:53:00Z">
                    <w:rPr>
                      <w:rFonts w:ascii="Cambria Math" w:eastAsiaTheme="minorEastAsia" w:hAnsi="Cambria Math" w:cs="Times New Roman"/>
                      <w:sz w:val="24"/>
                      <w:szCs w:val="24"/>
                    </w:rPr>
                    <m:t>jt</m:t>
                  </w:ins>
                </m:r>
              </m:sub>
            </m:sSub>
          </m:e>
        </m:d>
        <m:r>
          <w:ins w:id="194" w:author="Emma Sophia Donnelly" w:date="2024-10-18T12:55:00Z" w16du:dateUtc="2024-10-18T16:55:00Z">
            <w:rPr>
              <w:rFonts w:ascii="Cambria Math" w:eastAsiaTheme="minorEastAsia" w:hAnsi="Cambria Math" w:cs="Times New Roman"/>
              <w:sz w:val="24"/>
              <w:szCs w:val="24"/>
            </w:rPr>
            <m:t>+</m:t>
          </w:ins>
        </m:r>
        <m:d>
          <m:dPr>
            <m:ctrlPr>
              <w:ins w:id="195" w:author="Emma Sophia Donnelly" w:date="2024-10-18T12:55:00Z" w16du:dateUtc="2024-10-18T16:55:00Z">
                <w:rPr>
                  <w:rFonts w:ascii="Cambria Math" w:eastAsiaTheme="minorEastAsia" w:hAnsi="Cambria Math" w:cs="Times New Roman"/>
                  <w:i/>
                  <w:sz w:val="24"/>
                  <w:szCs w:val="24"/>
                </w:rPr>
              </w:ins>
            </m:ctrlPr>
          </m:dPr>
          <m:e>
            <m:sSubSup>
              <m:sSubSupPr>
                <m:ctrlPr>
                  <w:ins w:id="196" w:author="Emma Sophia Donnelly" w:date="2024-10-18T12:55:00Z" w16du:dateUtc="2024-10-18T16:55:00Z">
                    <w:rPr>
                      <w:rFonts w:ascii="Cambria Math" w:eastAsiaTheme="minorEastAsia" w:hAnsi="Cambria Math" w:cs="Times New Roman"/>
                      <w:i/>
                      <w:sz w:val="24"/>
                      <w:szCs w:val="24"/>
                    </w:rPr>
                  </w:ins>
                </m:ctrlPr>
              </m:sSubSupPr>
              <m:e>
                <m:r>
                  <w:ins w:id="197" w:author="Emma Sophia Donnelly" w:date="2024-10-18T12:55:00Z" w16du:dateUtc="2024-10-18T16:55:00Z">
                    <w:rPr>
                      <w:rFonts w:ascii="Cambria Math" w:eastAsiaTheme="minorEastAsia" w:hAnsi="Cambria Math" w:cs="Times New Roman"/>
                      <w:sz w:val="24"/>
                      <w:szCs w:val="24"/>
                    </w:rPr>
                    <m:t>γ</m:t>
                  </w:ins>
                </m:r>
              </m:e>
              <m:sub>
                <m:r>
                  <w:ins w:id="198" w:author="Emma Sophia Donnelly" w:date="2024-10-18T12:55:00Z" w16du:dateUtc="2024-10-18T16:55:00Z">
                    <w:rPr>
                      <w:rFonts w:ascii="Cambria Math" w:eastAsiaTheme="minorEastAsia" w:hAnsi="Cambria Math" w:cs="Times New Roman"/>
                      <w:sz w:val="24"/>
                      <w:szCs w:val="24"/>
                    </w:rPr>
                    <m:t>0</m:t>
                  </w:ins>
                </m:r>
              </m:sub>
              <m:sup>
                <m:r>
                  <w:ins w:id="199" w:author="Emma Sophia Donnelly" w:date="2024-10-18T12:56:00Z" w16du:dateUtc="2024-10-18T16:56:00Z">
                    <w:rPr>
                      <w:rFonts w:ascii="Cambria Math" w:eastAsiaTheme="minorEastAsia" w:hAnsi="Cambria Math" w:cs="Times New Roman"/>
                      <w:sz w:val="24"/>
                      <w:szCs w:val="24"/>
                    </w:rPr>
                    <m:t>1</m:t>
                  </w:ins>
                </m:r>
              </m:sup>
            </m:sSubSup>
            <m:r>
              <w:ins w:id="200" w:author="Emma Sophia Donnelly" w:date="2024-10-18T12:55:00Z" w16du:dateUtc="2024-10-18T16:55:00Z">
                <w:rPr>
                  <w:rFonts w:ascii="Cambria Math" w:eastAsiaTheme="minorEastAsia" w:hAnsi="Cambria Math" w:cs="Times New Roman"/>
                  <w:sz w:val="24"/>
                  <w:szCs w:val="24"/>
                </w:rPr>
                <m:t>+</m:t>
              </w:ins>
            </m:r>
            <m:nary>
              <m:naryPr>
                <m:chr m:val="∑"/>
                <m:limLoc m:val="undOvr"/>
                <m:supHide m:val="1"/>
                <m:ctrlPr>
                  <w:ins w:id="201" w:author="Emma Sophia Donnelly" w:date="2024-10-18T12:55:00Z" w16du:dateUtc="2024-10-18T16:55:00Z">
                    <w:rPr>
                      <w:rFonts w:ascii="Cambria Math" w:eastAsiaTheme="minorEastAsia" w:hAnsi="Cambria Math" w:cs="Times New Roman"/>
                      <w:i/>
                      <w:sz w:val="24"/>
                      <w:szCs w:val="24"/>
                    </w:rPr>
                  </w:ins>
                </m:ctrlPr>
              </m:naryPr>
              <m:sub>
                <m:r>
                  <w:ins w:id="202" w:author="Emma Sophia Donnelly" w:date="2024-10-18T12:55:00Z" w16du:dateUtc="2024-10-18T16:55:00Z">
                    <w:rPr>
                      <w:rFonts w:ascii="Cambria Math" w:eastAsiaTheme="minorEastAsia" w:hAnsi="Cambria Math" w:cs="Times New Roman"/>
                      <w:sz w:val="24"/>
                      <w:szCs w:val="24"/>
                    </w:rPr>
                    <m:t>k</m:t>
                  </w:ins>
                </m:r>
              </m:sub>
              <m:sup/>
              <m:e>
                <m:sSubSup>
                  <m:sSubSupPr>
                    <m:ctrlPr>
                      <w:ins w:id="203" w:author="Emma Sophia Donnelly" w:date="2024-10-18T12:55:00Z" w16du:dateUtc="2024-10-18T16:55:00Z">
                        <w:rPr>
                          <w:rFonts w:ascii="Cambria Math" w:eastAsiaTheme="minorEastAsia" w:hAnsi="Cambria Math" w:cs="Times New Roman"/>
                          <w:i/>
                          <w:sz w:val="24"/>
                          <w:szCs w:val="24"/>
                        </w:rPr>
                      </w:ins>
                    </m:ctrlPr>
                  </m:sSubSupPr>
                  <m:e>
                    <m:r>
                      <w:ins w:id="204" w:author="Emma Sophia Donnelly" w:date="2024-10-18T12:55:00Z" w16du:dateUtc="2024-10-18T16:55:00Z">
                        <w:rPr>
                          <w:rFonts w:ascii="Cambria Math" w:eastAsiaTheme="minorEastAsia" w:hAnsi="Cambria Math" w:cs="Times New Roman"/>
                          <w:sz w:val="24"/>
                          <w:szCs w:val="24"/>
                        </w:rPr>
                        <m:t>γ</m:t>
                      </w:ins>
                    </m:r>
                  </m:e>
                  <m:sub>
                    <m:r>
                      <w:ins w:id="205" w:author="Emma Sophia Donnelly" w:date="2024-10-18T12:55:00Z" w16du:dateUtc="2024-10-18T16:55:00Z">
                        <w:rPr>
                          <w:rFonts w:ascii="Cambria Math" w:eastAsiaTheme="minorEastAsia" w:hAnsi="Cambria Math" w:cs="Times New Roman"/>
                          <w:sz w:val="24"/>
                          <w:szCs w:val="24"/>
                        </w:rPr>
                        <m:t>k</m:t>
                      </w:ins>
                    </m:r>
                  </m:sub>
                  <m:sup>
                    <m:r>
                      <w:ins w:id="206" w:author="Emma Sophia Donnelly" w:date="2024-10-18T12:56:00Z" w16du:dateUtc="2024-10-18T16:56:00Z">
                        <w:rPr>
                          <w:rFonts w:ascii="Cambria Math" w:eastAsiaTheme="minorEastAsia" w:hAnsi="Cambria Math" w:cs="Times New Roman"/>
                          <w:sz w:val="24"/>
                          <w:szCs w:val="24"/>
                        </w:rPr>
                        <m:t>1</m:t>
                      </w:ins>
                    </m:r>
                  </m:sup>
                </m:sSubSup>
                <m:sSub>
                  <m:sSubPr>
                    <m:ctrlPr>
                      <w:ins w:id="207" w:author="Emma Sophia Donnelly" w:date="2024-10-18T12:55:00Z" w16du:dateUtc="2024-10-18T16:55:00Z">
                        <w:rPr>
                          <w:rFonts w:ascii="Cambria Math" w:eastAsiaTheme="minorEastAsia" w:hAnsi="Cambria Math" w:cs="Times New Roman"/>
                          <w:i/>
                          <w:sz w:val="24"/>
                          <w:szCs w:val="24"/>
                        </w:rPr>
                      </w:ins>
                    </m:ctrlPr>
                  </m:sSubPr>
                  <m:e>
                    <m:r>
                      <w:ins w:id="208" w:author="Emma Sophia Donnelly" w:date="2024-10-18T12:55:00Z" w16du:dateUtc="2024-10-18T16:55:00Z">
                        <w:rPr>
                          <w:rFonts w:ascii="Cambria Math" w:eastAsiaTheme="minorEastAsia" w:hAnsi="Cambria Math" w:cs="Times New Roman"/>
                          <w:sz w:val="24"/>
                          <w:szCs w:val="24"/>
                        </w:rPr>
                        <m:t>w</m:t>
                      </w:ins>
                    </m:r>
                  </m:e>
                  <m:sub>
                    <m:r>
                      <w:ins w:id="209" w:author="Emma Sophia Donnelly" w:date="2024-10-18T12:55:00Z" w16du:dateUtc="2024-10-18T16:55:00Z">
                        <w:rPr>
                          <w:rFonts w:ascii="Cambria Math" w:eastAsiaTheme="minorEastAsia" w:hAnsi="Cambria Math" w:cs="Times New Roman"/>
                          <w:sz w:val="24"/>
                          <w:szCs w:val="24"/>
                        </w:rPr>
                        <m:t>ik</m:t>
                      </w:ins>
                    </m:r>
                  </m:sub>
                </m:sSub>
              </m:e>
            </m:nary>
          </m:e>
        </m:d>
        <m:sSub>
          <m:sSubPr>
            <m:ctrlPr>
              <w:ins w:id="210" w:author="Emma Sophia Donnelly" w:date="2024-10-18T12:56:00Z" w16du:dateUtc="2024-10-18T16:56:00Z">
                <w:rPr>
                  <w:rFonts w:ascii="Cambria Math" w:eastAsiaTheme="minorEastAsia" w:hAnsi="Cambria Math" w:cs="Times New Roman"/>
                  <w:i/>
                  <w:sz w:val="24"/>
                  <w:szCs w:val="24"/>
                </w:rPr>
              </w:ins>
            </m:ctrlPr>
          </m:sSubPr>
          <m:e>
            <m:r>
              <w:ins w:id="211" w:author="Emma Sophia Donnelly" w:date="2024-10-18T14:09:00Z" w16du:dateUtc="2024-10-18T18:09:00Z">
                <w:rPr>
                  <w:rFonts w:ascii="Cambria Math" w:eastAsiaTheme="minorEastAsia" w:hAnsi="Cambria Math" w:cs="Times New Roman"/>
                  <w:sz w:val="24"/>
                  <w:szCs w:val="24"/>
                </w:rPr>
                <m:t>Z</m:t>
              </w:ins>
            </m:r>
          </m:e>
          <m:sub>
            <m:r>
              <w:ins w:id="212" w:author="Emma Sophia Donnelly" w:date="2024-10-18T12:56:00Z" w16du:dateUtc="2024-10-18T16:56:00Z">
                <w:rPr>
                  <w:rFonts w:ascii="Cambria Math" w:eastAsiaTheme="minorEastAsia" w:hAnsi="Cambria Math" w:cs="Times New Roman"/>
                  <w:sz w:val="24"/>
                  <w:szCs w:val="24"/>
                </w:rPr>
                <m:t>jt</m:t>
              </w:ins>
            </m:r>
          </m:sub>
        </m:sSub>
        <m:sSub>
          <m:sSubPr>
            <m:ctrlPr>
              <w:ins w:id="213" w:author="Emma Sophia Donnelly" w:date="2024-10-18T12:56:00Z" w16du:dateUtc="2024-10-18T16:56:00Z">
                <w:rPr>
                  <w:rFonts w:ascii="Cambria Math" w:eastAsiaTheme="minorEastAsia" w:hAnsi="Cambria Math" w:cs="Times New Roman"/>
                  <w:i/>
                  <w:sz w:val="24"/>
                  <w:szCs w:val="24"/>
                </w:rPr>
              </w:ins>
            </m:ctrlPr>
          </m:sSubPr>
          <m:e>
            <m:r>
              <w:ins w:id="214" w:author="Emma Sophia Donnelly" w:date="2024-10-18T12:56:00Z" w16du:dateUtc="2024-10-18T16:56:00Z">
                <w:rPr>
                  <w:rFonts w:ascii="Cambria Math" w:eastAsiaTheme="minorEastAsia" w:hAnsi="Cambria Math" w:cs="Times New Roman"/>
                  <w:sz w:val="24"/>
                  <w:szCs w:val="24"/>
                </w:rPr>
                <m:t>b</m:t>
              </w:ins>
            </m:r>
          </m:e>
          <m:sub>
            <m:r>
              <w:ins w:id="215" w:author="Emma Sophia Donnelly" w:date="2024-10-18T12:56:00Z" w16du:dateUtc="2024-10-18T16:56:00Z">
                <w:rPr>
                  <w:rFonts w:ascii="Cambria Math" w:eastAsiaTheme="minorEastAsia" w:hAnsi="Cambria Math" w:cs="Times New Roman"/>
                  <w:sz w:val="24"/>
                  <w:szCs w:val="24"/>
                </w:rPr>
                <m:t>jt</m:t>
              </w:ins>
            </m:r>
          </m:sub>
        </m:sSub>
        <m:r>
          <w:ins w:id="216" w:author="Emma Sophia Donnelly" w:date="2024-10-18T12:56:00Z" w16du:dateUtc="2024-10-18T16:56:00Z">
            <w:rPr>
              <w:rFonts w:ascii="Cambria Math" w:eastAsiaTheme="minorEastAsia" w:hAnsi="Cambria Math" w:cs="Times New Roman"/>
              <w:sz w:val="24"/>
              <w:szCs w:val="24"/>
            </w:rPr>
            <m:t>+</m:t>
          </w:ins>
        </m:r>
        <m:sSub>
          <m:sSubPr>
            <m:ctrlPr>
              <w:ins w:id="217" w:author="Emma Sophia Donnelly" w:date="2024-10-18T12:56:00Z" w16du:dateUtc="2024-10-18T16:56:00Z">
                <w:rPr>
                  <w:rFonts w:ascii="Cambria Math" w:eastAsiaTheme="minorEastAsia" w:hAnsi="Cambria Math" w:cs="Times New Roman"/>
                  <w:i/>
                  <w:sz w:val="24"/>
                  <w:szCs w:val="24"/>
                </w:rPr>
              </w:ins>
            </m:ctrlPr>
          </m:sSubPr>
          <m:e>
            <m:r>
              <w:ins w:id="218" w:author="Emma Sophia Donnelly" w:date="2024-10-18T12:56:00Z" w16du:dateUtc="2024-10-18T16:56:00Z">
                <w:rPr>
                  <w:rFonts w:ascii="Cambria Math" w:eastAsiaTheme="minorEastAsia" w:hAnsi="Cambria Math" w:cs="Times New Roman"/>
                  <w:sz w:val="24"/>
                  <w:szCs w:val="24"/>
                </w:rPr>
                <m:t>μp</m:t>
              </w:ins>
            </m:r>
          </m:e>
          <m:sub>
            <m:r>
              <w:ins w:id="219" w:author="Emma Sophia Donnelly" w:date="2024-10-18T12:56:00Z" w16du:dateUtc="2024-10-18T16:56:00Z">
                <w:rPr>
                  <w:rFonts w:ascii="Cambria Math" w:eastAsiaTheme="minorEastAsia" w:hAnsi="Cambria Math" w:cs="Times New Roman"/>
                  <w:sz w:val="24"/>
                  <w:szCs w:val="24"/>
                </w:rPr>
                <m:t>jt</m:t>
              </w:ins>
            </m:r>
          </m:sub>
        </m:sSub>
        <m:sSub>
          <m:sSubPr>
            <m:ctrlPr>
              <w:ins w:id="220" w:author="Emma Sophia Donnelly" w:date="2024-10-18T12:56:00Z" w16du:dateUtc="2024-10-18T16:56:00Z">
                <w:rPr>
                  <w:rFonts w:ascii="Cambria Math" w:eastAsiaTheme="minorEastAsia" w:hAnsi="Cambria Math" w:cs="Times New Roman"/>
                  <w:i/>
                  <w:sz w:val="24"/>
                  <w:szCs w:val="24"/>
                </w:rPr>
              </w:ins>
            </m:ctrlPr>
          </m:sSubPr>
          <m:e>
            <m:r>
              <w:ins w:id="221" w:author="Emma Sophia Donnelly" w:date="2024-10-18T12:56:00Z" w16du:dateUtc="2024-10-18T16:56:00Z">
                <w:rPr>
                  <w:rFonts w:ascii="Cambria Math" w:eastAsiaTheme="minorEastAsia" w:hAnsi="Cambria Math" w:cs="Times New Roman"/>
                  <w:sz w:val="24"/>
                  <w:szCs w:val="24"/>
                </w:rPr>
                <m:t>+ϵ</m:t>
              </w:ins>
            </m:r>
          </m:e>
          <m:sub>
            <m:r>
              <w:ins w:id="222" w:author="Emma Sophia Donnelly" w:date="2024-10-18T12:56:00Z" w16du:dateUtc="2024-10-18T16:56:00Z">
                <w:rPr>
                  <w:rFonts w:ascii="Cambria Math" w:eastAsiaTheme="minorEastAsia" w:hAnsi="Cambria Math" w:cs="Times New Roman"/>
                  <w:sz w:val="24"/>
                  <w:szCs w:val="24"/>
                </w:rPr>
                <m:t>jt</m:t>
              </w:ins>
            </m:r>
          </m:sub>
        </m:sSub>
      </m:oMath>
    </w:p>
    <w:p w14:paraId="0CB529B0" w14:textId="48C54C56" w:rsidR="00411EB6" w:rsidRPr="005444BE" w:rsidRDefault="005705B4" w:rsidP="005705B4">
      <w:pPr>
        <w:spacing w:line="480" w:lineRule="auto"/>
        <w:rPr>
          <w:ins w:id="223" w:author="Emma Sophia Donnelly" w:date="2024-10-18T13:07:00Z" w16du:dateUtc="2024-10-18T17:07:00Z"/>
          <w:rFonts w:ascii="Times New Roman" w:eastAsiaTheme="minorEastAsia" w:hAnsi="Times New Roman" w:cs="Times New Roman"/>
          <w:sz w:val="24"/>
          <w:szCs w:val="24"/>
        </w:rPr>
      </w:pPr>
      <m:oMathPara>
        <m:oMath>
          <m:r>
            <w:ins w:id="224" w:author="Emma Sophia Donnelly" w:date="2024-10-18T12:57:00Z" w16du:dateUtc="2024-10-18T16:57:00Z">
              <w:rPr>
                <w:rFonts w:ascii="Cambria Math" w:eastAsiaTheme="minorEastAsia" w:hAnsi="Cambria Math" w:cs="Times New Roman"/>
                <w:sz w:val="24"/>
                <w:szCs w:val="24"/>
              </w:rPr>
              <m:t xml:space="preserve">= </m:t>
            </w:ins>
          </m:r>
          <m:sSub>
            <m:sSubPr>
              <m:ctrlPr>
                <w:ins w:id="225" w:author="Emma Sophia Donnelly" w:date="2024-10-18T12:57:00Z" w16du:dateUtc="2024-10-18T16:57:00Z">
                  <w:rPr>
                    <w:rFonts w:ascii="Cambria Math" w:eastAsiaTheme="minorEastAsia" w:hAnsi="Cambria Math" w:cs="Times New Roman"/>
                    <w:i/>
                    <w:sz w:val="24"/>
                    <w:szCs w:val="24"/>
                  </w:rPr>
                </w:ins>
              </m:ctrlPr>
            </m:sSubPr>
            <m:e>
              <m:r>
                <w:ins w:id="226" w:author="Emma Sophia Donnelly" w:date="2024-10-18T12:57:00Z" w16du:dateUtc="2024-10-18T16:57:00Z">
                  <w:rPr>
                    <w:rFonts w:ascii="Cambria Math" w:eastAsiaTheme="minorEastAsia" w:hAnsi="Cambria Math" w:cs="Times New Roman"/>
                    <w:sz w:val="24"/>
                    <w:szCs w:val="24"/>
                  </w:rPr>
                  <m:t>X</m:t>
                </w:ins>
              </m:r>
            </m:e>
            <m:sub>
              <m:r>
                <w:ins w:id="227" w:author="Emma Sophia Donnelly" w:date="2024-10-18T12:57:00Z" w16du:dateUtc="2024-10-18T16:57:00Z">
                  <w:rPr>
                    <w:rFonts w:ascii="Cambria Math" w:eastAsiaTheme="minorEastAsia" w:hAnsi="Cambria Math" w:cs="Times New Roman"/>
                    <w:sz w:val="24"/>
                    <w:szCs w:val="24"/>
                  </w:rPr>
                  <m:t>jt</m:t>
                </w:ins>
              </m:r>
            </m:sub>
          </m:sSub>
          <m:d>
            <m:dPr>
              <m:ctrlPr>
                <w:ins w:id="228" w:author="Emma Sophia Donnelly" w:date="2024-10-18T12:57:00Z" w16du:dateUtc="2024-10-18T16:57:00Z">
                  <w:rPr>
                    <w:rFonts w:ascii="Cambria Math" w:eastAsiaTheme="minorEastAsia" w:hAnsi="Cambria Math" w:cs="Times New Roman"/>
                    <w:i/>
                    <w:sz w:val="24"/>
                    <w:szCs w:val="24"/>
                  </w:rPr>
                </w:ins>
              </m:ctrlPr>
            </m:dPr>
            <m:e>
              <m:sSubSup>
                <m:sSubSupPr>
                  <m:ctrlPr>
                    <w:ins w:id="229" w:author="Emma Sophia Donnelly" w:date="2024-10-18T12:58:00Z" w16du:dateUtc="2024-10-18T16:58:00Z">
                      <w:rPr>
                        <w:rFonts w:ascii="Cambria Math" w:eastAsiaTheme="minorEastAsia" w:hAnsi="Cambria Math" w:cs="Times New Roman"/>
                        <w:i/>
                        <w:sz w:val="24"/>
                        <w:szCs w:val="24"/>
                      </w:rPr>
                    </w:ins>
                  </m:ctrlPr>
                </m:sSubSupPr>
                <m:e>
                  <m:r>
                    <w:ins w:id="230" w:author="Emma Sophia Donnelly" w:date="2024-10-18T12:58:00Z" w16du:dateUtc="2024-10-18T16:58:00Z">
                      <w:rPr>
                        <w:rFonts w:ascii="Cambria Math" w:eastAsiaTheme="minorEastAsia" w:hAnsi="Cambria Math" w:cs="Times New Roman"/>
                        <w:sz w:val="24"/>
                        <w:szCs w:val="24"/>
                      </w:rPr>
                      <m:t>β</m:t>
                    </w:ins>
                  </m:r>
                </m:e>
                <m:sub>
                  <m:r>
                    <w:ins w:id="231" w:author="Emma Sophia Donnelly" w:date="2024-10-18T12:58:00Z" w16du:dateUtc="2024-10-18T16:58:00Z">
                      <w:rPr>
                        <w:rFonts w:ascii="Cambria Math" w:eastAsiaTheme="minorEastAsia" w:hAnsi="Cambria Math" w:cs="Times New Roman"/>
                        <w:sz w:val="24"/>
                        <w:szCs w:val="24"/>
                      </w:rPr>
                      <m:t>0</m:t>
                    </w:ins>
                  </m:r>
                </m:sub>
                <m:sup>
                  <m:r>
                    <w:ins w:id="232" w:author="Emma Sophia Donnelly" w:date="2024-10-18T12:58:00Z" w16du:dateUtc="2024-10-18T16:58:00Z">
                      <w:rPr>
                        <w:rFonts w:ascii="Cambria Math" w:eastAsiaTheme="minorEastAsia" w:hAnsi="Cambria Math" w:cs="Times New Roman"/>
                        <w:sz w:val="24"/>
                        <w:szCs w:val="24"/>
                      </w:rPr>
                      <m:t>0</m:t>
                    </w:ins>
                  </m:r>
                </m:sup>
              </m:sSubSup>
              <m:r>
                <w:ins w:id="233" w:author="Emma Sophia Donnelly" w:date="2024-10-18T12:58:00Z" w16du:dateUtc="2024-10-18T16:58:00Z">
                  <w:rPr>
                    <w:rFonts w:ascii="Cambria Math" w:eastAsiaTheme="minorEastAsia" w:hAnsi="Cambria Math" w:cs="Times New Roman"/>
                    <w:sz w:val="24"/>
                    <w:szCs w:val="24"/>
                  </w:rPr>
                  <m:t>+∆</m:t>
                </w:ins>
              </m:r>
              <m:sSub>
                <m:sSubPr>
                  <m:ctrlPr>
                    <w:ins w:id="234" w:author="Emma Sophia Donnelly" w:date="2024-10-18T12:58:00Z" w16du:dateUtc="2024-10-18T16:58:00Z">
                      <w:rPr>
                        <w:rFonts w:ascii="Cambria Math" w:eastAsiaTheme="minorEastAsia" w:hAnsi="Cambria Math" w:cs="Times New Roman"/>
                        <w:i/>
                        <w:sz w:val="24"/>
                        <w:szCs w:val="24"/>
                      </w:rPr>
                    </w:ins>
                  </m:ctrlPr>
                </m:sSubPr>
                <m:e>
                  <m:r>
                    <w:ins w:id="235" w:author="Emma Sophia Donnelly" w:date="2024-10-18T12:59:00Z" w16du:dateUtc="2024-10-18T16:59:00Z">
                      <w:rPr>
                        <w:rFonts w:ascii="Cambria Math" w:eastAsiaTheme="minorEastAsia" w:hAnsi="Cambria Math" w:cs="Times New Roman"/>
                        <w:sz w:val="24"/>
                        <w:szCs w:val="24"/>
                      </w:rPr>
                      <m:t>β</m:t>
                    </w:ins>
                  </m:r>
                </m:e>
                <m:sub>
                  <m:r>
                    <w:ins w:id="236" w:author="Emma Sophia Donnelly" w:date="2024-10-18T12:59:00Z" w16du:dateUtc="2024-10-18T16:59:00Z">
                      <w:rPr>
                        <w:rFonts w:ascii="Cambria Math" w:eastAsiaTheme="minorEastAsia" w:hAnsi="Cambria Math" w:cs="Times New Roman"/>
                        <w:sz w:val="24"/>
                        <w:szCs w:val="24"/>
                      </w:rPr>
                      <m:t>0</m:t>
                    </w:ins>
                  </m:r>
                </m:sub>
              </m:sSub>
              <m:sSub>
                <m:sSubPr>
                  <m:ctrlPr>
                    <w:ins w:id="237" w:author="Emma Sophia Donnelly" w:date="2024-10-18T12:58:00Z" w16du:dateUtc="2024-10-18T16:58:00Z">
                      <w:rPr>
                        <w:rFonts w:ascii="Cambria Math" w:eastAsiaTheme="minorEastAsia" w:hAnsi="Cambria Math" w:cs="Times New Roman"/>
                        <w:i/>
                        <w:sz w:val="24"/>
                        <w:szCs w:val="24"/>
                      </w:rPr>
                    </w:ins>
                  </m:ctrlPr>
                </m:sSubPr>
                <m:e>
                  <m:r>
                    <w:ins w:id="238" w:author="Emma Sophia Donnelly" w:date="2024-10-18T13:00:00Z" w16du:dateUtc="2024-10-18T17:00:00Z">
                      <w:rPr>
                        <w:rFonts w:ascii="Cambria Math" w:eastAsiaTheme="minorEastAsia" w:hAnsi="Cambria Math" w:cs="Times New Roman"/>
                        <w:sz w:val="24"/>
                        <w:szCs w:val="24"/>
                      </w:rPr>
                      <m:t>b</m:t>
                    </w:ins>
                  </m:r>
                </m:e>
                <m:sub>
                  <m:r>
                    <w:ins w:id="239" w:author="Emma Sophia Donnelly" w:date="2024-10-18T13:00:00Z" w16du:dateUtc="2024-10-18T17:00:00Z">
                      <w:rPr>
                        <w:rFonts w:ascii="Cambria Math" w:eastAsiaTheme="minorEastAsia" w:hAnsi="Cambria Math" w:cs="Times New Roman"/>
                        <w:sz w:val="24"/>
                        <w:szCs w:val="24"/>
                      </w:rPr>
                      <m:t>jt</m:t>
                    </w:ins>
                  </m:r>
                </m:sub>
              </m:sSub>
              <m:r>
                <w:ins w:id="240" w:author="Emma Sophia Donnelly" w:date="2024-10-18T13:00:00Z" w16du:dateUtc="2024-10-18T17:00:00Z">
                  <w:rPr>
                    <w:rFonts w:ascii="Cambria Math" w:eastAsiaTheme="minorEastAsia" w:hAnsi="Cambria Math" w:cs="Times New Roman"/>
                    <w:sz w:val="24"/>
                    <w:szCs w:val="24"/>
                  </w:rPr>
                  <m:t>+</m:t>
                </w:ins>
              </m:r>
              <m:nary>
                <m:naryPr>
                  <m:chr m:val="∑"/>
                  <m:limLoc m:val="undOvr"/>
                  <m:supHide m:val="1"/>
                  <m:ctrlPr>
                    <w:ins w:id="241" w:author="Emma Sophia Donnelly" w:date="2024-10-18T13:00:00Z" w16du:dateUtc="2024-10-18T17:00:00Z">
                      <w:rPr>
                        <w:rFonts w:ascii="Cambria Math" w:eastAsiaTheme="minorEastAsia" w:hAnsi="Cambria Math" w:cs="Times New Roman"/>
                        <w:i/>
                        <w:sz w:val="24"/>
                        <w:szCs w:val="24"/>
                      </w:rPr>
                    </w:ins>
                  </m:ctrlPr>
                </m:naryPr>
                <m:sub>
                  <m:r>
                    <w:ins w:id="242" w:author="Emma Sophia Donnelly" w:date="2024-10-18T13:00:00Z" w16du:dateUtc="2024-10-18T17:00:00Z">
                      <w:rPr>
                        <w:rFonts w:ascii="Cambria Math" w:eastAsiaTheme="minorEastAsia" w:hAnsi="Cambria Math" w:cs="Times New Roman"/>
                        <w:sz w:val="24"/>
                        <w:szCs w:val="24"/>
                      </w:rPr>
                      <m:t>k</m:t>
                    </w:ins>
                  </m:r>
                </m:sub>
                <m:sup/>
                <m:e>
                  <m:d>
                    <m:dPr>
                      <m:begChr m:val="["/>
                      <m:endChr m:val="]"/>
                      <m:ctrlPr>
                        <w:ins w:id="243" w:author="Emma Sophia Donnelly" w:date="2024-10-18T13:00:00Z" w16du:dateUtc="2024-10-18T17:00:00Z">
                          <w:rPr>
                            <w:rFonts w:ascii="Cambria Math" w:eastAsiaTheme="minorEastAsia" w:hAnsi="Cambria Math" w:cs="Times New Roman"/>
                            <w:i/>
                            <w:sz w:val="24"/>
                            <w:szCs w:val="24"/>
                          </w:rPr>
                        </w:ins>
                      </m:ctrlPr>
                    </m:dPr>
                    <m:e>
                      <m:sSubSup>
                        <m:sSubSupPr>
                          <m:ctrlPr>
                            <w:ins w:id="244" w:author="Emma Sophia Donnelly" w:date="2024-10-18T13:01:00Z" w16du:dateUtc="2024-10-18T17:01:00Z">
                              <w:rPr>
                                <w:rFonts w:ascii="Cambria Math" w:eastAsiaTheme="minorEastAsia" w:hAnsi="Cambria Math" w:cs="Times New Roman"/>
                                <w:i/>
                                <w:sz w:val="24"/>
                                <w:szCs w:val="24"/>
                              </w:rPr>
                            </w:ins>
                          </m:ctrlPr>
                        </m:sSubSupPr>
                        <m:e>
                          <m:r>
                            <w:ins w:id="245" w:author="Emma Sophia Donnelly" w:date="2024-10-18T13:01:00Z" w16du:dateUtc="2024-10-18T17:01:00Z">
                              <w:rPr>
                                <w:rFonts w:ascii="Cambria Math" w:eastAsiaTheme="minorEastAsia" w:hAnsi="Cambria Math" w:cs="Times New Roman"/>
                                <w:sz w:val="24"/>
                                <w:szCs w:val="24"/>
                              </w:rPr>
                              <m:t>β</m:t>
                            </w:ins>
                          </m:r>
                        </m:e>
                        <m:sub>
                          <m:r>
                            <w:ins w:id="246" w:author="Emma Sophia Donnelly" w:date="2024-10-18T13:01:00Z" w16du:dateUtc="2024-10-18T17:01:00Z">
                              <w:rPr>
                                <w:rFonts w:ascii="Cambria Math" w:eastAsiaTheme="minorEastAsia" w:hAnsi="Cambria Math" w:cs="Times New Roman"/>
                                <w:sz w:val="24"/>
                                <w:szCs w:val="24"/>
                              </w:rPr>
                              <m:t>k</m:t>
                            </w:ins>
                          </m:r>
                        </m:sub>
                        <m:sup>
                          <m:r>
                            <w:ins w:id="247" w:author="Emma Sophia Donnelly" w:date="2024-10-18T13:01:00Z" w16du:dateUtc="2024-10-18T17:01:00Z">
                              <w:rPr>
                                <w:rFonts w:ascii="Cambria Math" w:eastAsiaTheme="minorEastAsia" w:hAnsi="Cambria Math" w:cs="Times New Roman"/>
                                <w:sz w:val="24"/>
                                <w:szCs w:val="24"/>
                              </w:rPr>
                              <m:t>0</m:t>
                            </w:ins>
                          </m:r>
                        </m:sup>
                      </m:sSubSup>
                      <m:r>
                        <w:ins w:id="248" w:author="Emma Sophia Donnelly" w:date="2024-10-18T13:01:00Z" w16du:dateUtc="2024-10-18T17:01:00Z">
                          <w:rPr>
                            <w:rFonts w:ascii="Cambria Math" w:eastAsiaTheme="minorEastAsia" w:hAnsi="Cambria Math" w:cs="Times New Roman"/>
                            <w:sz w:val="24"/>
                            <w:szCs w:val="24"/>
                          </w:rPr>
                          <m:t>+∆</m:t>
                        </w:ins>
                      </m:r>
                      <m:sSub>
                        <m:sSubPr>
                          <m:ctrlPr>
                            <w:ins w:id="249" w:author="Emma Sophia Donnelly" w:date="2024-10-18T13:01:00Z" w16du:dateUtc="2024-10-18T17:01:00Z">
                              <w:rPr>
                                <w:rFonts w:ascii="Cambria Math" w:eastAsiaTheme="minorEastAsia" w:hAnsi="Cambria Math" w:cs="Times New Roman"/>
                                <w:i/>
                                <w:sz w:val="24"/>
                                <w:szCs w:val="24"/>
                              </w:rPr>
                            </w:ins>
                          </m:ctrlPr>
                        </m:sSubPr>
                        <m:e>
                          <m:r>
                            <w:ins w:id="250" w:author="Emma Sophia Donnelly" w:date="2024-10-18T13:01:00Z" w16du:dateUtc="2024-10-18T17:01:00Z">
                              <w:rPr>
                                <w:rFonts w:ascii="Cambria Math" w:eastAsiaTheme="minorEastAsia" w:hAnsi="Cambria Math" w:cs="Times New Roman"/>
                                <w:sz w:val="24"/>
                                <w:szCs w:val="24"/>
                              </w:rPr>
                              <m:t>β</m:t>
                            </w:ins>
                          </m:r>
                        </m:e>
                        <m:sub>
                          <m:r>
                            <w:ins w:id="251" w:author="Emma Sophia Donnelly" w:date="2024-10-18T13:01:00Z" w16du:dateUtc="2024-10-18T17:01:00Z">
                              <w:rPr>
                                <w:rFonts w:ascii="Cambria Math" w:eastAsiaTheme="minorEastAsia" w:hAnsi="Cambria Math" w:cs="Times New Roman"/>
                                <w:sz w:val="24"/>
                                <w:szCs w:val="24"/>
                              </w:rPr>
                              <m:t>k</m:t>
                            </w:ins>
                          </m:r>
                        </m:sub>
                      </m:sSub>
                      <m:sSub>
                        <m:sSubPr>
                          <m:ctrlPr>
                            <w:ins w:id="252" w:author="Emma Sophia Donnelly" w:date="2024-10-18T13:01:00Z" w16du:dateUtc="2024-10-18T17:01:00Z">
                              <w:rPr>
                                <w:rFonts w:ascii="Cambria Math" w:eastAsiaTheme="minorEastAsia" w:hAnsi="Cambria Math" w:cs="Times New Roman"/>
                                <w:i/>
                                <w:sz w:val="24"/>
                                <w:szCs w:val="24"/>
                              </w:rPr>
                            </w:ins>
                          </m:ctrlPr>
                        </m:sSubPr>
                        <m:e>
                          <m:r>
                            <w:ins w:id="253" w:author="Emma Sophia Donnelly" w:date="2024-10-18T13:01:00Z" w16du:dateUtc="2024-10-18T17:01:00Z">
                              <w:rPr>
                                <w:rFonts w:ascii="Cambria Math" w:eastAsiaTheme="minorEastAsia" w:hAnsi="Cambria Math" w:cs="Times New Roman"/>
                                <w:sz w:val="24"/>
                                <w:szCs w:val="24"/>
                              </w:rPr>
                              <m:t>b</m:t>
                            </w:ins>
                          </m:r>
                        </m:e>
                        <m:sub>
                          <m:r>
                            <w:ins w:id="254" w:author="Emma Sophia Donnelly" w:date="2024-10-18T13:01:00Z" w16du:dateUtc="2024-10-18T17:01:00Z">
                              <w:rPr>
                                <w:rFonts w:ascii="Cambria Math" w:eastAsiaTheme="minorEastAsia" w:hAnsi="Cambria Math" w:cs="Times New Roman"/>
                                <w:sz w:val="24"/>
                                <w:szCs w:val="24"/>
                              </w:rPr>
                              <m:t>jt</m:t>
                            </w:ins>
                          </m:r>
                        </m:sub>
                      </m:sSub>
                    </m:e>
                  </m:d>
                </m:e>
              </m:nary>
            </m:e>
          </m:d>
          <m:r>
            <w:ins w:id="255" w:author="Emma Sophia Donnelly" w:date="2024-10-18T13:02:00Z" w16du:dateUtc="2024-10-18T17:02:00Z">
              <w:rPr>
                <w:rFonts w:ascii="Cambria Math" w:eastAsiaTheme="minorEastAsia" w:hAnsi="Cambria Math" w:cs="Times New Roman"/>
                <w:sz w:val="24"/>
                <w:szCs w:val="24"/>
              </w:rPr>
              <m:t>+</m:t>
            </w:ins>
          </m:r>
          <m:sSub>
            <m:sSubPr>
              <m:ctrlPr>
                <w:ins w:id="256" w:author="Emma Sophia Donnelly" w:date="2024-10-18T13:02:00Z" w16du:dateUtc="2024-10-18T17:02:00Z">
                  <w:rPr>
                    <w:rFonts w:ascii="Cambria Math" w:eastAsiaTheme="minorEastAsia" w:hAnsi="Cambria Math" w:cs="Times New Roman"/>
                    <w:i/>
                    <w:sz w:val="24"/>
                    <w:szCs w:val="24"/>
                  </w:rPr>
                </w:ins>
              </m:ctrlPr>
            </m:sSubPr>
            <m:e>
              <m:r>
                <w:ins w:id="257" w:author="Emma Sophia Donnelly" w:date="2024-10-18T13:02:00Z" w16du:dateUtc="2024-10-18T17:02:00Z">
                  <w:rPr>
                    <w:rFonts w:ascii="Cambria Math" w:eastAsiaTheme="minorEastAsia" w:hAnsi="Cambria Math" w:cs="Times New Roman"/>
                    <w:sz w:val="24"/>
                    <w:szCs w:val="24"/>
                  </w:rPr>
                  <m:t>Z</m:t>
                </w:ins>
              </m:r>
            </m:e>
            <m:sub>
              <m:r>
                <w:ins w:id="258" w:author="Emma Sophia Donnelly" w:date="2024-10-18T13:02:00Z" w16du:dateUtc="2024-10-18T17:02:00Z">
                  <w:rPr>
                    <w:rFonts w:ascii="Cambria Math" w:eastAsiaTheme="minorEastAsia" w:hAnsi="Cambria Math" w:cs="Times New Roman"/>
                    <w:sz w:val="24"/>
                    <w:szCs w:val="24"/>
                  </w:rPr>
                  <m:t>jt</m:t>
                </w:ins>
              </m:r>
            </m:sub>
          </m:sSub>
          <m:d>
            <m:dPr>
              <m:ctrlPr>
                <w:ins w:id="259" w:author="Emma Sophia Donnelly" w:date="2024-10-18T13:02:00Z" w16du:dateUtc="2024-10-18T17:02:00Z">
                  <w:rPr>
                    <w:rFonts w:ascii="Cambria Math" w:eastAsiaTheme="minorEastAsia" w:hAnsi="Cambria Math" w:cs="Times New Roman"/>
                    <w:i/>
                    <w:sz w:val="24"/>
                    <w:szCs w:val="24"/>
                  </w:rPr>
                </w:ins>
              </m:ctrlPr>
            </m:dPr>
            <m:e>
              <m:sSubSup>
                <m:sSubSupPr>
                  <m:ctrlPr>
                    <w:ins w:id="260" w:author="Emma Sophia Donnelly" w:date="2024-10-18T13:02:00Z" w16du:dateUtc="2024-10-18T17:02:00Z">
                      <w:rPr>
                        <w:rFonts w:ascii="Cambria Math" w:eastAsiaTheme="minorEastAsia" w:hAnsi="Cambria Math" w:cs="Times New Roman"/>
                        <w:i/>
                        <w:sz w:val="24"/>
                        <w:szCs w:val="24"/>
                      </w:rPr>
                    </w:ins>
                  </m:ctrlPr>
                </m:sSubSupPr>
                <m:e>
                  <m:r>
                    <w:ins w:id="261" w:author="Emma Sophia Donnelly" w:date="2024-10-18T13:02:00Z" w16du:dateUtc="2024-10-18T17:02:00Z">
                      <w:rPr>
                        <w:rFonts w:ascii="Cambria Math" w:eastAsiaTheme="minorEastAsia" w:hAnsi="Cambria Math" w:cs="Times New Roman"/>
                        <w:sz w:val="24"/>
                        <w:szCs w:val="24"/>
                      </w:rPr>
                      <m:t>γ</m:t>
                    </w:ins>
                  </m:r>
                </m:e>
                <m:sub>
                  <m:r>
                    <w:ins w:id="262" w:author="Emma Sophia Donnelly" w:date="2024-10-18T13:02:00Z" w16du:dateUtc="2024-10-18T17:02:00Z">
                      <w:rPr>
                        <w:rFonts w:ascii="Cambria Math" w:eastAsiaTheme="minorEastAsia" w:hAnsi="Cambria Math" w:cs="Times New Roman"/>
                        <w:sz w:val="24"/>
                        <w:szCs w:val="24"/>
                      </w:rPr>
                      <m:t>0</m:t>
                    </w:ins>
                  </m:r>
                </m:sub>
                <m:sup>
                  <m:r>
                    <w:ins w:id="263" w:author="Emma Sophia Donnelly" w:date="2024-10-18T13:02:00Z" w16du:dateUtc="2024-10-18T17:02:00Z">
                      <w:rPr>
                        <w:rFonts w:ascii="Cambria Math" w:eastAsiaTheme="minorEastAsia" w:hAnsi="Cambria Math" w:cs="Times New Roman"/>
                        <w:sz w:val="24"/>
                        <w:szCs w:val="24"/>
                      </w:rPr>
                      <m:t>0</m:t>
                    </w:ins>
                  </m:r>
                </m:sup>
              </m:sSubSup>
              <m:r>
                <w:ins w:id="264" w:author="Emma Sophia Donnelly" w:date="2024-10-18T13:02:00Z" w16du:dateUtc="2024-10-18T17:02:00Z">
                  <w:rPr>
                    <w:rFonts w:ascii="Cambria Math" w:eastAsiaTheme="minorEastAsia" w:hAnsi="Cambria Math" w:cs="Times New Roman"/>
                    <w:sz w:val="24"/>
                    <w:szCs w:val="24"/>
                  </w:rPr>
                  <m:t>+∆</m:t>
                </w:ins>
              </m:r>
              <m:sSub>
                <m:sSubPr>
                  <m:ctrlPr>
                    <w:ins w:id="265" w:author="Emma Sophia Donnelly" w:date="2024-10-18T13:02:00Z" w16du:dateUtc="2024-10-18T17:02:00Z">
                      <w:rPr>
                        <w:rFonts w:ascii="Cambria Math" w:eastAsiaTheme="minorEastAsia" w:hAnsi="Cambria Math" w:cs="Times New Roman"/>
                        <w:i/>
                        <w:sz w:val="24"/>
                        <w:szCs w:val="24"/>
                      </w:rPr>
                    </w:ins>
                  </m:ctrlPr>
                </m:sSubPr>
                <m:e>
                  <m:r>
                    <w:ins w:id="266" w:author="Emma Sophia Donnelly" w:date="2024-10-18T13:02:00Z" w16du:dateUtc="2024-10-18T17:02:00Z">
                      <w:rPr>
                        <w:rFonts w:ascii="Cambria Math" w:eastAsiaTheme="minorEastAsia" w:hAnsi="Cambria Math" w:cs="Times New Roman"/>
                        <w:sz w:val="24"/>
                        <w:szCs w:val="24"/>
                      </w:rPr>
                      <m:t>γ</m:t>
                    </w:ins>
                  </m:r>
                </m:e>
                <m:sub>
                  <m:r>
                    <w:ins w:id="267" w:author="Emma Sophia Donnelly" w:date="2024-10-18T13:02:00Z" w16du:dateUtc="2024-10-18T17:02:00Z">
                      <w:rPr>
                        <w:rFonts w:ascii="Cambria Math" w:eastAsiaTheme="minorEastAsia" w:hAnsi="Cambria Math" w:cs="Times New Roman"/>
                        <w:sz w:val="24"/>
                        <w:szCs w:val="24"/>
                      </w:rPr>
                      <m:t>0</m:t>
                    </w:ins>
                  </m:r>
                </m:sub>
              </m:sSub>
              <m:sSub>
                <m:sSubPr>
                  <m:ctrlPr>
                    <w:ins w:id="268" w:author="Emma Sophia Donnelly" w:date="2024-10-18T13:02:00Z" w16du:dateUtc="2024-10-18T17:02:00Z">
                      <w:rPr>
                        <w:rFonts w:ascii="Cambria Math" w:eastAsiaTheme="minorEastAsia" w:hAnsi="Cambria Math" w:cs="Times New Roman"/>
                        <w:i/>
                        <w:sz w:val="24"/>
                        <w:szCs w:val="24"/>
                      </w:rPr>
                    </w:ins>
                  </m:ctrlPr>
                </m:sSubPr>
                <m:e>
                  <m:r>
                    <w:ins w:id="269" w:author="Emma Sophia Donnelly" w:date="2024-10-18T13:02:00Z" w16du:dateUtc="2024-10-18T17:02:00Z">
                      <w:rPr>
                        <w:rFonts w:ascii="Cambria Math" w:eastAsiaTheme="minorEastAsia" w:hAnsi="Cambria Math" w:cs="Times New Roman"/>
                        <w:sz w:val="24"/>
                        <w:szCs w:val="24"/>
                      </w:rPr>
                      <m:t>b</m:t>
                    </w:ins>
                  </m:r>
                </m:e>
                <m:sub>
                  <m:r>
                    <w:ins w:id="270" w:author="Emma Sophia Donnelly" w:date="2024-10-18T13:02:00Z" w16du:dateUtc="2024-10-18T17:02:00Z">
                      <w:rPr>
                        <w:rFonts w:ascii="Cambria Math" w:eastAsiaTheme="minorEastAsia" w:hAnsi="Cambria Math" w:cs="Times New Roman"/>
                        <w:sz w:val="24"/>
                        <w:szCs w:val="24"/>
                      </w:rPr>
                      <m:t>jt</m:t>
                    </w:ins>
                  </m:r>
                </m:sub>
              </m:sSub>
              <m:r>
                <w:ins w:id="271" w:author="Emma Sophia Donnelly" w:date="2024-10-18T13:02:00Z" w16du:dateUtc="2024-10-18T17:02:00Z">
                  <w:rPr>
                    <w:rFonts w:ascii="Cambria Math" w:eastAsiaTheme="minorEastAsia" w:hAnsi="Cambria Math" w:cs="Times New Roman"/>
                    <w:sz w:val="24"/>
                    <w:szCs w:val="24"/>
                  </w:rPr>
                  <m:t>+</m:t>
                </w:ins>
              </m:r>
              <m:nary>
                <m:naryPr>
                  <m:chr m:val="∑"/>
                  <m:limLoc m:val="undOvr"/>
                  <m:supHide m:val="1"/>
                  <m:ctrlPr>
                    <w:ins w:id="272" w:author="Emma Sophia Donnelly" w:date="2024-10-18T13:02:00Z" w16du:dateUtc="2024-10-18T17:02:00Z">
                      <w:rPr>
                        <w:rFonts w:ascii="Cambria Math" w:eastAsiaTheme="minorEastAsia" w:hAnsi="Cambria Math" w:cs="Times New Roman"/>
                        <w:i/>
                        <w:sz w:val="24"/>
                        <w:szCs w:val="24"/>
                      </w:rPr>
                    </w:ins>
                  </m:ctrlPr>
                </m:naryPr>
                <m:sub>
                  <m:r>
                    <w:ins w:id="273" w:author="Emma Sophia Donnelly" w:date="2024-10-18T13:02:00Z" w16du:dateUtc="2024-10-18T17:02:00Z">
                      <w:rPr>
                        <w:rFonts w:ascii="Cambria Math" w:eastAsiaTheme="minorEastAsia" w:hAnsi="Cambria Math" w:cs="Times New Roman"/>
                        <w:sz w:val="24"/>
                        <w:szCs w:val="24"/>
                      </w:rPr>
                      <m:t>k</m:t>
                    </w:ins>
                  </m:r>
                </m:sub>
                <m:sup/>
                <m:e>
                  <m:d>
                    <m:dPr>
                      <m:begChr m:val="["/>
                      <m:endChr m:val="]"/>
                      <m:ctrlPr>
                        <w:ins w:id="274" w:author="Emma Sophia Donnelly" w:date="2024-10-18T13:02:00Z" w16du:dateUtc="2024-10-18T17:02:00Z">
                          <w:rPr>
                            <w:rFonts w:ascii="Cambria Math" w:eastAsiaTheme="minorEastAsia" w:hAnsi="Cambria Math" w:cs="Times New Roman"/>
                            <w:i/>
                            <w:sz w:val="24"/>
                            <w:szCs w:val="24"/>
                          </w:rPr>
                        </w:ins>
                      </m:ctrlPr>
                    </m:dPr>
                    <m:e>
                      <m:sSubSup>
                        <m:sSubSupPr>
                          <m:ctrlPr>
                            <w:ins w:id="275" w:author="Emma Sophia Donnelly" w:date="2024-10-18T13:02:00Z" w16du:dateUtc="2024-10-18T17:02:00Z">
                              <w:rPr>
                                <w:rFonts w:ascii="Cambria Math" w:eastAsiaTheme="minorEastAsia" w:hAnsi="Cambria Math" w:cs="Times New Roman"/>
                                <w:i/>
                                <w:sz w:val="24"/>
                                <w:szCs w:val="24"/>
                              </w:rPr>
                            </w:ins>
                          </m:ctrlPr>
                        </m:sSubSupPr>
                        <m:e>
                          <m:r>
                            <w:ins w:id="276" w:author="Emma Sophia Donnelly" w:date="2024-10-18T13:02:00Z" w16du:dateUtc="2024-10-18T17:02:00Z">
                              <w:rPr>
                                <w:rFonts w:ascii="Cambria Math" w:eastAsiaTheme="minorEastAsia" w:hAnsi="Cambria Math" w:cs="Times New Roman"/>
                                <w:sz w:val="24"/>
                                <w:szCs w:val="24"/>
                              </w:rPr>
                              <m:t>γ</m:t>
                            </w:ins>
                          </m:r>
                        </m:e>
                        <m:sub>
                          <m:r>
                            <w:ins w:id="277" w:author="Emma Sophia Donnelly" w:date="2024-10-18T13:02:00Z" w16du:dateUtc="2024-10-18T17:02:00Z">
                              <w:rPr>
                                <w:rFonts w:ascii="Cambria Math" w:eastAsiaTheme="minorEastAsia" w:hAnsi="Cambria Math" w:cs="Times New Roman"/>
                                <w:sz w:val="24"/>
                                <w:szCs w:val="24"/>
                              </w:rPr>
                              <m:t>k</m:t>
                            </w:ins>
                          </m:r>
                        </m:sub>
                        <m:sup>
                          <m:r>
                            <w:ins w:id="278" w:author="Emma Sophia Donnelly" w:date="2024-10-18T13:02:00Z" w16du:dateUtc="2024-10-18T17:02:00Z">
                              <w:rPr>
                                <w:rFonts w:ascii="Cambria Math" w:eastAsiaTheme="minorEastAsia" w:hAnsi="Cambria Math" w:cs="Times New Roman"/>
                                <w:sz w:val="24"/>
                                <w:szCs w:val="24"/>
                              </w:rPr>
                              <m:t>0</m:t>
                            </w:ins>
                          </m:r>
                        </m:sup>
                      </m:sSubSup>
                      <m:r>
                        <w:ins w:id="279" w:author="Emma Sophia Donnelly" w:date="2024-10-18T13:02:00Z" w16du:dateUtc="2024-10-18T17:02:00Z">
                          <w:rPr>
                            <w:rFonts w:ascii="Cambria Math" w:eastAsiaTheme="minorEastAsia" w:hAnsi="Cambria Math" w:cs="Times New Roman"/>
                            <w:sz w:val="24"/>
                            <w:szCs w:val="24"/>
                          </w:rPr>
                          <m:t>+∆</m:t>
                        </w:ins>
                      </m:r>
                      <m:sSub>
                        <m:sSubPr>
                          <m:ctrlPr>
                            <w:ins w:id="280" w:author="Emma Sophia Donnelly" w:date="2024-10-18T13:02:00Z" w16du:dateUtc="2024-10-18T17:02:00Z">
                              <w:rPr>
                                <w:rFonts w:ascii="Cambria Math" w:eastAsiaTheme="minorEastAsia" w:hAnsi="Cambria Math" w:cs="Times New Roman"/>
                                <w:i/>
                                <w:sz w:val="24"/>
                                <w:szCs w:val="24"/>
                              </w:rPr>
                            </w:ins>
                          </m:ctrlPr>
                        </m:sSubPr>
                        <m:e>
                          <m:r>
                            <w:ins w:id="281" w:author="Emma Sophia Donnelly" w:date="2024-10-18T13:02:00Z" w16du:dateUtc="2024-10-18T17:02:00Z">
                              <w:rPr>
                                <w:rFonts w:ascii="Cambria Math" w:eastAsiaTheme="minorEastAsia" w:hAnsi="Cambria Math" w:cs="Times New Roman"/>
                                <w:sz w:val="24"/>
                                <w:szCs w:val="24"/>
                              </w:rPr>
                              <m:t>γ</m:t>
                            </w:ins>
                          </m:r>
                        </m:e>
                        <m:sub>
                          <m:r>
                            <w:ins w:id="282" w:author="Emma Sophia Donnelly" w:date="2024-10-18T13:02:00Z" w16du:dateUtc="2024-10-18T17:02:00Z">
                              <w:rPr>
                                <w:rFonts w:ascii="Cambria Math" w:eastAsiaTheme="minorEastAsia" w:hAnsi="Cambria Math" w:cs="Times New Roman"/>
                                <w:sz w:val="24"/>
                                <w:szCs w:val="24"/>
                              </w:rPr>
                              <m:t>k</m:t>
                            </w:ins>
                          </m:r>
                        </m:sub>
                      </m:sSub>
                      <m:sSub>
                        <m:sSubPr>
                          <m:ctrlPr>
                            <w:ins w:id="283" w:author="Emma Sophia Donnelly" w:date="2024-10-18T13:02:00Z" w16du:dateUtc="2024-10-18T17:02:00Z">
                              <w:rPr>
                                <w:rFonts w:ascii="Cambria Math" w:eastAsiaTheme="minorEastAsia" w:hAnsi="Cambria Math" w:cs="Times New Roman"/>
                                <w:i/>
                                <w:sz w:val="24"/>
                                <w:szCs w:val="24"/>
                              </w:rPr>
                            </w:ins>
                          </m:ctrlPr>
                        </m:sSubPr>
                        <m:e>
                          <m:r>
                            <w:ins w:id="284" w:author="Emma Sophia Donnelly" w:date="2024-10-18T13:02:00Z" w16du:dateUtc="2024-10-18T17:02:00Z">
                              <w:rPr>
                                <w:rFonts w:ascii="Cambria Math" w:eastAsiaTheme="minorEastAsia" w:hAnsi="Cambria Math" w:cs="Times New Roman"/>
                                <w:sz w:val="24"/>
                                <w:szCs w:val="24"/>
                              </w:rPr>
                              <m:t>b</m:t>
                            </w:ins>
                          </m:r>
                        </m:e>
                        <m:sub>
                          <m:r>
                            <w:ins w:id="285" w:author="Emma Sophia Donnelly" w:date="2024-10-18T13:02:00Z" w16du:dateUtc="2024-10-18T17:02:00Z">
                              <w:rPr>
                                <w:rFonts w:ascii="Cambria Math" w:eastAsiaTheme="minorEastAsia" w:hAnsi="Cambria Math" w:cs="Times New Roman"/>
                                <w:sz w:val="24"/>
                                <w:szCs w:val="24"/>
                              </w:rPr>
                              <m:t>jt</m:t>
                            </w:ins>
                          </m:r>
                        </m:sub>
                      </m:sSub>
                    </m:e>
                  </m:d>
                </m:e>
              </m:nary>
            </m:e>
          </m:d>
          <m:sSub>
            <m:sSubPr>
              <m:ctrlPr>
                <w:ins w:id="286" w:author="Emma Sophia Donnelly" w:date="2024-10-18T13:03:00Z" w16du:dateUtc="2024-10-18T17:03:00Z">
                  <w:rPr>
                    <w:rFonts w:ascii="Cambria Math" w:eastAsiaTheme="minorEastAsia" w:hAnsi="Cambria Math" w:cs="Times New Roman"/>
                    <w:i/>
                    <w:sz w:val="24"/>
                    <w:szCs w:val="24"/>
                  </w:rPr>
                </w:ins>
              </m:ctrlPr>
            </m:sSubPr>
            <m:e>
              <m:r>
                <w:ins w:id="287" w:author="Emma Sophia Donnelly" w:date="2024-10-18T13:03:00Z" w16du:dateUtc="2024-10-18T17:03:00Z">
                  <w:rPr>
                    <w:rFonts w:ascii="Cambria Math" w:eastAsiaTheme="minorEastAsia" w:hAnsi="Cambria Math" w:cs="Times New Roman"/>
                    <w:sz w:val="24"/>
                    <w:szCs w:val="24"/>
                  </w:rPr>
                  <m:t>+</m:t>
                </w:ins>
              </m:r>
              <m:r>
                <w:ins w:id="288" w:author="Emma Sophia Donnelly" w:date="2024-10-18T14:09:00Z" w16du:dateUtc="2024-10-18T18:09:00Z">
                  <w:rPr>
                    <w:rFonts w:ascii="Cambria Math" w:eastAsiaTheme="minorEastAsia" w:hAnsi="Cambria Math" w:cs="Times New Roman"/>
                    <w:sz w:val="24"/>
                    <w:szCs w:val="24"/>
                  </w:rPr>
                  <m:t>μ</m:t>
                </w:ins>
              </m:r>
              <m:r>
                <w:ins w:id="289" w:author="Emma Sophia Donnelly" w:date="2024-10-18T13:03:00Z" w16du:dateUtc="2024-10-18T17:03:00Z">
                  <w:rPr>
                    <w:rFonts w:ascii="Cambria Math" w:eastAsiaTheme="minorEastAsia" w:hAnsi="Cambria Math" w:cs="Times New Roman"/>
                    <w:sz w:val="24"/>
                    <w:szCs w:val="24"/>
                  </w:rPr>
                  <m:t>p</m:t>
                </w:ins>
              </m:r>
            </m:e>
            <m:sub>
              <m:r>
                <w:ins w:id="290" w:author="Emma Sophia Donnelly" w:date="2024-10-18T13:03:00Z" w16du:dateUtc="2024-10-18T17:03:00Z">
                  <w:rPr>
                    <w:rFonts w:ascii="Cambria Math" w:eastAsiaTheme="minorEastAsia" w:hAnsi="Cambria Math" w:cs="Times New Roman"/>
                    <w:sz w:val="24"/>
                    <w:szCs w:val="24"/>
                  </w:rPr>
                  <m:t>jt</m:t>
                </w:ins>
              </m:r>
            </m:sub>
          </m:sSub>
          <m:r>
            <w:ins w:id="291" w:author="Emma Sophia Donnelly" w:date="2024-10-18T13:03:00Z" w16du:dateUtc="2024-10-18T17:03:00Z">
              <w:rPr>
                <w:rFonts w:ascii="Cambria Math" w:eastAsiaTheme="minorEastAsia" w:hAnsi="Cambria Math" w:cs="Times New Roman"/>
                <w:sz w:val="24"/>
                <w:szCs w:val="24"/>
              </w:rPr>
              <m:t>+</m:t>
            </w:ins>
          </m:r>
          <m:sSub>
            <m:sSubPr>
              <m:ctrlPr>
                <w:ins w:id="292" w:author="Emma Sophia Donnelly" w:date="2024-10-18T13:03:00Z" w16du:dateUtc="2024-10-18T17:03:00Z">
                  <w:rPr>
                    <w:rFonts w:ascii="Cambria Math" w:eastAsiaTheme="minorEastAsia" w:hAnsi="Cambria Math" w:cs="Times New Roman"/>
                    <w:i/>
                    <w:sz w:val="24"/>
                    <w:szCs w:val="24"/>
                  </w:rPr>
                </w:ins>
              </m:ctrlPr>
            </m:sSubPr>
            <m:e>
              <m:r>
                <w:ins w:id="293" w:author="Emma Sophia Donnelly" w:date="2024-10-18T13:03:00Z" w16du:dateUtc="2024-10-18T17:03:00Z">
                  <w:rPr>
                    <w:rFonts w:ascii="Cambria Math" w:eastAsiaTheme="minorEastAsia" w:hAnsi="Cambria Math" w:cs="Times New Roman"/>
                    <w:sz w:val="24"/>
                    <w:szCs w:val="24"/>
                  </w:rPr>
                  <m:t>ϵ</m:t>
                </w:ins>
              </m:r>
            </m:e>
            <m:sub>
              <m:r>
                <w:ins w:id="294" w:author="Emma Sophia Donnelly" w:date="2024-10-18T13:03:00Z" w16du:dateUtc="2024-10-18T17:03:00Z">
                  <w:rPr>
                    <w:rFonts w:ascii="Cambria Math" w:eastAsiaTheme="minorEastAsia" w:hAnsi="Cambria Math" w:cs="Times New Roman"/>
                    <w:sz w:val="24"/>
                    <w:szCs w:val="24"/>
                  </w:rPr>
                  <m:t>jt</m:t>
                </w:ins>
              </m:r>
              <m:r>
                <w:ins w:id="295" w:author="Emma Sophia Donnelly" w:date="2024-10-18T13:07:00Z" w16du:dateUtc="2024-10-18T17:07:00Z">
                  <w:rPr>
                    <w:rFonts w:ascii="Cambria Math" w:eastAsiaTheme="minorEastAsia" w:hAnsi="Cambria Math" w:cs="Times New Roman"/>
                    <w:sz w:val="24"/>
                    <w:szCs w:val="24"/>
                  </w:rPr>
                  <m:t>,</m:t>
                </w:ins>
              </m:r>
            </m:sub>
          </m:sSub>
        </m:oMath>
      </m:oMathPara>
    </w:p>
    <w:p w14:paraId="311CE669" w14:textId="57D3D052" w:rsidR="005444BE" w:rsidRPr="0025681C" w:rsidRDefault="005444BE" w:rsidP="005705B4">
      <w:pPr>
        <w:spacing w:line="480" w:lineRule="auto"/>
        <w:rPr>
          <w:ins w:id="296" w:author="Emma Sophia Donnelly" w:date="2024-10-18T12:54:00Z" w16du:dateUtc="2024-10-18T16:54:00Z"/>
          <w:rFonts w:ascii="Times New Roman" w:eastAsiaTheme="minorEastAsia" w:hAnsi="Times New Roman" w:cs="Times New Roman"/>
          <w:sz w:val="24"/>
          <w:szCs w:val="24"/>
          <w:rPrChange w:id="297" w:author="Emma Sophia Donnelly" w:date="2024-10-18T12:57:00Z" w16du:dateUtc="2024-10-18T16:57:00Z">
            <w:rPr>
              <w:ins w:id="298" w:author="Emma Sophia Donnelly" w:date="2024-10-18T12:54:00Z" w16du:dateUtc="2024-10-18T16:54:00Z"/>
            </w:rPr>
          </w:rPrChange>
        </w:rPr>
        <w:pPrChange w:id="299" w:author="Emma Sophia Donnelly" w:date="2024-10-18T12:57:00Z" w16du:dateUtc="2024-10-18T16:57:00Z">
          <w:pPr>
            <w:pStyle w:val="ListParagraph"/>
            <w:numPr>
              <w:numId w:val="9"/>
            </w:numPr>
            <w:spacing w:line="480" w:lineRule="auto"/>
            <w:ind w:hanging="360"/>
          </w:pPr>
        </w:pPrChange>
      </w:pPr>
      <w:ins w:id="300" w:author="Emma Sophia Donnelly" w:date="2024-10-18T13:08:00Z" w16du:dateUtc="2024-10-18T17:08:00Z">
        <w:r>
          <w:rPr>
            <w:rFonts w:ascii="Times New Roman" w:eastAsiaTheme="minorEastAsia" w:hAnsi="Times New Roman" w:cs="Times New Roman"/>
            <w:sz w:val="24"/>
            <w:szCs w:val="24"/>
          </w:rPr>
          <w:t>w</w:t>
        </w:r>
      </w:ins>
      <w:ins w:id="301" w:author="Emma Sophia Donnelly" w:date="2024-10-18T13:07:00Z" w16du:dateUtc="2024-10-18T17:07:00Z">
        <w:r>
          <w:rPr>
            <w:rFonts w:ascii="Times New Roman" w:eastAsiaTheme="minorEastAsia" w:hAnsi="Times New Roman" w:cs="Times New Roman"/>
            <w:sz w:val="24"/>
            <w:szCs w:val="24"/>
          </w:rPr>
          <w:t xml:space="preserve">here </w:t>
        </w:r>
      </w:ins>
      <m:oMath>
        <m:r>
          <w:ins w:id="302" w:author="Emma Sophia Donnelly" w:date="2024-10-18T13:09:00Z" w16du:dateUtc="2024-10-18T17:09:00Z">
            <w:rPr>
              <w:rFonts w:ascii="Cambria Math" w:eastAsiaTheme="minorEastAsia" w:hAnsi="Cambria Math" w:cs="Times New Roman"/>
              <w:sz w:val="24"/>
              <w:szCs w:val="24"/>
            </w:rPr>
            <m:t>∆</m:t>
          </w:ins>
        </m:r>
        <m:sSub>
          <m:sSubPr>
            <m:ctrlPr>
              <w:ins w:id="303" w:author="Emma Sophia Donnelly" w:date="2024-10-18T13:09:00Z" w16du:dateUtc="2024-10-18T17:09:00Z">
                <w:rPr>
                  <w:rFonts w:ascii="Cambria Math" w:eastAsiaTheme="minorEastAsia" w:hAnsi="Cambria Math" w:cs="Times New Roman"/>
                  <w:i/>
                  <w:sz w:val="24"/>
                  <w:szCs w:val="24"/>
                </w:rPr>
              </w:ins>
            </m:ctrlPr>
          </m:sSubPr>
          <m:e>
            <m:r>
              <w:ins w:id="304" w:author="Emma Sophia Donnelly" w:date="2024-10-18T13:09:00Z" w16du:dateUtc="2024-10-18T17:09:00Z">
                <w:rPr>
                  <w:rFonts w:ascii="Cambria Math" w:eastAsiaTheme="minorEastAsia" w:hAnsi="Cambria Math" w:cs="Times New Roman"/>
                  <w:sz w:val="24"/>
                  <w:szCs w:val="24"/>
                </w:rPr>
                <m:t>β</m:t>
              </w:ins>
            </m:r>
          </m:e>
          <m:sub>
            <m:r>
              <w:ins w:id="305" w:author="Emma Sophia Donnelly" w:date="2024-10-18T13:09:00Z" w16du:dateUtc="2024-10-18T17:09:00Z">
                <w:rPr>
                  <w:rFonts w:ascii="Cambria Math" w:eastAsiaTheme="minorEastAsia" w:hAnsi="Cambria Math" w:cs="Times New Roman"/>
                  <w:sz w:val="24"/>
                  <w:szCs w:val="24"/>
                </w:rPr>
                <m:t>l</m:t>
              </w:ins>
            </m:r>
          </m:sub>
        </m:sSub>
        <m:r>
          <w:ins w:id="306" w:author="Emma Sophia Donnelly" w:date="2024-10-18T13:09:00Z" w16du:dateUtc="2024-10-18T17:09:00Z">
            <w:rPr>
              <w:rFonts w:ascii="Cambria Math" w:eastAsiaTheme="minorEastAsia" w:hAnsi="Cambria Math" w:cs="Times New Roman"/>
              <w:sz w:val="24"/>
              <w:szCs w:val="24"/>
            </w:rPr>
            <m:t>=</m:t>
          </w:ins>
        </m:r>
        <m:sSubSup>
          <m:sSubSupPr>
            <m:ctrlPr>
              <w:ins w:id="307" w:author="Emma Sophia Donnelly" w:date="2024-10-18T13:09:00Z" w16du:dateUtc="2024-10-18T17:09:00Z">
                <w:rPr>
                  <w:rFonts w:ascii="Cambria Math" w:eastAsiaTheme="minorEastAsia" w:hAnsi="Cambria Math" w:cs="Times New Roman"/>
                  <w:i/>
                  <w:sz w:val="24"/>
                  <w:szCs w:val="24"/>
                </w:rPr>
              </w:ins>
            </m:ctrlPr>
          </m:sSubSupPr>
          <m:e>
            <m:r>
              <w:ins w:id="308" w:author="Emma Sophia Donnelly" w:date="2024-10-18T13:09:00Z" w16du:dateUtc="2024-10-18T17:09:00Z">
                <w:rPr>
                  <w:rFonts w:ascii="Cambria Math" w:eastAsiaTheme="minorEastAsia" w:hAnsi="Cambria Math" w:cs="Times New Roman"/>
                  <w:sz w:val="24"/>
                  <w:szCs w:val="24"/>
                </w:rPr>
                <m:t>β</m:t>
              </w:ins>
            </m:r>
          </m:e>
          <m:sub>
            <m:r>
              <w:ins w:id="309" w:author="Emma Sophia Donnelly" w:date="2024-10-18T13:09:00Z" w16du:dateUtc="2024-10-18T17:09:00Z">
                <w:rPr>
                  <w:rFonts w:ascii="Cambria Math" w:eastAsiaTheme="minorEastAsia" w:hAnsi="Cambria Math" w:cs="Times New Roman"/>
                  <w:sz w:val="24"/>
                  <w:szCs w:val="24"/>
                </w:rPr>
                <m:t>l</m:t>
              </w:ins>
            </m:r>
          </m:sub>
          <m:sup>
            <m:r>
              <w:ins w:id="310" w:author="Emma Sophia Donnelly" w:date="2024-10-18T13:09:00Z" w16du:dateUtc="2024-10-18T17:09:00Z">
                <w:rPr>
                  <w:rFonts w:ascii="Cambria Math" w:eastAsiaTheme="minorEastAsia" w:hAnsi="Cambria Math" w:cs="Times New Roman"/>
                  <w:sz w:val="24"/>
                  <w:szCs w:val="24"/>
                </w:rPr>
                <m:t>1</m:t>
              </w:ins>
            </m:r>
          </m:sup>
        </m:sSubSup>
        <m:r>
          <w:ins w:id="311" w:author="Emma Sophia Donnelly" w:date="2024-10-18T13:09:00Z" w16du:dateUtc="2024-10-18T17:09:00Z">
            <w:rPr>
              <w:rFonts w:ascii="Cambria Math" w:eastAsiaTheme="minorEastAsia" w:hAnsi="Cambria Math" w:cs="Times New Roman"/>
              <w:sz w:val="24"/>
              <w:szCs w:val="24"/>
            </w:rPr>
            <m:t>-</m:t>
          </w:ins>
        </m:r>
        <m:sSubSup>
          <m:sSubSupPr>
            <m:ctrlPr>
              <w:ins w:id="312" w:author="Emma Sophia Donnelly" w:date="2024-10-18T13:10:00Z" w16du:dateUtc="2024-10-18T17:10:00Z">
                <w:rPr>
                  <w:rFonts w:ascii="Cambria Math" w:eastAsiaTheme="minorEastAsia" w:hAnsi="Cambria Math" w:cs="Times New Roman"/>
                  <w:i/>
                  <w:sz w:val="24"/>
                  <w:szCs w:val="24"/>
                </w:rPr>
              </w:ins>
            </m:ctrlPr>
          </m:sSubSupPr>
          <m:e>
            <m:r>
              <w:ins w:id="313" w:author="Emma Sophia Donnelly" w:date="2024-10-18T13:10:00Z" w16du:dateUtc="2024-10-18T17:10:00Z">
                <w:rPr>
                  <w:rFonts w:ascii="Cambria Math" w:eastAsiaTheme="minorEastAsia" w:hAnsi="Cambria Math" w:cs="Times New Roman"/>
                  <w:sz w:val="24"/>
                  <w:szCs w:val="24"/>
                </w:rPr>
                <m:t>β</m:t>
              </w:ins>
            </m:r>
          </m:e>
          <m:sub>
            <m:r>
              <w:ins w:id="314" w:author="Emma Sophia Donnelly" w:date="2024-10-18T13:10:00Z" w16du:dateUtc="2024-10-18T17:10:00Z">
                <w:rPr>
                  <w:rFonts w:ascii="Cambria Math" w:eastAsiaTheme="minorEastAsia" w:hAnsi="Cambria Math" w:cs="Times New Roman"/>
                  <w:sz w:val="24"/>
                  <w:szCs w:val="24"/>
                </w:rPr>
                <m:t>l</m:t>
              </w:ins>
            </m:r>
          </m:sub>
          <m:sup>
            <m:r>
              <w:ins w:id="315" w:author="Emma Sophia Donnelly" w:date="2024-10-18T13:10:00Z" w16du:dateUtc="2024-10-18T17:10:00Z">
                <w:rPr>
                  <w:rFonts w:ascii="Cambria Math" w:eastAsiaTheme="minorEastAsia" w:hAnsi="Cambria Math" w:cs="Times New Roman"/>
                  <w:sz w:val="24"/>
                  <w:szCs w:val="24"/>
                </w:rPr>
                <m:t>0</m:t>
              </w:ins>
            </m:r>
          </m:sup>
        </m:sSubSup>
        <m:r>
          <w:ins w:id="316" w:author="Emma Sophia Donnelly" w:date="2024-10-18T13:10:00Z" w16du:dateUtc="2024-10-18T17:10:00Z">
            <w:rPr>
              <w:rFonts w:ascii="Cambria Math" w:eastAsiaTheme="minorEastAsia" w:hAnsi="Cambria Math" w:cs="Times New Roman"/>
              <w:sz w:val="24"/>
              <w:szCs w:val="24"/>
            </w:rPr>
            <m:t>, l ∈</m:t>
          </w:ins>
        </m:r>
        <m:d>
          <m:dPr>
            <m:begChr m:val="{"/>
            <m:endChr m:val="}"/>
            <m:ctrlPr>
              <w:ins w:id="317" w:author="Emma Sophia Donnelly" w:date="2024-10-18T13:10:00Z" w16du:dateUtc="2024-10-18T17:10:00Z">
                <w:rPr>
                  <w:rFonts w:ascii="Cambria Math" w:eastAsiaTheme="minorEastAsia" w:hAnsi="Cambria Math" w:cs="Times New Roman"/>
                  <w:i/>
                  <w:sz w:val="24"/>
                  <w:szCs w:val="24"/>
                </w:rPr>
              </w:ins>
            </m:ctrlPr>
          </m:dPr>
          <m:e>
            <m:r>
              <w:ins w:id="318" w:author="Emma Sophia Donnelly" w:date="2024-10-18T13:10:00Z" w16du:dateUtc="2024-10-18T17:10:00Z">
                <w:rPr>
                  <w:rFonts w:ascii="Cambria Math" w:eastAsiaTheme="minorEastAsia" w:hAnsi="Cambria Math" w:cs="Times New Roman"/>
                  <w:sz w:val="24"/>
                  <w:szCs w:val="24"/>
                </w:rPr>
                <m:t>0,k</m:t>
              </w:ins>
            </m:r>
          </m:e>
        </m:d>
      </m:oMath>
      <w:ins w:id="319" w:author="Emma Sophia Donnelly" w:date="2024-10-18T13:10:00Z" w16du:dateUtc="2024-10-18T17:10:00Z">
        <w:r w:rsidR="00A72CC1">
          <w:rPr>
            <w:rFonts w:ascii="Times New Roman" w:eastAsiaTheme="minorEastAsia" w:hAnsi="Times New Roman" w:cs="Times New Roman"/>
            <w:sz w:val="24"/>
            <w:szCs w:val="24"/>
          </w:rPr>
          <w:t xml:space="preserve"> is a parameter to be estimated showing the change in marginal utility from attribute </w:t>
        </w:r>
      </w:ins>
      <m:oMath>
        <m:sSub>
          <m:sSubPr>
            <m:ctrlPr>
              <w:ins w:id="320" w:author="Emma Sophia Donnelly" w:date="2024-10-18T13:10:00Z" w16du:dateUtc="2024-10-18T17:10:00Z">
                <w:rPr>
                  <w:rFonts w:ascii="Cambria Math" w:eastAsiaTheme="minorEastAsia" w:hAnsi="Cambria Math" w:cs="Times New Roman"/>
                  <w:i/>
                  <w:sz w:val="24"/>
                  <w:szCs w:val="24"/>
                </w:rPr>
              </w:ins>
            </m:ctrlPr>
          </m:sSubPr>
          <m:e>
            <m:r>
              <w:ins w:id="321" w:author="Emma Sophia Donnelly" w:date="2024-10-18T13:10:00Z" w16du:dateUtc="2024-10-18T17:10:00Z">
                <w:rPr>
                  <w:rFonts w:ascii="Cambria Math" w:eastAsiaTheme="minorEastAsia" w:hAnsi="Cambria Math" w:cs="Times New Roman"/>
                  <w:sz w:val="24"/>
                  <w:szCs w:val="24"/>
                </w:rPr>
                <m:t>x</m:t>
              </w:ins>
            </m:r>
          </m:e>
          <m:sub>
            <m:r>
              <w:ins w:id="322" w:author="Emma Sophia Donnelly" w:date="2024-10-18T13:10:00Z" w16du:dateUtc="2024-10-18T17:10:00Z">
                <w:rPr>
                  <w:rFonts w:ascii="Cambria Math" w:eastAsiaTheme="minorEastAsia" w:hAnsi="Cambria Math" w:cs="Times New Roman"/>
                  <w:sz w:val="24"/>
                  <w:szCs w:val="24"/>
                </w:rPr>
                <m:t>jt</m:t>
              </w:ins>
            </m:r>
          </m:sub>
        </m:sSub>
      </m:oMath>
      <w:ins w:id="323" w:author="Emma Sophia Donnelly" w:date="2024-10-18T13:10:00Z" w16du:dateUtc="2024-10-18T17:10:00Z">
        <w:r w:rsidR="00A72CC1">
          <w:rPr>
            <w:rFonts w:ascii="Times New Roman" w:eastAsiaTheme="minorEastAsia" w:hAnsi="Times New Roman" w:cs="Times New Roman"/>
            <w:sz w:val="24"/>
            <w:szCs w:val="24"/>
          </w:rPr>
          <w:t xml:space="preserve"> after the mandatory buyout. </w:t>
        </w:r>
      </w:ins>
      <w:ins w:id="324" w:author="Emma Sophia Donnelly" w:date="2024-10-18T14:28:00Z" w16du:dateUtc="2024-10-18T18:28:00Z">
        <w:r w:rsidR="00650B8F">
          <w:rPr>
            <w:rFonts w:ascii="Times New Roman" w:eastAsiaTheme="minorEastAsia" w:hAnsi="Times New Roman" w:cs="Times New Roman"/>
            <w:sz w:val="24"/>
            <w:szCs w:val="24"/>
          </w:rPr>
          <w:t xml:space="preserve">Also </w:t>
        </w:r>
      </w:ins>
      <m:oMath>
        <m:sSub>
          <m:sSubPr>
            <m:ctrlPr>
              <w:ins w:id="325" w:author="Emma Sophia Donnelly" w:date="2024-10-18T14:28:00Z" w16du:dateUtc="2024-10-18T18:28:00Z">
                <w:rPr>
                  <w:rFonts w:ascii="Cambria Math" w:eastAsiaTheme="minorEastAsia" w:hAnsi="Cambria Math" w:cs="Times New Roman"/>
                  <w:i/>
                  <w:sz w:val="24"/>
                  <w:szCs w:val="24"/>
                </w:rPr>
              </w:ins>
            </m:ctrlPr>
          </m:sSubPr>
          <m:e>
            <m:r>
              <w:ins w:id="326" w:author="Emma Sophia Donnelly" w:date="2024-10-18T14:28:00Z" w16du:dateUtc="2024-10-18T18:28:00Z">
                <w:rPr>
                  <w:rFonts w:ascii="Cambria Math" w:eastAsiaTheme="minorEastAsia" w:hAnsi="Cambria Math" w:cs="Times New Roman"/>
                  <w:sz w:val="24"/>
                  <w:szCs w:val="24"/>
                </w:rPr>
                <m:t>δ</m:t>
              </w:ins>
            </m:r>
          </m:e>
          <m:sub>
            <m:r>
              <w:ins w:id="327" w:author="Emma Sophia Donnelly" w:date="2024-10-18T14:28:00Z" w16du:dateUtc="2024-10-18T18:28:00Z">
                <w:rPr>
                  <w:rFonts w:ascii="Cambria Math" w:eastAsiaTheme="minorEastAsia" w:hAnsi="Cambria Math" w:cs="Times New Roman"/>
                  <w:sz w:val="24"/>
                  <w:szCs w:val="24"/>
                </w:rPr>
                <m:t>jt</m:t>
              </w:ins>
            </m:r>
          </m:sub>
        </m:sSub>
        <m:r>
          <w:ins w:id="328" w:author="Emma Sophia Donnelly" w:date="2024-10-18T14:29:00Z" w16du:dateUtc="2024-10-18T18:29:00Z">
            <w:rPr>
              <w:rFonts w:ascii="Cambria Math" w:eastAsiaTheme="minorEastAsia" w:hAnsi="Cambria Math" w:cs="Times New Roman"/>
              <w:sz w:val="24"/>
              <w:szCs w:val="24"/>
            </w:rPr>
            <m:t>=</m:t>
          </w:ins>
        </m:r>
      </m:oMath>
    </w:p>
    <w:p w14:paraId="6B49D577" w14:textId="77777777" w:rsidR="00E40CA3" w:rsidRDefault="00E40CA3" w:rsidP="00A61B82">
      <w:pPr>
        <w:spacing w:line="480" w:lineRule="auto"/>
        <w:rPr>
          <w:ins w:id="329" w:author="Emma Sophia Donnelly" w:date="2024-10-18T12:46:00Z" w16du:dateUtc="2024-10-18T16:46:00Z"/>
          <w:rFonts w:ascii="Times New Roman" w:eastAsiaTheme="minorEastAsia" w:hAnsi="Times New Roman" w:cs="Times New Roman"/>
          <w:sz w:val="24"/>
          <w:szCs w:val="24"/>
        </w:rPr>
      </w:pPr>
    </w:p>
    <w:p w14:paraId="181B331B" w14:textId="1A9824D6" w:rsidR="00C6575F" w:rsidRPr="00E40CA3" w:rsidRDefault="00C6575F" w:rsidP="00A61B82">
      <w:pPr>
        <w:spacing w:line="480" w:lineRule="auto"/>
        <w:rPr>
          <w:ins w:id="330" w:author="Emma Sophia Donnelly" w:date="2024-10-18T12:47:00Z" w16du:dateUtc="2024-10-18T16:47:00Z"/>
          <w:rFonts w:ascii="Times New Roman" w:eastAsiaTheme="minorEastAsia" w:hAnsi="Times New Roman" w:cs="Times New Roman"/>
          <w:sz w:val="24"/>
          <w:szCs w:val="24"/>
          <w:rPrChange w:id="331" w:author="Emma Sophia Donnelly" w:date="2024-10-18T12:47:00Z" w16du:dateUtc="2024-10-18T16:47:00Z">
            <w:rPr>
              <w:ins w:id="332" w:author="Emma Sophia Donnelly" w:date="2024-10-18T12:47:00Z" w16du:dateUtc="2024-10-18T16:47:00Z"/>
              <w:rFonts w:ascii="Cambria Math" w:eastAsiaTheme="minorEastAsia" w:hAnsi="Cambria Math" w:cs="Times New Roman"/>
              <w:i/>
              <w:sz w:val="24"/>
              <w:szCs w:val="24"/>
            </w:rPr>
          </w:rPrChange>
        </w:rPr>
      </w:pPr>
      <m:oMathPara>
        <m:oMath>
          <m:sSub>
            <m:sSubPr>
              <m:ctrlPr>
                <w:ins w:id="333" w:author="Emma Sophia Donnelly" w:date="2024-10-18T12:46:00Z" w16du:dateUtc="2024-10-18T16:46:00Z">
                  <w:rPr>
                    <w:rFonts w:ascii="Cambria Math" w:eastAsiaTheme="minorEastAsia" w:hAnsi="Cambria Math" w:cs="Times New Roman"/>
                    <w:i/>
                    <w:sz w:val="24"/>
                    <w:szCs w:val="24"/>
                  </w:rPr>
                </w:ins>
              </m:ctrlPr>
            </m:sSubPr>
            <m:e>
              <m:r>
                <w:ins w:id="334" w:author="Emma Sophia Donnelly" w:date="2024-10-18T12:46:00Z" w16du:dateUtc="2024-10-18T16:46:00Z">
                  <w:rPr>
                    <w:rFonts w:ascii="Cambria Math" w:eastAsiaTheme="minorEastAsia" w:hAnsi="Cambria Math" w:cs="Times New Roman"/>
                    <w:sz w:val="24"/>
                    <w:szCs w:val="24"/>
                  </w:rPr>
                  <m:t>U</m:t>
                </w:ins>
              </m:r>
            </m:e>
            <m:sub>
              <m:r>
                <w:ins w:id="335" w:author="Emma Sophia Donnelly" w:date="2024-10-18T12:46:00Z" w16du:dateUtc="2024-10-18T16:46:00Z">
                  <w:rPr>
                    <w:rFonts w:ascii="Cambria Math" w:eastAsiaTheme="minorEastAsia" w:hAnsi="Cambria Math" w:cs="Times New Roman"/>
                    <w:sz w:val="24"/>
                    <w:szCs w:val="24"/>
                  </w:rPr>
                  <m:t>ijt</m:t>
                </w:ins>
              </m:r>
            </m:sub>
          </m:sSub>
          <m:r>
            <w:ins w:id="336" w:author="Emma Sophia Donnelly" w:date="2024-10-18T12:46:00Z" w16du:dateUtc="2024-10-18T16:46:00Z">
              <w:rPr>
                <w:rFonts w:ascii="Cambria Math" w:eastAsiaTheme="minorEastAsia" w:hAnsi="Cambria Math" w:cs="Times New Roman"/>
                <w:sz w:val="24"/>
                <w:szCs w:val="24"/>
              </w:rPr>
              <m:t>=</m:t>
            </w:ins>
          </m:r>
          <m:sSub>
            <m:sSubPr>
              <m:ctrlPr>
                <w:ins w:id="337" w:author="Emma Sophia Donnelly" w:date="2024-10-18T12:46:00Z" w16du:dateUtc="2024-10-18T16:46:00Z">
                  <w:rPr>
                    <w:rFonts w:ascii="Cambria Math" w:eastAsiaTheme="minorEastAsia" w:hAnsi="Cambria Math" w:cs="Times New Roman"/>
                    <w:i/>
                    <w:sz w:val="24"/>
                    <w:szCs w:val="24"/>
                  </w:rPr>
                </w:ins>
              </m:ctrlPr>
            </m:sSubPr>
            <m:e>
              <m:r>
                <w:ins w:id="338" w:author="Emma Sophia Donnelly" w:date="2024-10-18T12:46:00Z" w16du:dateUtc="2024-10-18T16:46:00Z">
                  <w:rPr>
                    <w:rFonts w:ascii="Cambria Math" w:eastAsiaTheme="minorEastAsia" w:hAnsi="Cambria Math" w:cs="Times New Roman"/>
                    <w:sz w:val="24"/>
                    <w:szCs w:val="24"/>
                  </w:rPr>
                  <m:t>β</m:t>
                </w:ins>
              </m:r>
            </m:e>
            <m:sub>
              <m:r>
                <w:ins w:id="339" w:author="Emma Sophia Donnelly" w:date="2024-10-18T12:46:00Z" w16du:dateUtc="2024-10-18T16:46:00Z">
                  <w:rPr>
                    <w:rFonts w:ascii="Cambria Math" w:eastAsiaTheme="minorEastAsia" w:hAnsi="Cambria Math" w:cs="Times New Roman"/>
                    <w:sz w:val="24"/>
                    <w:szCs w:val="24"/>
                  </w:rPr>
                  <m:t>i</m:t>
                </w:ins>
              </m:r>
            </m:sub>
          </m:sSub>
          <m:sSub>
            <m:sSubPr>
              <m:ctrlPr>
                <w:ins w:id="340" w:author="Emma Sophia Donnelly" w:date="2024-10-18T12:46:00Z" w16du:dateUtc="2024-10-18T16:46:00Z">
                  <w:rPr>
                    <w:rFonts w:ascii="Cambria Math" w:eastAsiaTheme="minorEastAsia" w:hAnsi="Cambria Math" w:cs="Times New Roman"/>
                    <w:i/>
                    <w:sz w:val="24"/>
                    <w:szCs w:val="24"/>
                  </w:rPr>
                </w:ins>
              </m:ctrlPr>
            </m:sSubPr>
            <m:e>
              <m:r>
                <w:ins w:id="341" w:author="Emma Sophia Donnelly" w:date="2024-10-18T12:46:00Z" w16du:dateUtc="2024-10-18T16:46:00Z">
                  <w:rPr>
                    <w:rFonts w:ascii="Cambria Math" w:eastAsiaTheme="minorEastAsia" w:hAnsi="Cambria Math" w:cs="Times New Roman"/>
                    <w:sz w:val="24"/>
                    <w:szCs w:val="24"/>
                  </w:rPr>
                  <m:t>X</m:t>
                </w:ins>
              </m:r>
            </m:e>
            <m:sub>
              <m:r>
                <w:ins w:id="342" w:author="Emma Sophia Donnelly" w:date="2024-10-18T12:46:00Z" w16du:dateUtc="2024-10-18T16:46:00Z">
                  <w:rPr>
                    <w:rFonts w:ascii="Cambria Math" w:eastAsiaTheme="minorEastAsia" w:hAnsi="Cambria Math" w:cs="Times New Roman"/>
                    <w:sz w:val="24"/>
                    <w:szCs w:val="24"/>
                  </w:rPr>
                  <m:t>ijt</m:t>
                </w:ins>
              </m:r>
            </m:sub>
          </m:sSub>
          <m:sSub>
            <m:sSubPr>
              <m:ctrlPr>
                <w:ins w:id="343" w:author="Emma Sophia Donnelly" w:date="2024-10-18T12:46:00Z" w16du:dateUtc="2024-10-18T16:46:00Z">
                  <w:rPr>
                    <w:rFonts w:ascii="Cambria Math" w:eastAsiaTheme="minorEastAsia" w:hAnsi="Cambria Math" w:cs="Times New Roman"/>
                    <w:i/>
                    <w:sz w:val="24"/>
                    <w:szCs w:val="24"/>
                  </w:rPr>
                </w:ins>
              </m:ctrlPr>
            </m:sSubPr>
            <m:e>
              <m:r>
                <w:ins w:id="344" w:author="Emma Sophia Donnelly" w:date="2024-10-18T12:46:00Z" w16du:dateUtc="2024-10-18T16:46:00Z">
                  <w:rPr>
                    <w:rFonts w:ascii="Cambria Math" w:eastAsiaTheme="minorEastAsia" w:hAnsi="Cambria Math" w:cs="Times New Roman"/>
                    <w:sz w:val="24"/>
                    <w:szCs w:val="24"/>
                  </w:rPr>
                  <m:t>b</m:t>
                </w:ins>
              </m:r>
            </m:e>
            <m:sub>
              <m:r>
                <w:ins w:id="345" w:author="Emma Sophia Donnelly" w:date="2024-10-18T12:46:00Z" w16du:dateUtc="2024-10-18T16:46:00Z">
                  <w:rPr>
                    <w:rFonts w:ascii="Cambria Math" w:eastAsiaTheme="minorEastAsia" w:hAnsi="Cambria Math" w:cs="Times New Roman"/>
                    <w:sz w:val="24"/>
                    <w:szCs w:val="24"/>
                  </w:rPr>
                  <m:t>jt</m:t>
                </w:ins>
              </m:r>
            </m:sub>
          </m:sSub>
          <m:r>
            <w:ins w:id="346" w:author="Emma Sophia Donnelly" w:date="2024-10-18T12:46:00Z" w16du:dateUtc="2024-10-18T16:46:00Z">
              <w:rPr>
                <w:rFonts w:ascii="Cambria Math" w:eastAsiaTheme="minorEastAsia" w:hAnsi="Cambria Math" w:cs="Times New Roman"/>
                <w:sz w:val="24"/>
                <w:szCs w:val="24"/>
              </w:rPr>
              <m:t>+</m:t>
            </w:ins>
          </m:r>
          <m:sSub>
            <m:sSubPr>
              <m:ctrlPr>
                <w:ins w:id="347" w:author="Emma Sophia Donnelly" w:date="2024-10-18T12:46:00Z" w16du:dateUtc="2024-10-18T16:46:00Z">
                  <w:rPr>
                    <w:rFonts w:ascii="Cambria Math" w:eastAsiaTheme="minorEastAsia" w:hAnsi="Cambria Math" w:cs="Times New Roman"/>
                    <w:i/>
                    <w:sz w:val="24"/>
                    <w:szCs w:val="24"/>
                  </w:rPr>
                </w:ins>
              </m:ctrlPr>
            </m:sSubPr>
            <m:e>
              <m:r>
                <w:ins w:id="348" w:author="Emma Sophia Donnelly" w:date="2024-10-18T12:46:00Z" w16du:dateUtc="2024-10-18T16:46:00Z">
                  <w:rPr>
                    <w:rFonts w:ascii="Cambria Math" w:eastAsiaTheme="minorEastAsia" w:hAnsi="Cambria Math" w:cs="Times New Roman"/>
                    <w:sz w:val="24"/>
                    <w:szCs w:val="24"/>
                  </w:rPr>
                  <m:t>γ</m:t>
                </w:ins>
              </m:r>
            </m:e>
            <m:sub>
              <m:r>
                <w:ins w:id="349" w:author="Emma Sophia Donnelly" w:date="2024-10-18T12:46:00Z" w16du:dateUtc="2024-10-18T16:46:00Z">
                  <w:rPr>
                    <w:rFonts w:ascii="Cambria Math" w:eastAsiaTheme="minorEastAsia" w:hAnsi="Cambria Math" w:cs="Times New Roman"/>
                    <w:sz w:val="24"/>
                    <w:szCs w:val="24"/>
                  </w:rPr>
                  <m:t>i</m:t>
                </w:ins>
              </m:r>
            </m:sub>
          </m:sSub>
          <m:sSub>
            <m:sSubPr>
              <m:ctrlPr>
                <w:ins w:id="350" w:author="Emma Sophia Donnelly" w:date="2024-10-18T12:46:00Z" w16du:dateUtc="2024-10-18T16:46:00Z">
                  <w:rPr>
                    <w:rFonts w:ascii="Cambria Math" w:eastAsiaTheme="minorEastAsia" w:hAnsi="Cambria Math" w:cs="Times New Roman"/>
                    <w:i/>
                    <w:sz w:val="24"/>
                    <w:szCs w:val="24"/>
                  </w:rPr>
                </w:ins>
              </m:ctrlPr>
            </m:sSubPr>
            <m:e>
              <m:r>
                <w:ins w:id="351" w:author="Emma Sophia Donnelly" w:date="2024-10-18T12:46:00Z" w16du:dateUtc="2024-10-18T16:46:00Z">
                  <w:rPr>
                    <w:rFonts w:ascii="Cambria Math" w:eastAsiaTheme="minorEastAsia" w:hAnsi="Cambria Math" w:cs="Times New Roman"/>
                    <w:sz w:val="24"/>
                    <w:szCs w:val="24"/>
                  </w:rPr>
                  <m:t>Z</m:t>
                </w:ins>
              </m:r>
            </m:e>
            <m:sub>
              <m:r>
                <w:ins w:id="352" w:author="Emma Sophia Donnelly" w:date="2024-10-18T12:46:00Z" w16du:dateUtc="2024-10-18T16:46:00Z">
                  <w:rPr>
                    <w:rFonts w:ascii="Cambria Math" w:eastAsiaTheme="minorEastAsia" w:hAnsi="Cambria Math" w:cs="Times New Roman"/>
                    <w:sz w:val="24"/>
                    <w:szCs w:val="24"/>
                  </w:rPr>
                  <m:t>ijt</m:t>
                </w:ins>
              </m:r>
            </m:sub>
          </m:sSub>
          <m:sSub>
            <m:sSubPr>
              <m:ctrlPr>
                <w:ins w:id="353" w:author="Emma Sophia Donnelly" w:date="2024-10-18T12:46:00Z" w16du:dateUtc="2024-10-18T16:46:00Z">
                  <w:rPr>
                    <w:rFonts w:ascii="Cambria Math" w:eastAsiaTheme="minorEastAsia" w:hAnsi="Cambria Math" w:cs="Times New Roman"/>
                    <w:i/>
                    <w:sz w:val="24"/>
                    <w:szCs w:val="24"/>
                  </w:rPr>
                </w:ins>
              </m:ctrlPr>
            </m:sSubPr>
            <m:e>
              <m:r>
                <w:ins w:id="354" w:author="Emma Sophia Donnelly" w:date="2024-10-18T12:46:00Z" w16du:dateUtc="2024-10-18T16:46:00Z">
                  <w:rPr>
                    <w:rFonts w:ascii="Cambria Math" w:eastAsiaTheme="minorEastAsia" w:hAnsi="Cambria Math" w:cs="Times New Roman"/>
                    <w:sz w:val="24"/>
                    <w:szCs w:val="24"/>
                  </w:rPr>
                  <m:t>b</m:t>
                </w:ins>
              </m:r>
            </m:e>
            <m:sub>
              <m:r>
                <w:ins w:id="355" w:author="Emma Sophia Donnelly" w:date="2024-10-18T12:46:00Z" w16du:dateUtc="2024-10-18T16:46:00Z">
                  <w:rPr>
                    <w:rFonts w:ascii="Cambria Math" w:eastAsiaTheme="minorEastAsia" w:hAnsi="Cambria Math" w:cs="Times New Roman"/>
                    <w:sz w:val="24"/>
                    <w:szCs w:val="24"/>
                  </w:rPr>
                  <m:t>jt+</m:t>
                </w:ins>
              </m:r>
            </m:sub>
          </m:sSub>
          <m:sSub>
            <m:sSubPr>
              <m:ctrlPr>
                <w:ins w:id="356" w:author="Emma Sophia Donnelly" w:date="2024-10-18T12:46:00Z" w16du:dateUtc="2024-10-18T16:46:00Z">
                  <w:rPr>
                    <w:rFonts w:ascii="Cambria Math" w:eastAsiaTheme="minorEastAsia" w:hAnsi="Cambria Math" w:cs="Times New Roman"/>
                    <w:i/>
                    <w:sz w:val="24"/>
                    <w:szCs w:val="24"/>
                  </w:rPr>
                </w:ins>
              </m:ctrlPr>
            </m:sSubPr>
            <m:e>
              <m:r>
                <w:ins w:id="357" w:author="Emma Sophia Donnelly" w:date="2024-10-18T12:46:00Z" w16du:dateUtc="2024-10-18T16:46:00Z">
                  <w:rPr>
                    <w:rFonts w:ascii="Cambria Math" w:eastAsiaTheme="minorEastAsia" w:hAnsi="Cambria Math" w:cs="Times New Roman"/>
                    <w:sz w:val="24"/>
                    <w:szCs w:val="24"/>
                  </w:rPr>
                  <m:t>μP</m:t>
                </w:ins>
              </m:r>
            </m:e>
            <m:sub>
              <m:r>
                <w:ins w:id="358" w:author="Emma Sophia Donnelly" w:date="2024-10-18T12:46:00Z" w16du:dateUtc="2024-10-18T16:46:00Z">
                  <w:rPr>
                    <w:rFonts w:ascii="Cambria Math" w:eastAsiaTheme="minorEastAsia" w:hAnsi="Cambria Math" w:cs="Times New Roman"/>
                    <w:sz w:val="24"/>
                    <w:szCs w:val="24"/>
                  </w:rPr>
                  <m:t>ijt</m:t>
                </w:ins>
              </m:r>
            </m:sub>
          </m:sSub>
          <m:r>
            <w:ins w:id="359" w:author="Emma Sophia Donnelly" w:date="2024-10-18T12:46:00Z" w16du:dateUtc="2024-10-18T16:46:00Z">
              <w:rPr>
                <w:rFonts w:ascii="Cambria Math" w:eastAsiaTheme="minorEastAsia" w:hAnsi="Cambria Math" w:cs="Times New Roman"/>
                <w:sz w:val="24"/>
                <w:szCs w:val="24"/>
              </w:rPr>
              <m:t>+</m:t>
            </w:ins>
          </m:r>
          <m:sSub>
            <m:sSubPr>
              <m:ctrlPr>
                <w:ins w:id="360" w:author="Emma Sophia Donnelly" w:date="2024-10-18T12:46:00Z" w16du:dateUtc="2024-10-18T16:46:00Z">
                  <w:rPr>
                    <w:rFonts w:ascii="Cambria Math" w:eastAsiaTheme="minorEastAsia" w:hAnsi="Cambria Math" w:cs="Times New Roman"/>
                    <w:i/>
                    <w:sz w:val="24"/>
                    <w:szCs w:val="24"/>
                  </w:rPr>
                </w:ins>
              </m:ctrlPr>
            </m:sSubPr>
            <m:e>
              <m:r>
                <w:ins w:id="361" w:author="Emma Sophia Donnelly" w:date="2024-10-18T12:46:00Z" w16du:dateUtc="2024-10-18T16:46:00Z">
                  <w:rPr>
                    <w:rFonts w:ascii="Cambria Math" w:eastAsiaTheme="minorEastAsia" w:hAnsi="Cambria Math" w:cs="Times New Roman"/>
                    <w:sz w:val="24"/>
                    <w:szCs w:val="24"/>
                  </w:rPr>
                  <m:t>ϵ</m:t>
                </w:ins>
              </m:r>
            </m:e>
            <m:sub>
              <m:r>
                <w:ins w:id="362" w:author="Emma Sophia Donnelly" w:date="2024-10-18T12:46:00Z" w16du:dateUtc="2024-10-18T16:46:00Z">
                  <w:rPr>
                    <w:rFonts w:ascii="Cambria Math" w:eastAsiaTheme="minorEastAsia" w:hAnsi="Cambria Math" w:cs="Times New Roman"/>
                    <w:sz w:val="24"/>
                    <w:szCs w:val="24"/>
                  </w:rPr>
                  <m:t>ijt</m:t>
                </w:ins>
              </m:r>
            </m:sub>
          </m:sSub>
        </m:oMath>
      </m:oMathPara>
    </w:p>
    <w:p w14:paraId="5B5A142F" w14:textId="7A1E7DE8" w:rsidR="00E40CA3" w:rsidRPr="00E40CA3" w:rsidRDefault="00E40CA3" w:rsidP="00A61B82">
      <w:pPr>
        <w:spacing w:line="480" w:lineRule="auto"/>
        <w:rPr>
          <w:ins w:id="363" w:author="Emma Sophia Donnelly" w:date="2024-10-18T12:47:00Z" w16du:dateUtc="2024-10-18T16:47:00Z"/>
          <w:rFonts w:ascii="Times New Roman" w:eastAsiaTheme="minorEastAsia" w:hAnsi="Times New Roman" w:cs="Times New Roman"/>
          <w:sz w:val="24"/>
          <w:szCs w:val="24"/>
        </w:rPr>
      </w:pPr>
      <m:oMathPara>
        <m:oMath>
          <m:r>
            <w:ins w:id="364" w:author="Emma Sophia Donnelly" w:date="2024-10-18T12:47:00Z" w16du:dateUtc="2024-10-18T16:47:00Z">
              <w:rPr>
                <w:rFonts w:ascii="Cambria Math" w:eastAsiaTheme="minorEastAsia" w:hAnsi="Cambria Math" w:cs="Times New Roman"/>
                <w:sz w:val="24"/>
                <w:szCs w:val="24"/>
              </w:rPr>
              <m:t>=</m:t>
            </w:ins>
          </m:r>
          <m:sSub>
            <m:sSubPr>
              <m:ctrlPr>
                <w:ins w:id="365" w:author="Emma Sophia Donnelly" w:date="2024-10-18T12:47:00Z" w16du:dateUtc="2024-10-18T16:47:00Z">
                  <w:rPr>
                    <w:rFonts w:ascii="Cambria Math" w:eastAsiaTheme="minorEastAsia" w:hAnsi="Cambria Math" w:cs="Times New Roman"/>
                    <w:i/>
                    <w:sz w:val="24"/>
                    <w:szCs w:val="24"/>
                  </w:rPr>
                </w:ins>
              </m:ctrlPr>
            </m:sSubPr>
            <m:e>
              <m:r>
                <w:ins w:id="366" w:author="Emma Sophia Donnelly" w:date="2024-10-18T12:47:00Z" w16du:dateUtc="2024-10-18T16:47:00Z">
                  <w:rPr>
                    <w:rFonts w:ascii="Cambria Math" w:eastAsiaTheme="minorEastAsia" w:hAnsi="Cambria Math" w:cs="Times New Roman"/>
                    <w:sz w:val="24"/>
                    <w:szCs w:val="24"/>
                  </w:rPr>
                  <m:t>β</m:t>
                </w:ins>
              </m:r>
            </m:e>
            <m:sub>
              <m:r>
                <w:ins w:id="367" w:author="Emma Sophia Donnelly" w:date="2024-10-18T12:47:00Z" w16du:dateUtc="2024-10-18T16:47:00Z">
                  <w:rPr>
                    <w:rFonts w:ascii="Cambria Math" w:eastAsiaTheme="minorEastAsia" w:hAnsi="Cambria Math" w:cs="Times New Roman"/>
                    <w:sz w:val="24"/>
                    <w:szCs w:val="24"/>
                  </w:rPr>
                  <m:t>i</m:t>
                </w:ins>
              </m:r>
            </m:sub>
          </m:sSub>
          <m:sSub>
            <m:sSubPr>
              <m:ctrlPr>
                <w:ins w:id="368" w:author="Emma Sophia Donnelly" w:date="2024-10-18T12:47:00Z" w16du:dateUtc="2024-10-18T16:47:00Z">
                  <w:rPr>
                    <w:rFonts w:ascii="Cambria Math" w:eastAsiaTheme="minorEastAsia" w:hAnsi="Cambria Math" w:cs="Times New Roman"/>
                    <w:i/>
                    <w:sz w:val="24"/>
                    <w:szCs w:val="24"/>
                  </w:rPr>
                </w:ins>
              </m:ctrlPr>
            </m:sSubPr>
            <m:e>
              <m:r>
                <w:ins w:id="369" w:author="Emma Sophia Donnelly" w:date="2024-10-18T12:47:00Z" w16du:dateUtc="2024-10-18T16:47:00Z">
                  <w:rPr>
                    <w:rFonts w:ascii="Cambria Math" w:eastAsiaTheme="minorEastAsia" w:hAnsi="Cambria Math" w:cs="Times New Roman"/>
                    <w:sz w:val="24"/>
                    <w:szCs w:val="24"/>
                  </w:rPr>
                  <m:t>X</m:t>
                </w:ins>
              </m:r>
            </m:e>
            <m:sub>
              <m:r>
                <w:ins w:id="370" w:author="Emma Sophia Donnelly" w:date="2024-10-18T12:47:00Z" w16du:dateUtc="2024-10-18T16:47:00Z">
                  <w:rPr>
                    <w:rFonts w:ascii="Cambria Math" w:eastAsiaTheme="minorEastAsia" w:hAnsi="Cambria Math" w:cs="Times New Roman"/>
                    <w:sz w:val="24"/>
                    <w:szCs w:val="24"/>
                  </w:rPr>
                  <m:t>ijt</m:t>
                </w:ins>
              </m:r>
            </m:sub>
          </m:sSub>
          <m:sSub>
            <m:sSubPr>
              <m:ctrlPr>
                <w:ins w:id="371" w:author="Emma Sophia Donnelly" w:date="2024-10-18T12:47:00Z" w16du:dateUtc="2024-10-18T16:47:00Z">
                  <w:rPr>
                    <w:rFonts w:ascii="Cambria Math" w:eastAsiaTheme="minorEastAsia" w:hAnsi="Cambria Math" w:cs="Times New Roman"/>
                    <w:i/>
                    <w:sz w:val="24"/>
                    <w:szCs w:val="24"/>
                  </w:rPr>
                </w:ins>
              </m:ctrlPr>
            </m:sSubPr>
            <m:e>
              <m:r>
                <w:ins w:id="372" w:author="Emma Sophia Donnelly" w:date="2024-10-18T12:47:00Z" w16du:dateUtc="2024-10-18T16:47:00Z">
                  <w:rPr>
                    <w:rFonts w:ascii="Cambria Math" w:eastAsiaTheme="minorEastAsia" w:hAnsi="Cambria Math" w:cs="Times New Roman"/>
                    <w:sz w:val="24"/>
                    <w:szCs w:val="24"/>
                  </w:rPr>
                  <m:t>b</m:t>
                </w:ins>
              </m:r>
            </m:e>
            <m:sub>
              <m:r>
                <w:ins w:id="373" w:author="Emma Sophia Donnelly" w:date="2024-10-18T12:47:00Z" w16du:dateUtc="2024-10-18T16:47:00Z">
                  <w:rPr>
                    <w:rFonts w:ascii="Cambria Math" w:eastAsiaTheme="minorEastAsia" w:hAnsi="Cambria Math" w:cs="Times New Roman"/>
                    <w:sz w:val="24"/>
                    <w:szCs w:val="24"/>
                  </w:rPr>
                  <m:t>jt</m:t>
                </w:ins>
              </m:r>
            </m:sub>
          </m:sSub>
          <m:r>
            <w:ins w:id="374" w:author="Emma Sophia Donnelly" w:date="2024-10-18T12:47:00Z" w16du:dateUtc="2024-10-18T16:47:00Z">
              <w:rPr>
                <w:rFonts w:ascii="Cambria Math" w:eastAsiaTheme="minorEastAsia" w:hAnsi="Cambria Math" w:cs="Times New Roman"/>
                <w:sz w:val="24"/>
                <w:szCs w:val="24"/>
              </w:rPr>
              <m:t>+</m:t>
            </w:ins>
          </m:r>
          <m:sSub>
            <m:sSubPr>
              <m:ctrlPr>
                <w:ins w:id="375" w:author="Emma Sophia Donnelly" w:date="2024-10-18T12:47:00Z" w16du:dateUtc="2024-10-18T16:47:00Z">
                  <w:rPr>
                    <w:rFonts w:ascii="Cambria Math" w:eastAsiaTheme="minorEastAsia" w:hAnsi="Cambria Math" w:cs="Times New Roman"/>
                    <w:i/>
                    <w:sz w:val="24"/>
                    <w:szCs w:val="24"/>
                  </w:rPr>
                </w:ins>
              </m:ctrlPr>
            </m:sSubPr>
            <m:e>
              <m:r>
                <w:ins w:id="376" w:author="Emma Sophia Donnelly" w:date="2024-10-18T12:47:00Z" w16du:dateUtc="2024-10-18T16:47:00Z">
                  <w:rPr>
                    <w:rFonts w:ascii="Cambria Math" w:eastAsiaTheme="minorEastAsia" w:hAnsi="Cambria Math" w:cs="Times New Roman"/>
                    <w:sz w:val="24"/>
                    <w:szCs w:val="24"/>
                  </w:rPr>
                  <m:t>γ</m:t>
                </w:ins>
              </m:r>
            </m:e>
            <m:sub>
              <m:r>
                <w:ins w:id="377" w:author="Emma Sophia Donnelly" w:date="2024-10-18T12:47:00Z" w16du:dateUtc="2024-10-18T16:47:00Z">
                  <w:rPr>
                    <w:rFonts w:ascii="Cambria Math" w:eastAsiaTheme="minorEastAsia" w:hAnsi="Cambria Math" w:cs="Times New Roman"/>
                    <w:sz w:val="24"/>
                    <w:szCs w:val="24"/>
                  </w:rPr>
                  <m:t>i</m:t>
                </w:ins>
              </m:r>
            </m:sub>
          </m:sSub>
          <m:sSub>
            <m:sSubPr>
              <m:ctrlPr>
                <w:ins w:id="378" w:author="Emma Sophia Donnelly" w:date="2024-10-18T12:47:00Z" w16du:dateUtc="2024-10-18T16:47:00Z">
                  <w:rPr>
                    <w:rFonts w:ascii="Cambria Math" w:eastAsiaTheme="minorEastAsia" w:hAnsi="Cambria Math" w:cs="Times New Roman"/>
                    <w:i/>
                    <w:sz w:val="24"/>
                    <w:szCs w:val="24"/>
                  </w:rPr>
                </w:ins>
              </m:ctrlPr>
            </m:sSubPr>
            <m:e>
              <m:r>
                <w:ins w:id="379" w:author="Emma Sophia Donnelly" w:date="2024-10-18T12:47:00Z" w16du:dateUtc="2024-10-18T16:47:00Z">
                  <w:rPr>
                    <w:rFonts w:ascii="Cambria Math" w:eastAsiaTheme="minorEastAsia" w:hAnsi="Cambria Math" w:cs="Times New Roman"/>
                    <w:sz w:val="24"/>
                    <w:szCs w:val="24"/>
                  </w:rPr>
                  <m:t>Z</m:t>
                </w:ins>
              </m:r>
            </m:e>
            <m:sub>
              <m:r>
                <w:ins w:id="380" w:author="Emma Sophia Donnelly" w:date="2024-10-18T12:47:00Z" w16du:dateUtc="2024-10-18T16:47:00Z">
                  <w:rPr>
                    <w:rFonts w:ascii="Cambria Math" w:eastAsiaTheme="minorEastAsia" w:hAnsi="Cambria Math" w:cs="Times New Roman"/>
                    <w:sz w:val="24"/>
                    <w:szCs w:val="24"/>
                  </w:rPr>
                  <m:t>ijt</m:t>
                </w:ins>
              </m:r>
            </m:sub>
          </m:sSub>
          <m:sSub>
            <m:sSubPr>
              <m:ctrlPr>
                <w:ins w:id="381" w:author="Emma Sophia Donnelly" w:date="2024-10-18T12:47:00Z" w16du:dateUtc="2024-10-18T16:47:00Z">
                  <w:rPr>
                    <w:rFonts w:ascii="Cambria Math" w:eastAsiaTheme="minorEastAsia" w:hAnsi="Cambria Math" w:cs="Times New Roman"/>
                    <w:i/>
                    <w:sz w:val="24"/>
                    <w:szCs w:val="24"/>
                  </w:rPr>
                </w:ins>
              </m:ctrlPr>
            </m:sSubPr>
            <m:e>
              <m:r>
                <w:ins w:id="382" w:author="Emma Sophia Donnelly" w:date="2024-10-18T12:47:00Z" w16du:dateUtc="2024-10-18T16:47:00Z">
                  <w:rPr>
                    <w:rFonts w:ascii="Cambria Math" w:eastAsiaTheme="minorEastAsia" w:hAnsi="Cambria Math" w:cs="Times New Roman"/>
                    <w:sz w:val="24"/>
                    <w:szCs w:val="24"/>
                  </w:rPr>
                  <m:t>b</m:t>
                </w:ins>
              </m:r>
            </m:e>
            <m:sub>
              <m:r>
                <w:ins w:id="383" w:author="Emma Sophia Donnelly" w:date="2024-10-18T12:47:00Z" w16du:dateUtc="2024-10-18T16:47:00Z">
                  <w:rPr>
                    <w:rFonts w:ascii="Cambria Math" w:eastAsiaTheme="minorEastAsia" w:hAnsi="Cambria Math" w:cs="Times New Roman"/>
                    <w:sz w:val="24"/>
                    <w:szCs w:val="24"/>
                  </w:rPr>
                  <m:t>jt+</m:t>
                </w:ins>
              </m:r>
            </m:sub>
          </m:sSub>
          <m:sSub>
            <m:sSubPr>
              <m:ctrlPr>
                <w:ins w:id="384" w:author="Emma Sophia Donnelly" w:date="2024-10-18T12:47:00Z" w16du:dateUtc="2024-10-18T16:47:00Z">
                  <w:rPr>
                    <w:rFonts w:ascii="Cambria Math" w:eastAsiaTheme="minorEastAsia" w:hAnsi="Cambria Math" w:cs="Times New Roman"/>
                    <w:i/>
                    <w:sz w:val="24"/>
                    <w:szCs w:val="24"/>
                  </w:rPr>
                </w:ins>
              </m:ctrlPr>
            </m:sSubPr>
            <m:e>
              <m:r>
                <w:ins w:id="385" w:author="Emma Sophia Donnelly" w:date="2024-10-18T12:47:00Z" w16du:dateUtc="2024-10-18T16:47:00Z">
                  <w:rPr>
                    <w:rFonts w:ascii="Cambria Math" w:eastAsiaTheme="minorEastAsia" w:hAnsi="Cambria Math" w:cs="Times New Roman"/>
                    <w:sz w:val="24"/>
                    <w:szCs w:val="24"/>
                  </w:rPr>
                  <m:t>μP</m:t>
                </w:ins>
              </m:r>
            </m:e>
            <m:sub>
              <m:r>
                <w:ins w:id="386" w:author="Emma Sophia Donnelly" w:date="2024-10-18T12:47:00Z" w16du:dateUtc="2024-10-18T16:47:00Z">
                  <w:rPr>
                    <w:rFonts w:ascii="Cambria Math" w:eastAsiaTheme="minorEastAsia" w:hAnsi="Cambria Math" w:cs="Times New Roman"/>
                    <w:sz w:val="24"/>
                    <w:szCs w:val="24"/>
                  </w:rPr>
                  <m:t>ijt</m:t>
                </w:ins>
              </m:r>
            </m:sub>
          </m:sSub>
          <m:r>
            <w:ins w:id="387" w:author="Emma Sophia Donnelly" w:date="2024-10-18T12:47:00Z" w16du:dateUtc="2024-10-18T16:47:00Z">
              <w:rPr>
                <w:rFonts w:ascii="Cambria Math" w:eastAsiaTheme="minorEastAsia" w:hAnsi="Cambria Math" w:cs="Times New Roman"/>
                <w:sz w:val="24"/>
                <w:szCs w:val="24"/>
              </w:rPr>
              <m:t>+</m:t>
            </w:ins>
          </m:r>
          <m:sSub>
            <m:sSubPr>
              <m:ctrlPr>
                <w:ins w:id="388" w:author="Emma Sophia Donnelly" w:date="2024-10-18T12:47:00Z" w16du:dateUtc="2024-10-18T16:47:00Z">
                  <w:rPr>
                    <w:rFonts w:ascii="Cambria Math" w:eastAsiaTheme="minorEastAsia" w:hAnsi="Cambria Math" w:cs="Times New Roman"/>
                    <w:i/>
                    <w:sz w:val="24"/>
                    <w:szCs w:val="24"/>
                  </w:rPr>
                </w:ins>
              </m:ctrlPr>
            </m:sSubPr>
            <m:e>
              <m:r>
                <w:ins w:id="389" w:author="Emma Sophia Donnelly" w:date="2024-10-18T12:47:00Z" w16du:dateUtc="2024-10-18T16:47:00Z">
                  <w:rPr>
                    <w:rFonts w:ascii="Cambria Math" w:eastAsiaTheme="minorEastAsia" w:hAnsi="Cambria Math" w:cs="Times New Roman"/>
                    <w:sz w:val="24"/>
                    <w:szCs w:val="24"/>
                  </w:rPr>
                  <m:t>ϵ</m:t>
                </w:ins>
              </m:r>
            </m:e>
            <m:sub>
              <m:r>
                <w:ins w:id="390" w:author="Emma Sophia Donnelly" w:date="2024-10-18T12:47:00Z" w16du:dateUtc="2024-10-18T16:47:00Z">
                  <w:rPr>
                    <w:rFonts w:ascii="Cambria Math" w:eastAsiaTheme="minorEastAsia" w:hAnsi="Cambria Math" w:cs="Times New Roman"/>
                    <w:sz w:val="24"/>
                    <w:szCs w:val="24"/>
                  </w:rPr>
                  <m:t>ijt</m:t>
                </w:ins>
              </m:r>
            </m:sub>
          </m:sSub>
        </m:oMath>
      </m:oMathPara>
    </w:p>
    <w:p w14:paraId="0A56BEA5" w14:textId="77777777" w:rsidR="00E40CA3" w:rsidRDefault="00E40CA3" w:rsidP="00A61B82">
      <w:pPr>
        <w:spacing w:line="480" w:lineRule="auto"/>
        <w:rPr>
          <w:ins w:id="391" w:author="Emma Sophia Donnelly" w:date="2024-10-18T12:36:00Z" w16du:dateUtc="2024-10-18T16:36:00Z"/>
          <w:rFonts w:ascii="Times New Roman" w:eastAsiaTheme="minorEastAsia" w:hAnsi="Times New Roman" w:cs="Times New Roman"/>
          <w:sz w:val="24"/>
          <w:szCs w:val="24"/>
        </w:rPr>
      </w:pPr>
    </w:p>
    <w:p w14:paraId="5BAB7225" w14:textId="77777777" w:rsidR="00411EB6" w:rsidRDefault="00411EB6" w:rsidP="00A61B82">
      <w:pPr>
        <w:spacing w:line="480" w:lineRule="auto"/>
        <w:rPr>
          <w:ins w:id="392" w:author="Emma Sophia Donnelly" w:date="2024-10-18T12:36:00Z" w16du:dateUtc="2024-10-18T16:36:00Z"/>
          <w:rFonts w:ascii="Times New Roman" w:eastAsiaTheme="minorEastAsia" w:hAnsi="Times New Roman" w:cs="Times New Roman"/>
          <w:sz w:val="24"/>
          <w:szCs w:val="24"/>
        </w:rPr>
      </w:pPr>
    </w:p>
    <w:p w14:paraId="7BD2925D" w14:textId="77777777" w:rsidR="00411EB6" w:rsidRDefault="00411EB6" w:rsidP="00A61B82">
      <w:pPr>
        <w:spacing w:line="480" w:lineRule="auto"/>
        <w:rPr>
          <w:ins w:id="393" w:author="Emma Sophia Donnelly" w:date="2024-10-18T12:35:00Z" w16du:dateUtc="2024-10-18T16:35:00Z"/>
          <w:rFonts w:ascii="Times New Roman" w:eastAsiaTheme="minorEastAsia" w:hAnsi="Times New Roman" w:cs="Times New Roman"/>
          <w:sz w:val="24"/>
          <w:szCs w:val="24"/>
        </w:rPr>
      </w:pPr>
    </w:p>
    <w:p w14:paraId="37597FEF" w14:textId="77777777" w:rsidR="00411EB6" w:rsidRDefault="00411EB6" w:rsidP="00A61B82">
      <w:pPr>
        <w:spacing w:line="480" w:lineRule="auto"/>
        <w:rPr>
          <w:ins w:id="394" w:author="Emma Sophia Donnelly" w:date="2024-10-18T12:35:00Z" w16du:dateUtc="2024-10-18T16:35:00Z"/>
          <w:rFonts w:ascii="Times New Roman" w:eastAsiaTheme="minorEastAsia" w:hAnsi="Times New Roman" w:cs="Times New Roman"/>
          <w:sz w:val="24"/>
          <w:szCs w:val="24"/>
        </w:rPr>
      </w:pPr>
    </w:p>
    <w:p w14:paraId="2D81D4EC" w14:textId="324C6207" w:rsidR="00C823C2" w:rsidRDefault="00A15568" w:rsidP="00A61B82">
      <w:pPr>
        <w:spacing w:line="480" w:lineRule="auto"/>
        <w:rPr>
          <w:ins w:id="395" w:author="Emma Sophia Donnelly" w:date="2024-10-14T14:04:00Z" w16du:dateUtc="2024-10-14T18:04:00Z"/>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estimate household economic benefits from </w:t>
      </w:r>
      <w:del w:id="396" w:author="Emma Sophia Donnelly" w:date="2024-10-14T13:31:00Z" w16du:dateUtc="2024-10-14T17:31:00Z">
        <w:r w:rsidDel="00B004EB">
          <w:rPr>
            <w:rFonts w:ascii="Times New Roman" w:eastAsiaTheme="minorEastAsia" w:hAnsi="Times New Roman" w:cs="Times New Roman"/>
            <w:sz w:val="24"/>
            <w:szCs w:val="24"/>
          </w:rPr>
          <w:delText xml:space="preserve"> </w:delText>
        </w:r>
      </w:del>
      <w:r>
        <w:rPr>
          <w:rFonts w:ascii="Times New Roman" w:eastAsiaTheme="minorEastAsia" w:hAnsi="Times New Roman" w:cs="Times New Roman"/>
          <w:sz w:val="24"/>
          <w:szCs w:val="24"/>
        </w:rPr>
        <w:t>changing the Harris County flood buyout program from mandatory to voluntary using a residential sorting model</w:t>
      </w:r>
      <w:ins w:id="397" w:author="Emma Sophia Donnelly" w:date="2024-10-14T13:31:00Z" w16du:dateUtc="2024-10-14T17:31:00Z">
        <w:r w:rsidR="00B004EB">
          <w:rPr>
            <w:rFonts w:ascii="Times New Roman" w:eastAsiaTheme="minorEastAsia" w:hAnsi="Times New Roman" w:cs="Times New Roman"/>
            <w:sz w:val="24"/>
            <w:szCs w:val="24"/>
          </w:rPr>
          <w:t>.</w:t>
        </w:r>
      </w:ins>
      <w:del w:id="398" w:author="Emma Sophia Donnelly" w:date="2024-10-14T13:31:00Z" w16du:dateUtc="2024-10-14T17:31:00Z">
        <w:r w:rsidDel="00B004EB">
          <w:rPr>
            <w:rFonts w:ascii="Times New Roman" w:eastAsiaTheme="minorEastAsia" w:hAnsi="Times New Roman" w:cs="Times New Roman"/>
            <w:sz w:val="24"/>
            <w:szCs w:val="24"/>
          </w:rPr>
          <w:delText xml:space="preserve">. </w:delText>
        </w:r>
        <w:r w:rsidR="008E4048" w:rsidDel="00B004EB">
          <w:rPr>
            <w:rFonts w:ascii="Times New Roman" w:eastAsiaTheme="minorEastAsia" w:hAnsi="Times New Roman" w:cs="Times New Roman"/>
            <w:sz w:val="24"/>
            <w:szCs w:val="24"/>
          </w:rPr>
          <w:delText>I will measure the effect of mandatory flood buyout policy on Harris County residents using a sorting model.</w:delText>
        </w:r>
      </w:del>
      <w:r w:rsidR="008E4048">
        <w:rPr>
          <w:rFonts w:ascii="Times New Roman" w:eastAsiaTheme="minorEastAsia" w:hAnsi="Times New Roman" w:cs="Times New Roman"/>
          <w:sz w:val="24"/>
          <w:szCs w:val="24"/>
        </w:rPr>
        <w:t xml:space="preserve"> </w:t>
      </w:r>
      <w:ins w:id="399" w:author="Emma Sophia Donnelly" w:date="2024-10-14T14:04:00Z" w16du:dateUtc="2024-10-14T18:04:00Z">
        <w:r w:rsidR="00C823C2">
          <w:rPr>
            <w:rFonts w:ascii="Times New Roman" w:eastAsiaTheme="minorEastAsia" w:hAnsi="Times New Roman" w:cs="Times New Roman"/>
            <w:sz w:val="24"/>
            <w:szCs w:val="24"/>
          </w:rPr>
          <w:t>The choice of housing</w:t>
        </w:r>
      </w:ins>
      <w:ins w:id="400" w:author="Emma Sophia Donnelly" w:date="2024-10-14T14:05:00Z" w16du:dateUtc="2024-10-14T18:05:00Z">
        <w:r w:rsidR="00C823C2">
          <w:rPr>
            <w:rFonts w:ascii="Times New Roman" w:eastAsiaTheme="minorEastAsia" w:hAnsi="Times New Roman" w:cs="Times New Roman"/>
            <w:sz w:val="24"/>
            <w:szCs w:val="24"/>
          </w:rPr>
          <w:t xml:space="preserve"> is a combination of geographic and house characteristics: census tract, flood risk indicator (?), house characteristics (list),</w:t>
        </w:r>
      </w:ins>
      <w:ins w:id="401" w:author="Emma Sophia Donnelly" w:date="2024-10-14T14:06:00Z" w16du:dateUtc="2024-10-14T18:06:00Z">
        <w:r w:rsidR="00C823C2">
          <w:rPr>
            <w:rFonts w:ascii="Times New Roman" w:eastAsiaTheme="minorEastAsia" w:hAnsi="Times New Roman" w:cs="Times New Roman"/>
            <w:sz w:val="24"/>
            <w:szCs w:val="24"/>
          </w:rPr>
          <w:t xml:space="preserve"> and</w:t>
        </w:r>
      </w:ins>
      <w:ins w:id="402" w:author="Emma Sophia Donnelly" w:date="2024-10-14T14:05:00Z" w16du:dateUtc="2024-10-14T18:05:00Z">
        <w:r w:rsidR="00C823C2">
          <w:rPr>
            <w:rFonts w:ascii="Times New Roman" w:eastAsiaTheme="minorEastAsia" w:hAnsi="Times New Roman" w:cs="Times New Roman"/>
            <w:sz w:val="24"/>
            <w:szCs w:val="24"/>
          </w:rPr>
          <w:t xml:space="preserve"> </w:t>
        </w:r>
      </w:ins>
      <w:ins w:id="403" w:author="Emma Sophia Donnelly" w:date="2024-10-14T14:06:00Z" w16du:dateUtc="2024-10-14T18:06:00Z">
        <w:r w:rsidR="00C823C2">
          <w:rPr>
            <w:rFonts w:ascii="Times New Roman" w:eastAsiaTheme="minorEastAsia" w:hAnsi="Times New Roman" w:cs="Times New Roman"/>
            <w:sz w:val="24"/>
            <w:szCs w:val="24"/>
          </w:rPr>
          <w:t xml:space="preserve">distance to coast (bins?). The distance to coast bins </w:t>
        </w:r>
      </w:ins>
      <w:proofErr w:type="gramStart"/>
      <w:ins w:id="404" w:author="Emma Sophia Donnelly" w:date="2024-10-14T14:07:00Z" w16du:dateUtc="2024-10-14T18:07:00Z">
        <w:r w:rsidR="00472A15">
          <w:rPr>
            <w:rFonts w:ascii="Times New Roman" w:eastAsiaTheme="minorEastAsia" w:hAnsi="Times New Roman" w:cs="Times New Roman"/>
            <w:sz w:val="24"/>
            <w:szCs w:val="24"/>
          </w:rPr>
          <w:t>are</w:t>
        </w:r>
        <w:proofErr w:type="gramEnd"/>
        <w:r w:rsidR="00472A15">
          <w:rPr>
            <w:rFonts w:ascii="Times New Roman" w:eastAsiaTheme="minorEastAsia" w:hAnsi="Times New Roman" w:cs="Times New Roman"/>
            <w:sz w:val="24"/>
            <w:szCs w:val="24"/>
          </w:rPr>
          <w:t xml:space="preserve"> used to</w:t>
        </w:r>
      </w:ins>
      <w:ins w:id="405" w:author="Emma Sophia Donnelly" w:date="2024-10-14T14:06:00Z" w16du:dateUtc="2024-10-14T18:06:00Z">
        <w:r w:rsidR="00C823C2">
          <w:rPr>
            <w:rFonts w:ascii="Times New Roman" w:eastAsiaTheme="minorEastAsia" w:hAnsi="Times New Roman" w:cs="Times New Roman"/>
            <w:sz w:val="24"/>
            <w:szCs w:val="24"/>
          </w:rPr>
          <w:t xml:space="preserve"> </w:t>
        </w:r>
        <w:proofErr w:type="gramStart"/>
        <w:r w:rsidR="00C823C2">
          <w:rPr>
            <w:rFonts w:ascii="Times New Roman" w:eastAsiaTheme="minorEastAsia" w:hAnsi="Times New Roman" w:cs="Times New Roman"/>
            <w:sz w:val="24"/>
            <w:szCs w:val="24"/>
          </w:rPr>
          <w:t>control for</w:t>
        </w:r>
        <w:proofErr w:type="gramEnd"/>
        <w:r w:rsidR="00C823C2">
          <w:rPr>
            <w:rFonts w:ascii="Times New Roman" w:eastAsiaTheme="minorEastAsia" w:hAnsi="Times New Roman" w:cs="Times New Roman"/>
            <w:sz w:val="24"/>
            <w:szCs w:val="24"/>
          </w:rPr>
          <w:t xml:space="preserve"> the amenity impact of proximity to water.</w:t>
        </w:r>
      </w:ins>
      <w:ins w:id="406" w:author="Emma Sophia Donnelly" w:date="2024-10-14T14:07:00Z" w16du:dateUtc="2024-10-14T18:07:00Z">
        <w:r w:rsidR="00472A15">
          <w:rPr>
            <w:rFonts w:ascii="Times New Roman" w:eastAsiaTheme="minorEastAsia" w:hAnsi="Times New Roman" w:cs="Times New Roman"/>
            <w:sz w:val="24"/>
            <w:szCs w:val="24"/>
          </w:rPr>
          <w:t xml:space="preserve"> Also, the choice set </w:t>
        </w:r>
      </w:ins>
      <m:oMath>
        <m:sSub>
          <m:sSubPr>
            <m:ctrlPr>
              <w:ins w:id="407" w:author="Emma Sophia Donnelly" w:date="2024-10-14T14:07:00Z" w16du:dateUtc="2024-10-14T18:07:00Z">
                <w:rPr>
                  <w:rFonts w:ascii="Cambria Math" w:eastAsiaTheme="minorEastAsia" w:hAnsi="Cambria Math" w:cs="Times New Roman"/>
                  <w:i/>
                  <w:sz w:val="24"/>
                  <w:szCs w:val="24"/>
                </w:rPr>
              </w:ins>
            </m:ctrlPr>
          </m:sSubPr>
          <m:e>
            <m:r>
              <w:ins w:id="408" w:author="Emma Sophia Donnelly" w:date="2024-10-14T14:07:00Z" w16du:dateUtc="2024-10-14T18:07:00Z">
                <w:rPr>
                  <w:rFonts w:ascii="Cambria Math" w:eastAsiaTheme="minorEastAsia" w:hAnsi="Cambria Math" w:cs="Times New Roman"/>
                  <w:sz w:val="24"/>
                  <w:szCs w:val="24"/>
                </w:rPr>
                <m:t>A</m:t>
              </w:ins>
            </m:r>
          </m:e>
          <m:sub>
            <m:r>
              <w:ins w:id="409" w:author="Emma Sophia Donnelly" w:date="2024-10-14T14:07:00Z" w16du:dateUtc="2024-10-14T18:07:00Z">
                <w:rPr>
                  <w:rFonts w:ascii="Cambria Math" w:eastAsiaTheme="minorEastAsia" w:hAnsi="Cambria Math" w:cs="Times New Roman"/>
                  <w:sz w:val="24"/>
                  <w:szCs w:val="24"/>
                </w:rPr>
                <m:t>t</m:t>
              </w:ins>
            </m:r>
          </m:sub>
        </m:sSub>
      </m:oMath>
      <w:ins w:id="410" w:author="Emma Sophia Donnelly" w:date="2024-10-14T14:07:00Z" w16du:dateUtc="2024-10-14T18:07:00Z">
        <w:r w:rsidR="00472A15">
          <w:rPr>
            <w:rFonts w:ascii="Times New Roman" w:eastAsiaTheme="minorEastAsia" w:hAnsi="Times New Roman" w:cs="Times New Roman"/>
            <w:sz w:val="24"/>
            <w:szCs w:val="24"/>
          </w:rPr>
          <w:t xml:space="preserve"> may not be the same each </w:t>
        </w:r>
        <w:r w:rsidR="00472A15">
          <w:rPr>
            <w:rFonts w:ascii="Times New Roman" w:eastAsiaTheme="minorEastAsia" w:hAnsi="Times New Roman" w:cs="Times New Roman"/>
            <w:sz w:val="24"/>
            <w:szCs w:val="24"/>
          </w:rPr>
          <w:lastRenderedPageBreak/>
          <w:t xml:space="preserve">year and for all </w:t>
        </w:r>
        <w:commentRangeStart w:id="411"/>
        <w:commentRangeStart w:id="412"/>
        <w:commentRangeStart w:id="413"/>
        <w:r w:rsidR="00472A15">
          <w:rPr>
            <w:rFonts w:ascii="Times New Roman" w:eastAsiaTheme="minorEastAsia" w:hAnsi="Times New Roman" w:cs="Times New Roman"/>
            <w:sz w:val="24"/>
            <w:szCs w:val="24"/>
          </w:rPr>
          <w:t>individuals</w:t>
        </w:r>
      </w:ins>
      <w:commentRangeEnd w:id="411"/>
      <w:ins w:id="414" w:author="Emma Sophia Donnelly" w:date="2024-10-14T14:08:00Z" w16du:dateUtc="2024-10-14T18:08:00Z">
        <w:r w:rsidR="00DC6F51">
          <w:rPr>
            <w:rStyle w:val="CommentReference"/>
          </w:rPr>
          <w:commentReference w:id="411"/>
        </w:r>
      </w:ins>
      <w:commentRangeEnd w:id="412"/>
      <w:ins w:id="415" w:author="Emma Sophia Donnelly" w:date="2024-10-14T14:17:00Z" w16du:dateUtc="2024-10-14T18:17:00Z">
        <w:r w:rsidR="00643E8F">
          <w:rPr>
            <w:rStyle w:val="CommentReference"/>
          </w:rPr>
          <w:commentReference w:id="412"/>
        </w:r>
      </w:ins>
      <w:commentRangeEnd w:id="413"/>
      <w:ins w:id="416" w:author="Emma Sophia Donnelly" w:date="2024-10-14T14:18:00Z" w16du:dateUtc="2024-10-14T18:18:00Z">
        <w:r w:rsidR="003834A4">
          <w:rPr>
            <w:rStyle w:val="CommentReference"/>
          </w:rPr>
          <w:commentReference w:id="413"/>
        </w:r>
      </w:ins>
      <w:ins w:id="417" w:author="Emma Sophia Donnelly" w:date="2024-10-14T14:07:00Z" w16du:dateUtc="2024-10-14T18:07:00Z">
        <w:r w:rsidR="00472A15">
          <w:rPr>
            <w:rFonts w:ascii="Times New Roman" w:eastAsiaTheme="minorEastAsia" w:hAnsi="Times New Roman" w:cs="Times New Roman"/>
            <w:sz w:val="24"/>
            <w:szCs w:val="24"/>
          </w:rPr>
          <w:t>.</w:t>
        </w:r>
      </w:ins>
      <w:ins w:id="418" w:author="Emma Sophia Donnelly" w:date="2024-10-14T14:16:00Z" w16du:dateUtc="2024-10-14T18:16:00Z">
        <w:r w:rsidR="00B53E5F">
          <w:rPr>
            <w:rFonts w:ascii="Times New Roman" w:eastAsiaTheme="minorEastAsia" w:hAnsi="Times New Roman" w:cs="Times New Roman"/>
            <w:sz w:val="24"/>
            <w:szCs w:val="24"/>
          </w:rPr>
          <w:t xml:space="preserve"> We could either (1) assume they face the same choice set or (2) figure out how to do something about that. </w:t>
        </w:r>
      </w:ins>
      <w:ins w:id="419" w:author="Emma Sophia Donnelly" w:date="2024-10-14T14:07:00Z" w16du:dateUtc="2024-10-14T18:07:00Z">
        <w:r w:rsidR="00472A15">
          <w:rPr>
            <w:rFonts w:ascii="Times New Roman" w:eastAsiaTheme="minorEastAsia" w:hAnsi="Times New Roman" w:cs="Times New Roman"/>
            <w:sz w:val="24"/>
            <w:szCs w:val="24"/>
          </w:rPr>
          <w:t xml:space="preserve"> </w:t>
        </w:r>
      </w:ins>
    </w:p>
    <w:p w14:paraId="6664AE3A" w14:textId="0044A480" w:rsidR="008E4048" w:rsidDel="00647235" w:rsidRDefault="008E4048">
      <w:pPr>
        <w:spacing w:line="480" w:lineRule="auto"/>
        <w:ind w:firstLine="720"/>
        <w:rPr>
          <w:del w:id="420" w:author="Emma Sophia Donnelly" w:date="2024-10-14T13:35:00Z" w16du:dateUtc="2024-10-14T17:35:00Z"/>
          <w:rFonts w:ascii="Times New Roman" w:eastAsiaTheme="minorEastAsia" w:hAnsi="Times New Roman" w:cs="Times New Roman"/>
          <w:sz w:val="24"/>
          <w:szCs w:val="24"/>
        </w:rPr>
        <w:pPrChange w:id="421" w:author="Emma Sophia Donnelly" w:date="2024-10-14T14:32:00Z" w16du:dateUtc="2024-10-14T18:32:00Z">
          <w:pPr>
            <w:spacing w:line="480" w:lineRule="auto"/>
          </w:pPr>
        </w:pPrChange>
      </w:pPr>
      <w:del w:id="422" w:author="Emma Sophia Donnelly" w:date="2024-10-14T14:31:00Z" w16du:dateUtc="2024-10-14T18:31:00Z">
        <w:r w:rsidDel="005C499C">
          <w:rPr>
            <w:rFonts w:ascii="Times New Roman" w:eastAsiaTheme="minorEastAsia" w:hAnsi="Times New Roman" w:cs="Times New Roman"/>
            <w:sz w:val="24"/>
            <w:szCs w:val="24"/>
          </w:rPr>
          <w:delText xml:space="preserve">A household’s location decision is a function of the house’s cost, how much they receive from FEMA to move, the duration of the household’s buyout, neighborhood attributes, and household characteristics. </w:delText>
        </w:r>
      </w:del>
      <w:r>
        <w:rPr>
          <w:rFonts w:ascii="Times New Roman" w:eastAsiaTheme="minorEastAsia" w:hAnsi="Times New Roman" w:cs="Times New Roman"/>
          <w:sz w:val="24"/>
          <w:szCs w:val="24"/>
        </w:rPr>
        <w:t>Each house</w:t>
      </w:r>
      <w:ins w:id="423" w:author="Emma Sophia Donnelly" w:date="2024-10-14T13:32:00Z" w16du:dateUtc="2024-10-14T17:32:00Z">
        <w:r w:rsidR="00247FA0">
          <w:rPr>
            <w:rFonts w:ascii="Times New Roman" w:eastAsiaTheme="minorEastAsia" w:hAnsi="Times New Roman" w:cs="Times New Roman"/>
            <w:sz w:val="24"/>
            <w:szCs w:val="24"/>
          </w:rPr>
          <w:t xml:space="preserve"> </w:t>
        </w:r>
      </w:ins>
      <m:oMath>
        <m:r>
          <w:ins w:id="424" w:author="Emma Sophia Donnelly" w:date="2024-10-14T13:32:00Z" w16du:dateUtc="2024-10-14T17:32:00Z">
            <w:rPr>
              <w:rFonts w:ascii="Cambria Math" w:eastAsiaTheme="minorEastAsia" w:hAnsi="Cambria Math" w:cs="Times New Roman"/>
              <w:sz w:val="24"/>
              <w:szCs w:val="24"/>
            </w:rPr>
            <m:t>i</m:t>
          </w:ins>
        </m:r>
      </m:oMath>
      <w:r>
        <w:rPr>
          <w:rFonts w:ascii="Times New Roman" w:eastAsiaTheme="minorEastAsia" w:hAnsi="Times New Roman" w:cs="Times New Roman"/>
          <w:sz w:val="24"/>
          <w:szCs w:val="24"/>
        </w:rPr>
        <w:t xml:space="preserve"> </w:t>
      </w:r>
      <w:del w:id="425" w:author="Emma Sophia Donnelly" w:date="2024-10-14T13:32:00Z" w16du:dateUtc="2024-10-14T17:32:00Z">
        <w:r w:rsidDel="00247FA0">
          <w:rPr>
            <w:rFonts w:ascii="Times New Roman" w:eastAsiaTheme="minorEastAsia" w:hAnsi="Times New Roman" w:cs="Times New Roman"/>
            <w:sz w:val="24"/>
            <w:szCs w:val="24"/>
          </w:rPr>
          <w:delText xml:space="preserve">i </w:delText>
        </w:r>
      </w:del>
      <w:r>
        <w:rPr>
          <w:rFonts w:ascii="Times New Roman" w:eastAsiaTheme="minorEastAsia" w:hAnsi="Times New Roman" w:cs="Times New Roman"/>
          <w:sz w:val="24"/>
          <w:szCs w:val="24"/>
        </w:rPr>
        <w:t xml:space="preserve">chooses to live in a location </w:t>
      </w:r>
      <m:oMath>
        <m:r>
          <w:ins w:id="426" w:author="Emma Sophia Donnelly" w:date="2024-10-14T13:32:00Z" w16du:dateUtc="2024-10-14T17:32:00Z">
            <w:rPr>
              <w:rFonts w:ascii="Cambria Math" w:eastAsiaTheme="minorEastAsia" w:hAnsi="Cambria Math" w:cs="Times New Roman"/>
              <w:sz w:val="24"/>
              <w:szCs w:val="24"/>
            </w:rPr>
            <m:t>j</m:t>
          </w:ins>
        </m:r>
      </m:oMath>
      <w:ins w:id="427" w:author="Emma Sophia Donnelly" w:date="2024-10-14T13:32:00Z" w16du:dateUtc="2024-10-14T17:32:00Z">
        <w:r w:rsidR="00247FA0">
          <w:rPr>
            <w:rFonts w:ascii="Times New Roman" w:eastAsiaTheme="minorEastAsia" w:hAnsi="Times New Roman" w:cs="Times New Roman"/>
            <w:sz w:val="24"/>
            <w:szCs w:val="24"/>
          </w:rPr>
          <w:t xml:space="preserve"> </w:t>
        </w:r>
      </w:ins>
      <w:del w:id="428" w:author="Emma Sophia Donnelly" w:date="2024-10-14T13:32:00Z" w16du:dateUtc="2024-10-14T17:32:00Z">
        <w:r w:rsidDel="00247FA0">
          <w:rPr>
            <w:rFonts w:ascii="Times New Roman" w:eastAsiaTheme="minorEastAsia" w:hAnsi="Times New Roman" w:cs="Times New Roman"/>
            <w:sz w:val="24"/>
            <w:szCs w:val="24"/>
          </w:rPr>
          <w:delText>j</w:delText>
        </w:r>
      </w:del>
      <w:r w:rsidR="00260209">
        <w:rPr>
          <w:rFonts w:ascii="Times New Roman" w:eastAsiaTheme="minorEastAsia" w:hAnsi="Times New Roman" w:cs="Times New Roman"/>
          <w:sz w:val="24"/>
          <w:szCs w:val="24"/>
        </w:rPr>
        <w:t xml:space="preserve"> </w:t>
      </w:r>
      <w:del w:id="429" w:author="Emma Sophia Donnelly" w:date="2024-10-14T13:33:00Z" w16du:dateUtc="2024-10-14T17:33:00Z">
        <w:r w:rsidR="00260209" w:rsidDel="00247FA0">
          <w:rPr>
            <w:rFonts w:ascii="Times New Roman" w:eastAsiaTheme="minorEastAsia" w:hAnsi="Times New Roman" w:cs="Times New Roman"/>
            <w:sz w:val="24"/>
            <w:szCs w:val="24"/>
          </w:rPr>
          <w:delText xml:space="preserve">in </w:delText>
        </w:r>
      </w:del>
      <m:oMath>
        <m:sSub>
          <m:sSubPr>
            <m:ctrlPr>
              <w:ins w:id="430" w:author="Emma Sophia Donnelly" w:date="2024-10-14T13:33:00Z" w16du:dateUtc="2024-10-14T17:33:00Z">
                <w:rPr>
                  <w:rFonts w:ascii="Cambria Math" w:eastAsiaTheme="minorEastAsia" w:hAnsi="Cambria Math" w:cs="Times New Roman"/>
                  <w:i/>
                  <w:sz w:val="24"/>
                  <w:szCs w:val="24"/>
                </w:rPr>
              </w:ins>
            </m:ctrlPr>
          </m:sSubPr>
          <m:e>
            <m:r>
              <w:ins w:id="431" w:author="Emma Sophia Donnelly" w:date="2024-10-14T13:33:00Z" w16du:dateUtc="2024-10-14T17:33:00Z">
                <w:rPr>
                  <w:rFonts w:ascii="Cambria Math" w:eastAsiaTheme="minorEastAsia" w:hAnsi="Cambria Math" w:cs="Times New Roman"/>
                  <w:sz w:val="24"/>
                  <w:szCs w:val="24"/>
                </w:rPr>
                <m:t>∈A</m:t>
              </w:ins>
            </m:r>
          </m:e>
          <m:sub>
            <m:r>
              <w:ins w:id="432" w:author="Emma Sophia Donnelly" w:date="2024-10-14T13:33:00Z" w16du:dateUtc="2024-10-14T17:33:00Z">
                <w:rPr>
                  <w:rFonts w:ascii="Cambria Math" w:eastAsiaTheme="minorEastAsia" w:hAnsi="Cambria Math" w:cs="Times New Roman"/>
                  <w:sz w:val="24"/>
                  <w:szCs w:val="24"/>
                </w:rPr>
                <m:t>t</m:t>
              </w:ins>
            </m:r>
          </m:sub>
        </m:sSub>
      </m:oMath>
      <w:ins w:id="433" w:author="Emma Sophia Donnelly" w:date="2024-10-14T13:32:00Z" w16du:dateUtc="2024-10-14T17:32:00Z">
        <w:r w:rsidR="00247FA0">
          <w:rPr>
            <w:rFonts w:ascii="Times New Roman" w:eastAsiaTheme="minorEastAsia" w:hAnsi="Times New Roman" w:cs="Times New Roman"/>
            <w:sz w:val="24"/>
            <w:szCs w:val="24"/>
          </w:rPr>
          <w:t xml:space="preserve"> </w:t>
        </w:r>
      </w:ins>
      <w:ins w:id="434" w:author="Emma Sophia Donnelly" w:date="2024-10-14T13:35:00Z" w16du:dateUtc="2024-10-14T17:35:00Z">
        <w:r w:rsidR="00F52623">
          <w:rPr>
            <w:rFonts w:ascii="Times New Roman" w:eastAsiaTheme="minorEastAsia" w:hAnsi="Times New Roman" w:cs="Times New Roman"/>
            <w:sz w:val="24"/>
            <w:szCs w:val="24"/>
          </w:rPr>
          <w:t xml:space="preserve">at time </w:t>
        </w:r>
      </w:ins>
      <m:oMath>
        <m:r>
          <w:ins w:id="435" w:author="Emma Sophia Donnelly" w:date="2024-10-14T13:35:00Z" w16du:dateUtc="2024-10-14T17:35:00Z">
            <w:rPr>
              <w:rFonts w:ascii="Cambria Math" w:eastAsiaTheme="minorEastAsia" w:hAnsi="Cambria Math" w:cs="Times New Roman"/>
              <w:sz w:val="24"/>
              <w:szCs w:val="24"/>
            </w:rPr>
            <m:t>t</m:t>
          </w:ins>
        </m:r>
      </m:oMath>
      <w:ins w:id="436" w:author="Emma Sophia Donnelly" w:date="2024-10-14T13:33:00Z" w16du:dateUtc="2024-10-14T17:33:00Z">
        <w:r w:rsidR="00247FA0">
          <w:rPr>
            <w:rFonts w:ascii="Times New Roman" w:eastAsiaTheme="minorEastAsia" w:hAnsi="Times New Roman" w:cs="Times New Roman"/>
            <w:sz w:val="24"/>
            <w:szCs w:val="24"/>
          </w:rPr>
          <w:t xml:space="preserve">, where </w:t>
        </w:r>
      </w:ins>
      <m:oMath>
        <m:sSub>
          <m:sSubPr>
            <m:ctrlPr>
              <w:ins w:id="437" w:author="Emma Sophia Donnelly" w:date="2024-10-14T13:33:00Z" w16du:dateUtc="2024-10-14T17:33:00Z">
                <w:rPr>
                  <w:rFonts w:ascii="Cambria Math" w:eastAsiaTheme="minorEastAsia" w:hAnsi="Cambria Math" w:cs="Times New Roman"/>
                  <w:i/>
                  <w:sz w:val="24"/>
                  <w:szCs w:val="24"/>
                </w:rPr>
              </w:ins>
            </m:ctrlPr>
          </m:sSubPr>
          <m:e>
            <m:r>
              <w:ins w:id="438" w:author="Emma Sophia Donnelly" w:date="2024-10-14T13:33:00Z" w16du:dateUtc="2024-10-14T17:33:00Z">
                <w:rPr>
                  <w:rFonts w:ascii="Cambria Math" w:eastAsiaTheme="minorEastAsia" w:hAnsi="Cambria Math" w:cs="Times New Roman"/>
                  <w:sz w:val="24"/>
                  <w:szCs w:val="24"/>
                </w:rPr>
                <m:t>A</m:t>
              </w:ins>
            </m:r>
          </m:e>
          <m:sub>
            <m:r>
              <w:ins w:id="439" w:author="Emma Sophia Donnelly" w:date="2024-10-14T13:33:00Z" w16du:dateUtc="2024-10-14T17:33:00Z">
                <w:rPr>
                  <w:rFonts w:ascii="Cambria Math" w:eastAsiaTheme="minorEastAsia" w:hAnsi="Cambria Math" w:cs="Times New Roman"/>
                  <w:sz w:val="24"/>
                  <w:szCs w:val="24"/>
                </w:rPr>
                <m:t>t</m:t>
              </w:ins>
            </m:r>
          </m:sub>
        </m:sSub>
      </m:oMath>
      <w:ins w:id="440" w:author="Emma Sophia Donnelly" w:date="2024-10-14T13:33:00Z" w16du:dateUtc="2024-10-14T17:33:00Z">
        <w:r w:rsidR="00247FA0">
          <w:rPr>
            <w:rFonts w:ascii="Times New Roman" w:eastAsiaTheme="minorEastAsia" w:hAnsi="Times New Roman" w:cs="Times New Roman"/>
            <w:sz w:val="24"/>
            <w:szCs w:val="24"/>
          </w:rPr>
          <w:t xml:space="preserve"> is </w:t>
        </w:r>
      </w:ins>
      <w:del w:id="441" w:author="Emma Sophia Donnelly" w:date="2024-10-14T13:33:00Z" w16du:dateUtc="2024-10-14T17:33:00Z">
        <w:r w:rsidR="00260209" w:rsidDel="00247FA0">
          <w:rPr>
            <w:rFonts w:ascii="Times New Roman" w:eastAsiaTheme="minorEastAsia" w:hAnsi="Times New Roman" w:cs="Times New Roman"/>
            <w:sz w:val="24"/>
            <w:szCs w:val="24"/>
          </w:rPr>
          <w:delText xml:space="preserve">At (At is </w:delText>
        </w:r>
      </w:del>
      <w:r w:rsidR="00260209">
        <w:rPr>
          <w:rFonts w:ascii="Times New Roman" w:eastAsiaTheme="minorEastAsia" w:hAnsi="Times New Roman" w:cs="Times New Roman"/>
          <w:sz w:val="24"/>
          <w:szCs w:val="24"/>
        </w:rPr>
        <w:t>what is available from the choice set at that time</w:t>
      </w:r>
      <w:del w:id="442" w:author="Emma Sophia Donnelly" w:date="2024-10-14T13:33:00Z" w16du:dateUtc="2024-10-14T17:33:00Z">
        <w:r w:rsidR="00260209" w:rsidDel="00247FA0">
          <w:rPr>
            <w:rFonts w:ascii="Times New Roman" w:eastAsiaTheme="minorEastAsia" w:hAnsi="Times New Roman" w:cs="Times New Roman"/>
            <w:sz w:val="24"/>
            <w:szCs w:val="24"/>
          </w:rPr>
          <w:delText>)</w:delText>
        </w:r>
        <w:r w:rsidDel="00247FA0">
          <w:rPr>
            <w:rFonts w:ascii="Times New Roman" w:eastAsiaTheme="minorEastAsia" w:hAnsi="Times New Roman" w:cs="Times New Roman"/>
            <w:sz w:val="24"/>
            <w:szCs w:val="24"/>
          </w:rPr>
          <w:delText xml:space="preserve"> </w:delText>
        </w:r>
      </w:del>
      <w:del w:id="443" w:author="Emma Sophia Donnelly" w:date="2024-10-14T13:35:00Z" w16du:dateUtc="2024-10-14T17:35:00Z">
        <w:r w:rsidDel="00F52623">
          <w:rPr>
            <w:rFonts w:ascii="Times New Roman" w:eastAsiaTheme="minorEastAsia" w:hAnsi="Times New Roman" w:cs="Times New Roman"/>
            <w:sz w:val="24"/>
            <w:szCs w:val="24"/>
          </w:rPr>
          <w:delText>at time</w:delText>
        </w:r>
      </w:del>
      <w:del w:id="444" w:author="Emma Sophia Donnelly" w:date="2024-10-14T13:34:00Z" w16du:dateUtc="2024-10-14T17:34:00Z">
        <w:r w:rsidDel="00A35CC7">
          <w:rPr>
            <w:rFonts w:ascii="Times New Roman" w:eastAsiaTheme="minorEastAsia" w:hAnsi="Times New Roman" w:cs="Times New Roman"/>
            <w:sz w:val="24"/>
            <w:szCs w:val="24"/>
          </w:rPr>
          <w:delText xml:space="preserve"> </w:delText>
        </w:r>
        <w:r w:rsidDel="00146A2D">
          <w:rPr>
            <w:rFonts w:ascii="Times New Roman" w:eastAsiaTheme="minorEastAsia" w:hAnsi="Times New Roman" w:cs="Times New Roman"/>
            <w:sz w:val="24"/>
            <w:szCs w:val="24"/>
          </w:rPr>
          <w:delText>j with utility</w:delText>
        </w:r>
      </w:del>
      <w:ins w:id="445" w:author="Emma Sophia Donnelly" w:date="2024-10-14T13:34:00Z" w16du:dateUtc="2024-10-14T17:34:00Z">
        <w:r w:rsidR="00146A2D">
          <w:rPr>
            <w:rFonts w:ascii="Times New Roman" w:eastAsiaTheme="minorEastAsia" w:hAnsi="Times New Roman" w:cs="Times New Roman"/>
            <w:sz w:val="24"/>
            <w:szCs w:val="24"/>
          </w:rPr>
          <w:t>.</w:t>
        </w:r>
      </w:ins>
      <w:del w:id="446" w:author="Emma Sophia Donnelly" w:date="2024-10-14T13:34:00Z" w16du:dateUtc="2024-10-14T17:34:00Z">
        <w:r w:rsidDel="00146A2D">
          <w:rPr>
            <w:rFonts w:ascii="Times New Roman" w:eastAsiaTheme="minorEastAsia" w:hAnsi="Times New Roman" w:cs="Times New Roman"/>
            <w:sz w:val="24"/>
            <w:szCs w:val="24"/>
          </w:rPr>
          <w:delText xml:space="preserve"> Uijt. </w:delText>
        </w:r>
      </w:del>
    </w:p>
    <w:p w14:paraId="5372E886" w14:textId="613EFFCC" w:rsidR="009A1994" w:rsidRDefault="005C499C">
      <w:pPr>
        <w:spacing w:line="480" w:lineRule="auto"/>
        <w:ind w:firstLine="720"/>
        <w:rPr>
          <w:ins w:id="447" w:author="Emma Sophia Donnelly" w:date="2024-10-14T14:22:00Z" w16du:dateUtc="2024-10-14T18:22:00Z"/>
          <w:rFonts w:ascii="Times New Roman" w:eastAsiaTheme="minorEastAsia" w:hAnsi="Times New Roman" w:cs="Times New Roman"/>
          <w:sz w:val="24"/>
          <w:szCs w:val="24"/>
        </w:rPr>
        <w:pPrChange w:id="448" w:author="Emma Sophia Donnelly" w:date="2024-10-14T14:32:00Z" w16du:dateUtc="2024-10-14T18:32:00Z">
          <w:pPr>
            <w:spacing w:line="480" w:lineRule="auto"/>
          </w:pPr>
        </w:pPrChange>
      </w:pPr>
      <w:ins w:id="449" w:author="Emma Sophia Donnelly" w:date="2024-10-14T14:32:00Z" w16du:dateUtc="2024-10-14T18:32:00Z">
        <w:r>
          <w:rPr>
            <w:rFonts w:ascii="Times New Roman" w:eastAsiaTheme="minorEastAsia" w:hAnsi="Times New Roman" w:cs="Times New Roman"/>
            <w:sz w:val="24"/>
            <w:szCs w:val="24"/>
          </w:rPr>
          <w:t xml:space="preserve"> </w:t>
        </w:r>
      </w:ins>
      <w:del w:id="450" w:author="Emma Sophia Donnelly" w:date="2024-10-14T13:35:00Z" w16du:dateUtc="2024-10-14T17:35:00Z">
        <w:r w:rsidR="009A1994" w:rsidDel="00647235">
          <w:rPr>
            <w:rFonts w:ascii="Times New Roman" w:eastAsiaTheme="minorEastAsia" w:hAnsi="Times New Roman" w:cs="Times New Roman"/>
            <w:sz w:val="24"/>
            <w:szCs w:val="24"/>
          </w:rPr>
          <w:delText>An</w:delText>
        </w:r>
      </w:del>
      <w:del w:id="451" w:author="Emma Sophia Donnelly" w:date="2024-10-14T14:32:00Z" w16du:dateUtc="2024-10-14T18:32:00Z">
        <w:r w:rsidR="009A1994" w:rsidDel="005C499C">
          <w:rPr>
            <w:rFonts w:ascii="Times New Roman" w:eastAsiaTheme="minorEastAsia" w:hAnsi="Times New Roman" w:cs="Times New Roman"/>
            <w:sz w:val="24"/>
            <w:szCs w:val="24"/>
          </w:rPr>
          <w:delText xml:space="preserve"> </w:delText>
        </w:r>
      </w:del>
      <w:ins w:id="452" w:author="Emma Sophia Donnelly" w:date="2024-10-14T13:35:00Z" w16du:dateUtc="2024-10-14T17:35:00Z">
        <w:r w:rsidR="00647235">
          <w:rPr>
            <w:rFonts w:ascii="Times New Roman" w:eastAsiaTheme="minorEastAsia" w:hAnsi="Times New Roman" w:cs="Times New Roman"/>
            <w:sz w:val="24"/>
            <w:szCs w:val="24"/>
          </w:rPr>
          <w:t>A</w:t>
        </w:r>
      </w:ins>
      <w:ins w:id="453" w:author="Emma Sophia Donnelly" w:date="2024-10-14T14:20:00Z" w16du:dateUtc="2024-10-14T18:20:00Z">
        <w:r w:rsidR="00B45A1D">
          <w:rPr>
            <w:rFonts w:ascii="Times New Roman" w:eastAsiaTheme="minorEastAsia" w:hAnsi="Times New Roman" w:cs="Times New Roman"/>
            <w:sz w:val="24"/>
            <w:szCs w:val="24"/>
          </w:rPr>
          <w:t xml:space="preserve"> </w:t>
        </w:r>
      </w:ins>
      <w:del w:id="454" w:author="Emma Sophia Donnelly" w:date="2024-10-14T14:20:00Z" w16du:dateUtc="2024-10-14T18:20:00Z">
        <w:r w:rsidR="009A1994" w:rsidDel="00B45A1D">
          <w:rPr>
            <w:rFonts w:ascii="Times New Roman" w:eastAsiaTheme="minorEastAsia" w:hAnsi="Times New Roman" w:cs="Times New Roman"/>
            <w:sz w:val="24"/>
            <w:szCs w:val="24"/>
          </w:rPr>
          <w:delText xml:space="preserve">individual </w:delText>
        </w:r>
      </w:del>
      <w:ins w:id="455" w:author="Emma Sophia Donnelly" w:date="2024-10-14T13:35:00Z" w16du:dateUtc="2024-10-14T17:35:00Z">
        <w:r w:rsidR="00647235">
          <w:rPr>
            <w:rFonts w:ascii="Times New Roman" w:eastAsiaTheme="minorEastAsia" w:hAnsi="Times New Roman" w:cs="Times New Roman"/>
            <w:sz w:val="24"/>
            <w:szCs w:val="24"/>
          </w:rPr>
          <w:t>household</w:t>
        </w:r>
      </w:ins>
      <w:ins w:id="456" w:author="Emma Sophia Donnelly" w:date="2024-10-14T14:20:00Z" w16du:dateUtc="2024-10-14T18:20:00Z">
        <w:r w:rsidR="00B45A1D">
          <w:rPr>
            <w:rFonts w:ascii="Times New Roman" w:eastAsiaTheme="minorEastAsia" w:hAnsi="Times New Roman" w:cs="Times New Roman"/>
            <w:sz w:val="24"/>
            <w:szCs w:val="24"/>
          </w:rPr>
          <w:t xml:space="preserve"> </w:t>
        </w:r>
      </w:ins>
      <m:oMath>
        <m:r>
          <w:ins w:id="457" w:author="Emma Sophia Donnelly" w:date="2024-10-14T14:21:00Z" w16du:dateUtc="2024-10-14T18:21:00Z">
            <w:rPr>
              <w:rFonts w:ascii="Cambria Math" w:eastAsiaTheme="minorEastAsia" w:hAnsi="Cambria Math" w:cs="Times New Roman"/>
              <w:sz w:val="24"/>
              <w:szCs w:val="24"/>
            </w:rPr>
            <m:t>i</m:t>
          </w:ins>
        </m:r>
      </m:oMath>
      <w:ins w:id="458" w:author="Emma Sophia Donnelly" w:date="2024-10-14T13:35:00Z" w16du:dateUtc="2024-10-14T17:35:00Z">
        <w:r w:rsidR="00647235">
          <w:rPr>
            <w:rFonts w:ascii="Times New Roman" w:eastAsiaTheme="minorEastAsia" w:hAnsi="Times New Roman" w:cs="Times New Roman"/>
            <w:sz w:val="24"/>
            <w:szCs w:val="24"/>
          </w:rPr>
          <w:t xml:space="preserve"> </w:t>
        </w:r>
      </w:ins>
      <w:ins w:id="459" w:author="Emma Sophia Donnelly" w:date="2024-10-14T14:21:00Z" w16du:dateUtc="2024-10-14T18:21:00Z">
        <w:r w:rsidR="00B45A1D">
          <w:rPr>
            <w:rFonts w:ascii="Times New Roman" w:eastAsiaTheme="minorEastAsia" w:hAnsi="Times New Roman" w:cs="Times New Roman"/>
            <w:sz w:val="24"/>
            <w:szCs w:val="24"/>
          </w:rPr>
          <w:t xml:space="preserve">receives the following </w:t>
        </w:r>
      </w:ins>
      <w:r w:rsidR="009A1994">
        <w:rPr>
          <w:rFonts w:ascii="Times New Roman" w:eastAsiaTheme="minorEastAsia" w:hAnsi="Times New Roman" w:cs="Times New Roman"/>
          <w:sz w:val="24"/>
          <w:szCs w:val="24"/>
        </w:rPr>
        <w:t xml:space="preserve">utility </w:t>
      </w:r>
      <w:ins w:id="460" w:author="Emma Sophia Donnelly" w:date="2024-10-14T14:21:00Z" w16du:dateUtc="2024-10-14T18:21:00Z">
        <w:r w:rsidR="00B45A1D">
          <w:rPr>
            <w:rFonts w:ascii="Times New Roman" w:eastAsiaTheme="minorEastAsia" w:hAnsi="Times New Roman" w:cs="Times New Roman"/>
            <w:sz w:val="24"/>
            <w:szCs w:val="24"/>
          </w:rPr>
          <w:t xml:space="preserve">from choosing to move to house </w:t>
        </w:r>
      </w:ins>
      <m:oMath>
        <m:r>
          <w:ins w:id="461" w:author="Emma Sophia Donnelly" w:date="2024-10-14T14:21:00Z" w16du:dateUtc="2024-10-14T18:21:00Z">
            <w:rPr>
              <w:rFonts w:ascii="Cambria Math" w:eastAsiaTheme="minorEastAsia" w:hAnsi="Cambria Math" w:cs="Times New Roman"/>
              <w:sz w:val="24"/>
              <w:szCs w:val="24"/>
            </w:rPr>
            <m:t>j</m:t>
          </w:ins>
        </m:r>
      </m:oMath>
      <w:ins w:id="462" w:author="Emma Sophia Donnelly" w:date="2024-10-14T14:21:00Z" w16du:dateUtc="2024-10-14T18:21:00Z">
        <w:r w:rsidR="00B45A1D">
          <w:rPr>
            <w:rFonts w:ascii="Times New Roman" w:eastAsiaTheme="minorEastAsia" w:hAnsi="Times New Roman" w:cs="Times New Roman"/>
            <w:sz w:val="24"/>
            <w:szCs w:val="24"/>
          </w:rPr>
          <w:t xml:space="preserve"> at time </w:t>
        </w:r>
      </w:ins>
      <m:oMath>
        <m:r>
          <w:ins w:id="463" w:author="Emma Sophia Donnelly" w:date="2024-10-14T14:21:00Z" w16du:dateUtc="2024-10-14T18:21:00Z">
            <w:rPr>
              <w:rFonts w:ascii="Cambria Math" w:eastAsiaTheme="minorEastAsia" w:hAnsi="Cambria Math" w:cs="Times New Roman"/>
              <w:sz w:val="24"/>
              <w:szCs w:val="24"/>
            </w:rPr>
            <m:t>t,</m:t>
          </w:ins>
        </m:r>
      </m:oMath>
      <w:ins w:id="464" w:author="Emma Sophia Donnelly" w:date="2024-10-14T14:21:00Z" w16du:dateUtc="2024-10-14T18:21:00Z">
        <w:r w:rsidR="00B45A1D">
          <w:rPr>
            <w:rFonts w:ascii="Times New Roman" w:eastAsiaTheme="minorEastAsia" w:hAnsi="Times New Roman" w:cs="Times New Roman"/>
            <w:sz w:val="24"/>
            <w:szCs w:val="24"/>
          </w:rPr>
          <w:t xml:space="preserve"> </w:t>
        </w:r>
      </w:ins>
      <w:del w:id="465" w:author="Emma Sophia Donnelly" w:date="2024-10-14T14:21:00Z" w16du:dateUtc="2024-10-14T18:21:00Z">
        <w:r w:rsidR="009A1994" w:rsidDel="00B45A1D">
          <w:rPr>
            <w:rFonts w:ascii="Times New Roman" w:eastAsiaTheme="minorEastAsia" w:hAnsi="Times New Roman" w:cs="Times New Roman"/>
            <w:sz w:val="24"/>
            <w:szCs w:val="24"/>
          </w:rPr>
          <w:delText xml:space="preserve">is </w:delText>
        </w:r>
      </w:del>
    </w:p>
    <w:p w14:paraId="7362D139" w14:textId="705E6EE0" w:rsidR="00F15BAB" w:rsidRPr="00F15BAB" w:rsidRDefault="00000000" w:rsidP="00CE2731">
      <w:pPr>
        <w:pStyle w:val="ListParagraph"/>
        <w:numPr>
          <w:ilvl w:val="0"/>
          <w:numId w:val="5"/>
        </w:numPr>
        <w:spacing w:line="480" w:lineRule="auto"/>
        <w:rPr>
          <w:ins w:id="466" w:author="Emma Sophia Donnelly" w:date="2024-10-14T14:40:00Z" w16du:dateUtc="2024-10-14T18:40:00Z"/>
          <w:rFonts w:ascii="Times New Roman" w:eastAsiaTheme="minorEastAsia" w:hAnsi="Times New Roman" w:cs="Times New Roman"/>
          <w:sz w:val="24"/>
          <w:szCs w:val="24"/>
          <w:rPrChange w:id="467" w:author="Emma Sophia Donnelly" w:date="2024-10-14T14:40:00Z" w16du:dateUtc="2024-10-14T18:40:00Z">
            <w:rPr>
              <w:ins w:id="468" w:author="Emma Sophia Donnelly" w:date="2024-10-14T14:40:00Z" w16du:dateUtc="2024-10-14T18:40:00Z"/>
              <w:rFonts w:ascii="Cambria Math" w:hAnsi="Cambria Math" w:cs="Times New Roman"/>
              <w:i/>
              <w:sz w:val="24"/>
              <w:szCs w:val="24"/>
            </w:rPr>
          </w:rPrChange>
        </w:rPr>
      </w:pPr>
      <m:oMath>
        <m:sSub>
          <m:sSubPr>
            <m:ctrlPr>
              <w:ins w:id="469" w:author="Emma Sophia Donnelly" w:date="2024-10-14T14:40:00Z" w16du:dateUtc="2024-10-14T18:40:00Z">
                <w:rPr>
                  <w:rFonts w:ascii="Cambria Math" w:eastAsiaTheme="minorEastAsia" w:hAnsi="Cambria Math" w:cs="Times New Roman"/>
                  <w:i/>
                  <w:sz w:val="24"/>
                  <w:szCs w:val="24"/>
                </w:rPr>
              </w:ins>
            </m:ctrlPr>
          </m:sSubPr>
          <m:e>
            <m:r>
              <w:ins w:id="470" w:author="Emma Sophia Donnelly" w:date="2024-10-14T14:40:00Z" w16du:dateUtc="2024-10-14T18:40:00Z">
                <w:rPr>
                  <w:rFonts w:ascii="Cambria Math" w:eastAsiaTheme="minorEastAsia" w:hAnsi="Cambria Math" w:cs="Times New Roman"/>
                  <w:sz w:val="24"/>
                  <w:szCs w:val="24"/>
                </w:rPr>
                <m:t>U</m:t>
              </w:ins>
            </m:r>
          </m:e>
          <m:sub>
            <m:r>
              <w:ins w:id="471" w:author="Emma Sophia Donnelly" w:date="2024-10-14T14:40:00Z" w16du:dateUtc="2024-10-14T18:40:00Z">
                <w:rPr>
                  <w:rFonts w:ascii="Cambria Math" w:eastAsiaTheme="minorEastAsia" w:hAnsi="Cambria Math" w:cs="Times New Roman"/>
                  <w:sz w:val="24"/>
                  <w:szCs w:val="24"/>
                </w:rPr>
                <m:t>ijt</m:t>
              </w:ins>
            </m:r>
          </m:sub>
        </m:sSub>
        <m:r>
          <w:ins w:id="472" w:author="Emma Sophia Donnelly" w:date="2024-10-14T14:40:00Z" w16du:dateUtc="2024-10-14T18:40:00Z">
            <w:rPr>
              <w:rFonts w:ascii="Cambria Math" w:eastAsiaTheme="minorEastAsia" w:hAnsi="Cambria Math" w:cs="Times New Roman"/>
              <w:sz w:val="24"/>
              <w:szCs w:val="24"/>
            </w:rPr>
            <m:t>=</m:t>
          </w:ins>
        </m:r>
        <m:sSub>
          <m:sSubPr>
            <m:ctrlPr>
              <w:ins w:id="473" w:author="Emma Sophia Donnelly" w:date="2024-10-14T14:40:00Z" w16du:dateUtc="2024-10-14T18:40:00Z">
                <w:rPr>
                  <w:rFonts w:ascii="Cambria Math" w:hAnsi="Cambria Math" w:cs="Times New Roman"/>
                  <w:i/>
                  <w:sz w:val="24"/>
                  <w:szCs w:val="24"/>
                </w:rPr>
              </w:ins>
            </m:ctrlPr>
          </m:sSubPr>
          <m:e>
            <m:r>
              <w:ins w:id="474" w:author="Emma Sophia Donnelly" w:date="2024-10-14T14:41:00Z" w16du:dateUtc="2024-10-14T18:41:00Z">
                <w:rPr>
                  <w:rFonts w:ascii="Cambria Math" w:hAnsi="Cambria Math" w:cs="Times New Roman"/>
                  <w:sz w:val="24"/>
                  <w:szCs w:val="24"/>
                </w:rPr>
                <m:t>δ</m:t>
              </w:ins>
            </m:r>
          </m:e>
          <m:sub>
            <m:r>
              <w:ins w:id="475" w:author="Emma Sophia Donnelly" w:date="2024-10-14T14:40:00Z" w16du:dateUtc="2024-10-14T18:40:00Z">
                <w:rPr>
                  <w:rFonts w:ascii="Cambria Math" w:hAnsi="Cambria Math" w:cs="Times New Roman"/>
                  <w:sz w:val="24"/>
                  <w:szCs w:val="24"/>
                </w:rPr>
                <m:t>jt</m:t>
              </w:ins>
            </m:r>
          </m:sub>
        </m:sSub>
        <m:r>
          <w:ins w:id="476" w:author="Emma Sophia Donnelly" w:date="2024-10-14T14:40:00Z" w16du:dateUtc="2024-10-14T18:40:00Z">
            <w:rPr>
              <w:rFonts w:ascii="Cambria Math" w:hAnsi="Cambria Math" w:cs="Times New Roman"/>
              <w:sz w:val="24"/>
              <w:szCs w:val="24"/>
            </w:rPr>
            <m:t>+</m:t>
          </w:ins>
        </m:r>
        <m:sSub>
          <m:sSubPr>
            <m:ctrlPr>
              <w:ins w:id="477" w:author="Emma Sophia Donnelly" w:date="2024-10-14T14:40:00Z" w16du:dateUtc="2024-10-14T18:40:00Z">
                <w:rPr>
                  <w:rFonts w:ascii="Cambria Math" w:hAnsi="Cambria Math" w:cs="Times New Roman"/>
                  <w:i/>
                  <w:sz w:val="24"/>
                  <w:szCs w:val="24"/>
                </w:rPr>
              </w:ins>
            </m:ctrlPr>
          </m:sSubPr>
          <m:e>
            <m:r>
              <w:ins w:id="478" w:author="Emma Sophia Donnelly" w:date="2024-10-14T14:41:00Z" w16du:dateUtc="2024-10-14T18:41:00Z">
                <w:rPr>
                  <w:rFonts w:ascii="Cambria Math" w:hAnsi="Cambria Math" w:cs="Times New Roman"/>
                  <w:sz w:val="24"/>
                  <w:szCs w:val="24"/>
                </w:rPr>
                <m:t>ε</m:t>
              </w:ins>
            </m:r>
          </m:e>
          <m:sub>
            <m:r>
              <w:ins w:id="479" w:author="Emma Sophia Donnelly" w:date="2024-10-14T14:40:00Z" w16du:dateUtc="2024-10-14T18:40:00Z">
                <w:rPr>
                  <w:rFonts w:ascii="Cambria Math" w:hAnsi="Cambria Math" w:cs="Times New Roman"/>
                  <w:sz w:val="24"/>
                  <w:szCs w:val="24"/>
                </w:rPr>
                <m:t>jt</m:t>
              </w:ins>
            </m:r>
          </m:sub>
        </m:sSub>
        <m:r>
          <w:ins w:id="480" w:author="Emma Sophia Donnelly" w:date="2024-10-14T14:40:00Z" w16du:dateUtc="2024-10-14T18:40:00Z">
            <w:rPr>
              <w:rFonts w:ascii="Cambria Math" w:hAnsi="Cambria Math" w:cs="Times New Roman"/>
              <w:sz w:val="24"/>
              <w:szCs w:val="24"/>
            </w:rPr>
            <m:t>+</m:t>
          </w:ins>
        </m:r>
        <m:sSub>
          <m:sSubPr>
            <m:ctrlPr>
              <w:ins w:id="481" w:author="Emma Sophia Donnelly" w:date="2024-10-14T14:40:00Z" w16du:dateUtc="2024-10-14T18:40:00Z">
                <w:rPr>
                  <w:rFonts w:ascii="Cambria Math" w:hAnsi="Cambria Math" w:cs="Times New Roman"/>
                  <w:i/>
                  <w:sz w:val="24"/>
                  <w:szCs w:val="24"/>
                </w:rPr>
              </w:ins>
            </m:ctrlPr>
          </m:sSubPr>
          <m:e>
            <m:r>
              <w:ins w:id="482" w:author="Emma Sophia Donnelly" w:date="2024-10-14T14:42:00Z">
                <w:rPr>
                  <w:rFonts w:ascii="Cambria Math" w:hAnsi="Cambria Math" w:cs="Times New Roman"/>
                  <w:sz w:val="24"/>
                  <w:szCs w:val="24"/>
                </w:rPr>
                <m:t>λ</m:t>
              </w:ins>
            </m:r>
          </m:e>
          <m:sub>
            <m:r>
              <w:ins w:id="483" w:author="Emma Sophia Donnelly" w:date="2024-10-14T14:40:00Z" w16du:dateUtc="2024-10-14T18:40:00Z">
                <w:rPr>
                  <w:rFonts w:ascii="Cambria Math" w:hAnsi="Cambria Math" w:cs="Times New Roman"/>
                  <w:sz w:val="24"/>
                  <w:szCs w:val="24"/>
                </w:rPr>
                <m:t>ijt</m:t>
              </w:ins>
            </m:r>
          </m:sub>
        </m:sSub>
        <m:r>
          <w:ins w:id="484" w:author="Emma Sophia Donnelly" w:date="2024-10-14T14:40:00Z" w16du:dateUtc="2024-10-14T18:40:00Z">
            <w:rPr>
              <w:rFonts w:ascii="Cambria Math" w:hAnsi="Cambria Math" w:cs="Times New Roman"/>
              <w:sz w:val="24"/>
              <w:szCs w:val="24"/>
            </w:rPr>
            <m:t>+</m:t>
          </w:ins>
        </m:r>
        <m:sSub>
          <m:sSubPr>
            <m:ctrlPr>
              <w:ins w:id="485" w:author="Emma Sophia Donnelly" w:date="2024-10-14T14:40:00Z" w16du:dateUtc="2024-10-14T18:40:00Z">
                <w:rPr>
                  <w:rFonts w:ascii="Cambria Math" w:hAnsi="Cambria Math" w:cs="Times New Roman"/>
                  <w:i/>
                  <w:sz w:val="24"/>
                  <w:szCs w:val="24"/>
                </w:rPr>
              </w:ins>
            </m:ctrlPr>
          </m:sSubPr>
          <m:e>
            <m:r>
              <w:ins w:id="486" w:author="Emma Sophia Donnelly" w:date="2024-10-14T14:40:00Z" w16du:dateUtc="2024-10-14T18:40:00Z">
                <w:rPr>
                  <w:rFonts w:ascii="Cambria Math" w:hAnsi="Cambria Math" w:cs="Times New Roman"/>
                  <w:sz w:val="24"/>
                  <w:szCs w:val="24"/>
                </w:rPr>
                <m:t>∈</m:t>
              </w:ins>
            </m:r>
          </m:e>
          <m:sub>
            <m:r>
              <w:ins w:id="487" w:author="Emma Sophia Donnelly" w:date="2024-10-14T14:40:00Z" w16du:dateUtc="2024-10-14T18:40:00Z">
                <w:rPr>
                  <w:rFonts w:ascii="Cambria Math" w:hAnsi="Cambria Math" w:cs="Times New Roman"/>
                  <w:sz w:val="24"/>
                  <w:szCs w:val="24"/>
                </w:rPr>
                <m:t>ijt</m:t>
              </w:ins>
            </m:r>
          </m:sub>
        </m:sSub>
      </m:oMath>
      <w:ins w:id="488" w:author="Emma Sophia Donnelly" w:date="2024-10-14T14:43:00Z" w16du:dateUtc="2024-10-14T18:43:00Z">
        <w:r w:rsidR="00EA555A">
          <w:rPr>
            <w:rFonts w:ascii="Times New Roman" w:eastAsiaTheme="minorEastAsia" w:hAnsi="Times New Roman" w:cs="Times New Roman"/>
            <w:sz w:val="24"/>
            <w:szCs w:val="24"/>
          </w:rPr>
          <w:t>,</w:t>
        </w:r>
      </w:ins>
    </w:p>
    <w:p w14:paraId="677ECB0F" w14:textId="2DCEA274" w:rsidR="00F15BAB" w:rsidRDefault="00EA555A" w:rsidP="00F15BAB">
      <w:pPr>
        <w:spacing w:line="480" w:lineRule="auto"/>
        <w:rPr>
          <w:ins w:id="489" w:author="Emma Sophia Donnelly" w:date="2024-10-14T14:48:00Z" w16du:dateUtc="2024-10-14T18:48:00Z"/>
          <w:rFonts w:ascii="Times New Roman" w:eastAsiaTheme="minorEastAsia" w:hAnsi="Times New Roman" w:cs="Times New Roman"/>
          <w:sz w:val="24"/>
          <w:szCs w:val="24"/>
        </w:rPr>
      </w:pPr>
      <w:ins w:id="490" w:author="Emma Sophia Donnelly" w:date="2024-10-14T14:43:00Z" w16du:dateUtc="2024-10-14T18:43:00Z">
        <w:r>
          <w:rPr>
            <w:rFonts w:ascii="Times New Roman" w:eastAsiaTheme="minorEastAsia" w:hAnsi="Times New Roman" w:cs="Times New Roman"/>
            <w:sz w:val="24"/>
            <w:szCs w:val="24"/>
          </w:rPr>
          <w:t xml:space="preserve">where </w:t>
        </w:r>
      </w:ins>
      <m:oMath>
        <m:sSub>
          <m:sSubPr>
            <m:ctrlPr>
              <w:ins w:id="491" w:author="Emma Sophia Donnelly" w:date="2024-10-14T14:43:00Z" w16du:dateUtc="2024-10-14T18:43:00Z">
                <w:rPr>
                  <w:rFonts w:ascii="Cambria Math" w:hAnsi="Cambria Math" w:cs="Times New Roman"/>
                  <w:i/>
                  <w:sz w:val="24"/>
                  <w:szCs w:val="24"/>
                </w:rPr>
              </w:ins>
            </m:ctrlPr>
          </m:sSubPr>
          <m:e>
            <m:r>
              <w:ins w:id="492" w:author="Emma Sophia Donnelly" w:date="2024-10-14T14:43:00Z" w16du:dateUtc="2024-10-14T18:43:00Z">
                <w:rPr>
                  <w:rFonts w:ascii="Cambria Math" w:hAnsi="Cambria Math" w:cs="Times New Roman"/>
                  <w:sz w:val="24"/>
                  <w:szCs w:val="24"/>
                </w:rPr>
                <m:t>δ</m:t>
              </w:ins>
            </m:r>
          </m:e>
          <m:sub>
            <m:r>
              <w:ins w:id="493" w:author="Emma Sophia Donnelly" w:date="2024-10-14T14:43:00Z" w16du:dateUtc="2024-10-14T18:43:00Z">
                <w:rPr>
                  <w:rFonts w:ascii="Cambria Math" w:hAnsi="Cambria Math" w:cs="Times New Roman"/>
                  <w:sz w:val="24"/>
                  <w:szCs w:val="24"/>
                </w:rPr>
                <m:t>jt</m:t>
              </w:ins>
            </m:r>
          </m:sub>
        </m:sSub>
      </m:oMath>
      <w:ins w:id="494" w:author="Emma Sophia Donnelly" w:date="2024-10-14T14:43:00Z" w16du:dateUtc="2024-10-14T18:43:00Z">
        <w:r>
          <w:rPr>
            <w:rFonts w:ascii="Times New Roman" w:eastAsiaTheme="minorEastAsia" w:hAnsi="Times New Roman" w:cs="Times New Roman"/>
            <w:sz w:val="24"/>
            <w:szCs w:val="24"/>
          </w:rPr>
          <w:t xml:space="preserve"> is the component of utility that is common to all homeowners a</w:t>
        </w:r>
      </w:ins>
      <w:ins w:id="495" w:author="Emma Sophia Donnelly" w:date="2024-10-14T14:44:00Z" w16du:dateUtc="2024-10-14T18:44:00Z">
        <w:r>
          <w:rPr>
            <w:rFonts w:ascii="Times New Roman" w:eastAsiaTheme="minorEastAsia" w:hAnsi="Times New Roman" w:cs="Times New Roman"/>
            <w:sz w:val="24"/>
            <w:szCs w:val="24"/>
          </w:rPr>
          <w:t>n</w:t>
        </w:r>
      </w:ins>
      <w:ins w:id="496" w:author="Emma Sophia Donnelly" w:date="2024-10-14T14:43:00Z" w16du:dateUtc="2024-10-14T18:43:00Z">
        <w:r>
          <w:rPr>
            <w:rFonts w:ascii="Times New Roman" w:eastAsiaTheme="minorEastAsia" w:hAnsi="Times New Roman" w:cs="Times New Roman"/>
            <w:sz w:val="24"/>
            <w:szCs w:val="24"/>
          </w:rPr>
          <w:t>d</w:t>
        </w:r>
      </w:ins>
      <w:ins w:id="497" w:author="Emma Sophia Donnelly" w:date="2024-10-14T14:44:00Z" w16du:dateUtc="2024-10-14T18:44:00Z">
        <w:r>
          <w:rPr>
            <w:rFonts w:ascii="Times New Roman" w:eastAsiaTheme="minorEastAsia" w:hAnsi="Times New Roman" w:cs="Times New Roman"/>
            <w:sz w:val="24"/>
            <w:szCs w:val="24"/>
          </w:rPr>
          <w:t xml:space="preserve"> </w:t>
        </w:r>
      </w:ins>
      <m:oMath>
        <m:sSub>
          <m:sSubPr>
            <m:ctrlPr>
              <w:ins w:id="498" w:author="Emma Sophia Donnelly" w:date="2024-10-14T14:44:00Z" w16du:dateUtc="2024-10-14T18:44:00Z">
                <w:rPr>
                  <w:rFonts w:ascii="Cambria Math" w:hAnsi="Cambria Math" w:cs="Times New Roman"/>
                  <w:i/>
                  <w:sz w:val="24"/>
                  <w:szCs w:val="24"/>
                </w:rPr>
              </w:ins>
            </m:ctrlPr>
          </m:sSubPr>
          <m:e>
            <m:r>
              <w:ins w:id="499" w:author="Emma Sophia Donnelly" w:date="2024-10-14T14:44:00Z" w16du:dateUtc="2024-10-14T18:44:00Z">
                <w:rPr>
                  <w:rFonts w:ascii="Cambria Math" w:hAnsi="Cambria Math" w:cs="Times New Roman"/>
                  <w:sz w:val="24"/>
                  <w:szCs w:val="24"/>
                </w:rPr>
                <m:t>λ</m:t>
              </w:ins>
            </m:r>
          </m:e>
          <m:sub>
            <m:r>
              <w:ins w:id="500" w:author="Emma Sophia Donnelly" w:date="2024-10-14T14:44:00Z" w16du:dateUtc="2024-10-14T18:44:00Z">
                <w:rPr>
                  <w:rFonts w:ascii="Cambria Math" w:hAnsi="Cambria Math" w:cs="Times New Roman"/>
                  <w:sz w:val="24"/>
                  <w:szCs w:val="24"/>
                </w:rPr>
                <m:t>ijt</m:t>
              </w:ins>
            </m:r>
          </m:sub>
        </m:sSub>
      </m:oMath>
      <w:ins w:id="501" w:author="Emma Sophia Donnelly" w:date="2024-10-14T14:44:00Z" w16du:dateUtc="2024-10-14T18:44:00Z">
        <w:r>
          <w:rPr>
            <w:rFonts w:ascii="Times New Roman" w:eastAsiaTheme="minorEastAsia" w:hAnsi="Times New Roman" w:cs="Times New Roman"/>
            <w:sz w:val="24"/>
            <w:szCs w:val="24"/>
          </w:rPr>
          <w:t xml:space="preserve"> is the component of utility unique to </w:t>
        </w:r>
        <w:proofErr w:type="gramStart"/>
        <w:r>
          <w:rPr>
            <w:rFonts w:ascii="Times New Roman" w:eastAsiaTheme="minorEastAsia" w:hAnsi="Times New Roman" w:cs="Times New Roman"/>
            <w:sz w:val="24"/>
            <w:szCs w:val="24"/>
          </w:rPr>
          <w:t>each individual</w:t>
        </w:r>
        <w:proofErr w:type="gramEnd"/>
        <w:r w:rsidR="00E11514">
          <w:rPr>
            <w:rFonts w:ascii="Times New Roman" w:eastAsiaTheme="minorEastAsia" w:hAnsi="Times New Roman" w:cs="Times New Roman"/>
            <w:sz w:val="24"/>
            <w:szCs w:val="24"/>
          </w:rPr>
          <w:t>, which are functions of observable location attribut</w:t>
        </w:r>
      </w:ins>
      <w:ins w:id="502" w:author="Emma Sophia Donnelly" w:date="2024-10-14T14:45:00Z" w16du:dateUtc="2024-10-14T18:45:00Z">
        <w:r w:rsidR="00E11514">
          <w:rPr>
            <w:rFonts w:ascii="Times New Roman" w:eastAsiaTheme="minorEastAsia" w:hAnsi="Times New Roman" w:cs="Times New Roman"/>
            <w:sz w:val="24"/>
            <w:szCs w:val="24"/>
          </w:rPr>
          <w:t xml:space="preserve">es. Utility also depends on location attributes </w:t>
        </w:r>
      </w:ins>
      <m:oMath>
        <m:sSub>
          <m:sSubPr>
            <m:ctrlPr>
              <w:ins w:id="503" w:author="Emma Sophia Donnelly" w:date="2024-10-14T14:45:00Z" w16du:dateUtc="2024-10-14T18:45:00Z">
                <w:rPr>
                  <w:rFonts w:ascii="Cambria Math" w:hAnsi="Cambria Math" w:cs="Times New Roman"/>
                  <w:i/>
                  <w:sz w:val="24"/>
                  <w:szCs w:val="24"/>
                </w:rPr>
              </w:ins>
            </m:ctrlPr>
          </m:sSubPr>
          <m:e>
            <m:r>
              <w:ins w:id="504" w:author="Emma Sophia Donnelly" w:date="2024-10-14T14:45:00Z" w16du:dateUtc="2024-10-14T18:45:00Z">
                <w:rPr>
                  <w:rFonts w:ascii="Cambria Math" w:hAnsi="Cambria Math" w:cs="Times New Roman"/>
                  <w:sz w:val="24"/>
                  <w:szCs w:val="24"/>
                </w:rPr>
                <m:t>ε</m:t>
              </w:ins>
            </m:r>
          </m:e>
          <m:sub>
            <m:r>
              <w:ins w:id="505" w:author="Emma Sophia Donnelly" w:date="2024-10-14T14:45:00Z" w16du:dateUtc="2024-10-14T18:45:00Z">
                <w:rPr>
                  <w:rFonts w:ascii="Cambria Math" w:hAnsi="Cambria Math" w:cs="Times New Roman"/>
                  <w:sz w:val="24"/>
                  <w:szCs w:val="24"/>
                </w:rPr>
                <m:t>jt</m:t>
              </w:ins>
            </m:r>
          </m:sub>
        </m:sSub>
      </m:oMath>
      <w:ins w:id="506" w:author="Emma Sophia Donnelly" w:date="2024-10-14T14:45:00Z" w16du:dateUtc="2024-10-14T18:45:00Z">
        <w:r w:rsidR="00E11514">
          <w:rPr>
            <w:rFonts w:ascii="Times New Roman" w:eastAsiaTheme="minorEastAsia" w:hAnsi="Times New Roman" w:cs="Times New Roman"/>
            <w:sz w:val="24"/>
            <w:szCs w:val="24"/>
          </w:rPr>
          <w:t xml:space="preserve"> and idiosyncratic tastes</w:t>
        </w:r>
      </w:ins>
      <m:oMath>
        <m:sSub>
          <m:sSubPr>
            <m:ctrlPr>
              <w:ins w:id="507" w:author="Emma Sophia Donnelly" w:date="2024-10-14T14:45:00Z" w16du:dateUtc="2024-10-14T18:45:00Z">
                <w:rPr>
                  <w:rFonts w:ascii="Cambria Math" w:hAnsi="Cambria Math" w:cs="Times New Roman"/>
                  <w:i/>
                  <w:sz w:val="24"/>
                  <w:szCs w:val="24"/>
                </w:rPr>
              </w:ins>
            </m:ctrlPr>
          </m:sSubPr>
          <m:e>
            <m:r>
              <w:ins w:id="508" w:author="Emma Sophia Donnelly" w:date="2024-10-14T14:45:00Z" w16du:dateUtc="2024-10-14T18:45:00Z">
                <w:rPr>
                  <w:rFonts w:ascii="Cambria Math" w:hAnsi="Cambria Math" w:cs="Times New Roman"/>
                  <w:sz w:val="24"/>
                  <w:szCs w:val="24"/>
                </w:rPr>
                <m:t xml:space="preserve"> ∈</m:t>
              </w:ins>
            </m:r>
          </m:e>
          <m:sub>
            <m:r>
              <w:ins w:id="509" w:author="Emma Sophia Donnelly" w:date="2024-10-14T14:45:00Z" w16du:dateUtc="2024-10-14T18:45:00Z">
                <w:rPr>
                  <w:rFonts w:ascii="Cambria Math" w:hAnsi="Cambria Math" w:cs="Times New Roman"/>
                  <w:sz w:val="24"/>
                  <w:szCs w:val="24"/>
                </w:rPr>
                <m:t>ijt</m:t>
              </w:ins>
            </m:r>
          </m:sub>
        </m:sSub>
        <m:r>
          <w:ins w:id="510" w:author="Emma Sophia Donnelly" w:date="2024-10-14T16:21:00Z" w16du:dateUtc="2024-10-14T20:21:00Z">
            <w:rPr>
              <w:rFonts w:ascii="Cambria Math" w:hAnsi="Cambria Math" w:cs="Times New Roman"/>
              <w:sz w:val="24"/>
              <w:szCs w:val="24"/>
            </w:rPr>
            <m:t xml:space="preserve">, </m:t>
          </w:ins>
        </m:r>
      </m:oMath>
      <w:ins w:id="511" w:author="Emma Sophia Donnelly" w:date="2024-10-14T16:21:00Z" w16du:dateUtc="2024-10-14T20:21:00Z">
        <w:r w:rsidR="00AD7FEE">
          <w:rPr>
            <w:rFonts w:ascii="Times New Roman" w:eastAsiaTheme="minorEastAsia" w:hAnsi="Times New Roman" w:cs="Times New Roman"/>
            <w:sz w:val="24"/>
            <w:szCs w:val="24"/>
          </w:rPr>
          <w:t xml:space="preserve">which </w:t>
        </w:r>
        <w:proofErr w:type="gramStart"/>
        <w:r w:rsidR="00AD7FEE">
          <w:rPr>
            <w:rFonts w:ascii="Times New Roman" w:eastAsiaTheme="minorEastAsia" w:hAnsi="Times New Roman" w:cs="Times New Roman"/>
            <w:sz w:val="24"/>
            <w:szCs w:val="24"/>
          </w:rPr>
          <w:t>is</w:t>
        </w:r>
        <w:proofErr w:type="gramEnd"/>
        <w:r w:rsidR="00AD7FEE">
          <w:rPr>
            <w:rFonts w:ascii="Times New Roman" w:eastAsiaTheme="minorEastAsia" w:hAnsi="Times New Roman" w:cs="Times New Roman"/>
            <w:sz w:val="24"/>
            <w:szCs w:val="24"/>
          </w:rPr>
          <w:t xml:space="preserve"> distributed extreme value</w:t>
        </w:r>
      </w:ins>
      <w:ins w:id="512" w:author="Emma Sophia Donnelly" w:date="2024-10-14T14:44:00Z" w16du:dateUtc="2024-10-14T18:44:00Z">
        <w:r>
          <w:rPr>
            <w:rFonts w:ascii="Times New Roman" w:eastAsiaTheme="minorEastAsia" w:hAnsi="Times New Roman" w:cs="Times New Roman"/>
            <w:sz w:val="24"/>
            <w:szCs w:val="24"/>
          </w:rPr>
          <w:t>.</w:t>
        </w:r>
      </w:ins>
      <w:ins w:id="513" w:author="Emma Sophia Donnelly" w:date="2024-10-14T14:46:00Z" w16du:dateUtc="2024-10-14T18:46:00Z">
        <w:r w:rsidR="00681474">
          <w:rPr>
            <w:rFonts w:ascii="Times New Roman" w:eastAsiaTheme="minorEastAsia" w:hAnsi="Times New Roman" w:cs="Times New Roman"/>
            <w:sz w:val="24"/>
            <w:szCs w:val="24"/>
          </w:rPr>
          <w:t xml:space="preserve"> Let </w:t>
        </w:r>
      </w:ins>
      <m:oMath>
        <m:sSub>
          <m:sSubPr>
            <m:ctrlPr>
              <w:ins w:id="514" w:author="Emma Sophia Donnelly" w:date="2024-10-14T14:46:00Z" w16du:dateUtc="2024-10-14T18:46:00Z">
                <w:rPr>
                  <w:rFonts w:ascii="Cambria Math" w:hAnsi="Cambria Math" w:cs="Times New Roman"/>
                  <w:i/>
                  <w:sz w:val="24"/>
                  <w:szCs w:val="24"/>
                </w:rPr>
              </w:ins>
            </m:ctrlPr>
          </m:sSubPr>
          <m:e>
            <m:r>
              <w:ins w:id="515" w:author="Emma Sophia Donnelly" w:date="2024-10-14T14:46:00Z" w16du:dateUtc="2024-10-14T18:46:00Z">
                <w:rPr>
                  <w:rFonts w:ascii="Cambria Math" w:hAnsi="Cambria Math" w:cs="Times New Roman"/>
                  <w:sz w:val="24"/>
                  <w:szCs w:val="24"/>
                </w:rPr>
                <m:t>P</m:t>
              </w:ins>
            </m:r>
          </m:e>
          <m:sub>
            <m:r>
              <w:ins w:id="516" w:author="Emma Sophia Donnelly" w:date="2024-10-14T14:46:00Z" w16du:dateUtc="2024-10-14T18:46:00Z">
                <w:rPr>
                  <w:rFonts w:ascii="Cambria Math" w:hAnsi="Cambria Math" w:cs="Times New Roman"/>
                  <w:sz w:val="24"/>
                  <w:szCs w:val="24"/>
                </w:rPr>
                <m:t>jt</m:t>
              </w:ins>
            </m:r>
          </m:sub>
        </m:sSub>
      </m:oMath>
      <w:ins w:id="517" w:author="Emma Sophia Donnelly" w:date="2024-10-14T14:46:00Z" w16du:dateUtc="2024-10-14T18:46:00Z">
        <w:r w:rsidR="00681474">
          <w:rPr>
            <w:rFonts w:ascii="Times New Roman" w:eastAsiaTheme="minorEastAsia" w:hAnsi="Times New Roman" w:cs="Times New Roman"/>
            <w:sz w:val="24"/>
            <w:szCs w:val="24"/>
          </w:rPr>
          <w:t xml:space="preserve"> denote the price of living at house </w:t>
        </w:r>
      </w:ins>
      <m:oMath>
        <m:r>
          <w:ins w:id="518" w:author="Emma Sophia Donnelly" w:date="2024-10-14T14:46:00Z" w16du:dateUtc="2024-10-14T18:46:00Z">
            <w:rPr>
              <w:rFonts w:ascii="Cambria Math" w:eastAsiaTheme="minorEastAsia" w:hAnsi="Cambria Math" w:cs="Times New Roman"/>
              <w:sz w:val="24"/>
              <w:szCs w:val="24"/>
            </w:rPr>
            <m:t>j</m:t>
          </w:ins>
        </m:r>
      </m:oMath>
      <w:ins w:id="519" w:author="Emma Sophia Donnelly" w:date="2024-10-14T14:46:00Z" w16du:dateUtc="2024-10-14T18:46:00Z">
        <w:r w:rsidR="00681474">
          <w:rPr>
            <w:rFonts w:ascii="Times New Roman" w:eastAsiaTheme="minorEastAsia" w:hAnsi="Times New Roman" w:cs="Times New Roman"/>
            <w:sz w:val="24"/>
            <w:szCs w:val="24"/>
          </w:rPr>
          <w:t xml:space="preserve"> at time </w:t>
        </w:r>
      </w:ins>
      <m:oMath>
        <m:r>
          <w:ins w:id="520" w:author="Emma Sophia Donnelly" w:date="2024-10-14T14:46:00Z" w16du:dateUtc="2024-10-14T18:46:00Z">
            <w:rPr>
              <w:rFonts w:ascii="Cambria Math" w:eastAsiaTheme="minorEastAsia" w:hAnsi="Cambria Math" w:cs="Times New Roman"/>
              <w:sz w:val="24"/>
              <w:szCs w:val="24"/>
            </w:rPr>
            <m:t>t</m:t>
          </w:ins>
        </m:r>
        <m:r>
          <w:ins w:id="521" w:author="Emma Sophia Donnelly" w:date="2024-10-14T14:47:00Z" w16du:dateUtc="2024-10-14T18:47:00Z">
            <w:rPr>
              <w:rFonts w:ascii="Cambria Math" w:eastAsiaTheme="minorEastAsia" w:hAnsi="Cambria Math" w:cs="Times New Roman"/>
              <w:sz w:val="24"/>
              <w:szCs w:val="24"/>
            </w:rPr>
            <m:t>,</m:t>
          </w:ins>
        </m:r>
      </m:oMath>
      <w:ins w:id="522" w:author="Emma Sophia Donnelly" w:date="2024-10-14T14:47:00Z" w16du:dateUtc="2024-10-14T18:47:00Z">
        <w:r w:rsidR="00681474">
          <w:rPr>
            <w:rFonts w:ascii="Times New Roman" w:eastAsiaTheme="minorEastAsia" w:hAnsi="Times New Roman" w:cs="Times New Roman"/>
            <w:sz w:val="24"/>
            <w:szCs w:val="24"/>
          </w:rPr>
          <w:t xml:space="preserve"> and let </w:t>
        </w:r>
      </w:ins>
      <m:oMath>
        <m:sSub>
          <m:sSubPr>
            <m:ctrlPr>
              <w:ins w:id="523" w:author="Emma Sophia Donnelly" w:date="2024-10-14T14:47:00Z" w16du:dateUtc="2024-10-14T18:47:00Z">
                <w:rPr>
                  <w:rFonts w:ascii="Cambria Math" w:hAnsi="Cambria Math" w:cs="Times New Roman"/>
                  <w:i/>
                  <w:sz w:val="24"/>
                  <w:szCs w:val="24"/>
                </w:rPr>
              </w:ins>
            </m:ctrlPr>
          </m:sSubPr>
          <m:e>
            <m:r>
              <w:ins w:id="524" w:author="Emma Sophia Donnelly" w:date="2024-10-14T14:47:00Z" w16du:dateUtc="2024-10-14T18:47:00Z">
                <w:rPr>
                  <w:rFonts w:ascii="Cambria Math" w:hAnsi="Cambria Math" w:cs="Times New Roman"/>
                  <w:sz w:val="24"/>
                  <w:szCs w:val="24"/>
                </w:rPr>
                <m:t>X</m:t>
              </w:ins>
            </m:r>
          </m:e>
          <m:sub>
            <m:r>
              <w:ins w:id="525" w:author="Emma Sophia Donnelly" w:date="2024-10-14T14:47:00Z" w16du:dateUtc="2024-10-14T18:47:00Z">
                <w:rPr>
                  <w:rFonts w:ascii="Cambria Math" w:hAnsi="Cambria Math" w:cs="Times New Roman"/>
                  <w:sz w:val="24"/>
                  <w:szCs w:val="24"/>
                </w:rPr>
                <m:t>1jt</m:t>
              </w:ins>
            </m:r>
          </m:sub>
        </m:sSub>
      </m:oMath>
      <w:ins w:id="526" w:author="Emma Sophia Donnelly" w:date="2024-10-14T14:47:00Z" w16du:dateUtc="2024-10-14T18:47:00Z">
        <w:r w:rsidR="00681474">
          <w:rPr>
            <w:rFonts w:ascii="Times New Roman" w:eastAsiaTheme="minorEastAsia" w:hAnsi="Times New Roman" w:cs="Times New Roman"/>
            <w:sz w:val="24"/>
            <w:szCs w:val="24"/>
          </w:rPr>
          <w:t xml:space="preserve"> denote location attributes that households have homogenous</w:t>
        </w:r>
      </w:ins>
      <w:ins w:id="527" w:author="Emma Sophia Donnelly" w:date="2024-10-14T14:48:00Z" w16du:dateUtc="2024-10-14T18:48:00Z">
        <w:r w:rsidR="00681474">
          <w:rPr>
            <w:rFonts w:ascii="Times New Roman" w:eastAsiaTheme="minorEastAsia" w:hAnsi="Times New Roman" w:cs="Times New Roman"/>
            <w:sz w:val="24"/>
            <w:szCs w:val="24"/>
          </w:rPr>
          <w:t xml:space="preserve"> preferences over</w:t>
        </w:r>
      </w:ins>
      <w:ins w:id="528" w:author="Emma Sophia Donnelly" w:date="2024-10-14T16:21:00Z" w16du:dateUtc="2024-10-14T20:21:00Z">
        <w:r w:rsidR="00D954B7">
          <w:rPr>
            <w:rFonts w:ascii="Times New Roman" w:eastAsiaTheme="minorEastAsia" w:hAnsi="Times New Roman" w:cs="Times New Roman"/>
            <w:sz w:val="24"/>
            <w:szCs w:val="24"/>
          </w:rPr>
          <w:t>, like median income</w:t>
        </w:r>
      </w:ins>
      <w:ins w:id="529" w:author="Emma Sophia Donnelly" w:date="2024-10-14T14:48:00Z" w16du:dateUtc="2024-10-14T18:48:00Z">
        <w:r w:rsidR="00681474">
          <w:rPr>
            <w:rFonts w:ascii="Times New Roman" w:eastAsiaTheme="minorEastAsia" w:hAnsi="Times New Roman" w:cs="Times New Roman"/>
            <w:sz w:val="24"/>
            <w:szCs w:val="24"/>
          </w:rPr>
          <w:t>. Then we can rewrite</w:t>
        </w:r>
      </w:ins>
      <w:ins w:id="530" w:author="Emma Sophia Donnelly" w:date="2024-10-14T16:21:00Z" w16du:dateUtc="2024-10-14T20:21:00Z">
        <w:r w:rsidR="00956CC5">
          <w:rPr>
            <w:rFonts w:ascii="Times New Roman" w:eastAsiaTheme="minorEastAsia" w:hAnsi="Times New Roman" w:cs="Times New Roman"/>
            <w:sz w:val="24"/>
            <w:szCs w:val="24"/>
          </w:rPr>
          <w:t xml:space="preserve"> the observable component of utility</w:t>
        </w:r>
      </w:ins>
      <w:ins w:id="531" w:author="Emma Sophia Donnelly" w:date="2024-10-14T14:48:00Z" w16du:dateUtc="2024-10-14T18:48:00Z">
        <w:r w:rsidR="00681474">
          <w:rPr>
            <w:rFonts w:ascii="Times New Roman" w:eastAsiaTheme="minorEastAsia" w:hAnsi="Times New Roman" w:cs="Times New Roman"/>
            <w:sz w:val="24"/>
            <w:szCs w:val="24"/>
          </w:rPr>
          <w:t xml:space="preserve"> </w:t>
        </w:r>
      </w:ins>
      <m:oMath>
        <m:sSub>
          <m:sSubPr>
            <m:ctrlPr>
              <w:ins w:id="532" w:author="Emma Sophia Donnelly" w:date="2024-10-14T14:48:00Z" w16du:dateUtc="2024-10-14T18:48:00Z">
                <w:rPr>
                  <w:rFonts w:ascii="Cambria Math" w:hAnsi="Cambria Math" w:cs="Times New Roman"/>
                  <w:i/>
                  <w:sz w:val="24"/>
                  <w:szCs w:val="24"/>
                </w:rPr>
              </w:ins>
            </m:ctrlPr>
          </m:sSubPr>
          <m:e>
            <m:r>
              <w:ins w:id="533" w:author="Emma Sophia Donnelly" w:date="2024-10-14T14:48:00Z" w16du:dateUtc="2024-10-14T18:48:00Z">
                <w:rPr>
                  <w:rFonts w:ascii="Cambria Math" w:hAnsi="Cambria Math" w:cs="Times New Roman"/>
                  <w:sz w:val="24"/>
                  <w:szCs w:val="24"/>
                </w:rPr>
                <m:t>δ</m:t>
              </w:ins>
            </m:r>
          </m:e>
          <m:sub>
            <m:r>
              <w:ins w:id="534" w:author="Emma Sophia Donnelly" w:date="2024-10-14T14:48:00Z" w16du:dateUtc="2024-10-14T18:48:00Z">
                <w:rPr>
                  <w:rFonts w:ascii="Cambria Math" w:hAnsi="Cambria Math" w:cs="Times New Roman"/>
                  <w:sz w:val="24"/>
                  <w:szCs w:val="24"/>
                </w:rPr>
                <m:t>jt</m:t>
              </w:ins>
            </m:r>
          </m:sub>
        </m:sSub>
      </m:oMath>
      <w:ins w:id="535" w:author="Emma Sophia Donnelly" w:date="2024-10-14T14:48:00Z" w16du:dateUtc="2024-10-14T18:48:00Z">
        <w:r w:rsidR="00681474">
          <w:rPr>
            <w:rFonts w:ascii="Times New Roman" w:eastAsiaTheme="minorEastAsia" w:hAnsi="Times New Roman" w:cs="Times New Roman"/>
            <w:sz w:val="24"/>
            <w:szCs w:val="24"/>
          </w:rPr>
          <w:t xml:space="preserve"> as,</w:t>
        </w:r>
      </w:ins>
    </w:p>
    <w:p w14:paraId="6921F3E6" w14:textId="372346AF" w:rsidR="00B91CD8" w:rsidRDefault="00000000" w:rsidP="00681474">
      <w:pPr>
        <w:pStyle w:val="ListParagraph"/>
        <w:numPr>
          <w:ilvl w:val="0"/>
          <w:numId w:val="5"/>
        </w:numPr>
        <w:spacing w:line="480" w:lineRule="auto"/>
        <w:rPr>
          <w:ins w:id="536" w:author="Emma Sophia Donnelly" w:date="2024-10-14T14:50:00Z" w16du:dateUtc="2024-10-14T18:50:00Z"/>
          <w:rFonts w:ascii="Times New Roman" w:eastAsiaTheme="minorEastAsia" w:hAnsi="Times New Roman" w:cs="Times New Roman"/>
          <w:sz w:val="24"/>
          <w:szCs w:val="24"/>
        </w:rPr>
      </w:pPr>
      <m:oMath>
        <m:sSub>
          <m:sSubPr>
            <m:ctrlPr>
              <w:ins w:id="537" w:author="Emma Sophia Donnelly" w:date="2024-10-14T14:48:00Z" w16du:dateUtc="2024-10-14T18:48:00Z">
                <w:rPr>
                  <w:rFonts w:ascii="Cambria Math" w:hAnsi="Cambria Math" w:cs="Times New Roman"/>
                  <w:i/>
                  <w:sz w:val="24"/>
                  <w:szCs w:val="24"/>
                </w:rPr>
              </w:ins>
            </m:ctrlPr>
          </m:sSubPr>
          <m:e>
            <m:r>
              <w:ins w:id="538" w:author="Emma Sophia Donnelly" w:date="2024-10-14T14:48:00Z" w16du:dateUtc="2024-10-14T18:48:00Z">
                <w:rPr>
                  <w:rFonts w:ascii="Cambria Math" w:hAnsi="Cambria Math" w:cs="Times New Roman"/>
                  <w:sz w:val="24"/>
                  <w:szCs w:val="24"/>
                </w:rPr>
                <m:t>δ</m:t>
              </w:ins>
            </m:r>
          </m:e>
          <m:sub>
            <m:r>
              <w:ins w:id="539" w:author="Emma Sophia Donnelly" w:date="2024-10-14T14:48:00Z" w16du:dateUtc="2024-10-14T18:48:00Z">
                <w:rPr>
                  <w:rFonts w:ascii="Cambria Math" w:hAnsi="Cambria Math" w:cs="Times New Roman"/>
                  <w:sz w:val="24"/>
                  <w:szCs w:val="24"/>
                </w:rPr>
                <m:t>jt</m:t>
              </w:ins>
            </m:r>
          </m:sub>
        </m:sSub>
        <m:r>
          <w:ins w:id="540" w:author="Emma Sophia Donnelly" w:date="2024-10-14T14:49:00Z" w16du:dateUtc="2024-10-14T18:49:00Z">
            <w:rPr>
              <w:rFonts w:ascii="Cambria Math" w:eastAsiaTheme="minorEastAsia" w:hAnsi="Cambria Math" w:cs="Times New Roman"/>
              <w:sz w:val="24"/>
              <w:szCs w:val="24"/>
            </w:rPr>
            <m:t xml:space="preserve">= </m:t>
          </w:ins>
        </m:r>
        <m:sSub>
          <m:sSubPr>
            <m:ctrlPr>
              <w:ins w:id="541" w:author="Emma Sophia Donnelly" w:date="2024-10-14T14:49:00Z" w16du:dateUtc="2024-10-14T18:49:00Z">
                <w:rPr>
                  <w:rFonts w:ascii="Cambria Math" w:eastAsiaTheme="minorEastAsia" w:hAnsi="Cambria Math" w:cs="Times New Roman"/>
                  <w:i/>
                  <w:sz w:val="24"/>
                  <w:szCs w:val="24"/>
                </w:rPr>
              </w:ins>
            </m:ctrlPr>
          </m:sSubPr>
          <m:e>
            <m:r>
              <w:ins w:id="542" w:author="Emma Sophia Donnelly" w:date="2024-10-14T14:55:00Z" w16du:dateUtc="2024-10-14T18:55:00Z">
                <w:rPr>
                  <w:rFonts w:ascii="Cambria Math" w:eastAsiaTheme="minorEastAsia" w:hAnsi="Cambria Math" w:cs="Times New Roman"/>
                  <w:sz w:val="24"/>
                  <w:szCs w:val="24"/>
                </w:rPr>
                <m:t>β</m:t>
              </w:ins>
            </m:r>
          </m:e>
          <m:sub>
            <m:sSub>
              <m:sSubPr>
                <m:ctrlPr>
                  <w:ins w:id="543" w:author="Emma Sophia Donnelly" w:date="2024-10-14T14:49:00Z" w16du:dateUtc="2024-10-14T18:49:00Z">
                    <w:rPr>
                      <w:rFonts w:ascii="Cambria Math" w:eastAsiaTheme="minorEastAsia" w:hAnsi="Cambria Math" w:cs="Times New Roman"/>
                      <w:i/>
                      <w:sz w:val="24"/>
                      <w:szCs w:val="24"/>
                    </w:rPr>
                  </w:ins>
                </m:ctrlPr>
              </m:sSubPr>
              <m:e>
                <m:r>
                  <w:ins w:id="544" w:author="Emma Sophia Donnelly" w:date="2024-10-14T14:49:00Z" w16du:dateUtc="2024-10-14T18:49:00Z">
                    <w:rPr>
                      <w:rFonts w:ascii="Cambria Math" w:eastAsiaTheme="minorEastAsia" w:hAnsi="Cambria Math" w:cs="Times New Roman"/>
                      <w:sz w:val="24"/>
                      <w:szCs w:val="24"/>
                    </w:rPr>
                    <m:t>x</m:t>
                  </w:ins>
                </m:r>
              </m:e>
              <m:sub>
                <m:r>
                  <w:ins w:id="545" w:author="Emma Sophia Donnelly" w:date="2024-10-14T14:49:00Z" w16du:dateUtc="2024-10-14T18:49:00Z">
                    <w:rPr>
                      <w:rFonts w:ascii="Cambria Math" w:eastAsiaTheme="minorEastAsia" w:hAnsi="Cambria Math" w:cs="Times New Roman"/>
                      <w:sz w:val="24"/>
                      <w:szCs w:val="24"/>
                    </w:rPr>
                    <m:t>1jt</m:t>
                  </w:ins>
                </m:r>
              </m:sub>
            </m:sSub>
          </m:sub>
        </m:sSub>
        <m:sSub>
          <m:sSubPr>
            <m:ctrlPr>
              <w:ins w:id="546" w:author="Emma Sophia Donnelly" w:date="2024-10-14T14:49:00Z" w16du:dateUtc="2024-10-14T18:49:00Z">
                <w:rPr>
                  <w:rFonts w:ascii="Cambria Math" w:eastAsiaTheme="minorEastAsia" w:hAnsi="Cambria Math" w:cs="Times New Roman"/>
                  <w:i/>
                  <w:sz w:val="24"/>
                  <w:szCs w:val="24"/>
                </w:rPr>
              </w:ins>
            </m:ctrlPr>
          </m:sSubPr>
          <m:e>
            <m:r>
              <w:ins w:id="547" w:author="Emma Sophia Donnelly" w:date="2024-10-14T14:49:00Z" w16du:dateUtc="2024-10-14T18:49:00Z">
                <w:rPr>
                  <w:rFonts w:ascii="Cambria Math" w:eastAsiaTheme="minorEastAsia" w:hAnsi="Cambria Math" w:cs="Times New Roman"/>
                  <w:sz w:val="24"/>
                  <w:szCs w:val="24"/>
                </w:rPr>
                <m:t>X</m:t>
              </w:ins>
            </m:r>
          </m:e>
          <m:sub>
            <m:r>
              <w:ins w:id="548" w:author="Emma Sophia Donnelly" w:date="2024-10-14T14:49:00Z" w16du:dateUtc="2024-10-14T18:49:00Z">
                <w:rPr>
                  <w:rFonts w:ascii="Cambria Math" w:eastAsiaTheme="minorEastAsia" w:hAnsi="Cambria Math" w:cs="Times New Roman"/>
                  <w:sz w:val="24"/>
                  <w:szCs w:val="24"/>
                </w:rPr>
                <m:t>1jt</m:t>
              </w:ins>
            </m:r>
          </m:sub>
        </m:sSub>
        <m:r>
          <w:ins w:id="549" w:author="Emma Sophia Donnelly" w:date="2024-10-14T14:49:00Z" w16du:dateUtc="2024-10-14T18:49:00Z">
            <w:rPr>
              <w:rFonts w:ascii="Cambria Math" w:eastAsiaTheme="minorEastAsia" w:hAnsi="Cambria Math" w:cs="Times New Roman"/>
              <w:sz w:val="24"/>
              <w:szCs w:val="24"/>
            </w:rPr>
            <m:t>-</m:t>
          </w:ins>
        </m:r>
        <m:sSub>
          <m:sSubPr>
            <m:ctrlPr>
              <w:ins w:id="550" w:author="Emma Sophia Donnelly" w:date="2024-10-14T14:50:00Z" w16du:dateUtc="2024-10-14T18:50:00Z">
                <w:rPr>
                  <w:rFonts w:ascii="Cambria Math" w:eastAsiaTheme="minorEastAsia" w:hAnsi="Cambria Math" w:cs="Times New Roman"/>
                  <w:i/>
                  <w:sz w:val="24"/>
                  <w:szCs w:val="24"/>
                </w:rPr>
              </w:ins>
            </m:ctrlPr>
          </m:sSubPr>
          <m:e>
            <m:sSub>
              <m:sSubPr>
                <m:ctrlPr>
                  <w:ins w:id="551" w:author="Emma Sophia Donnelly" w:date="2024-10-14T14:50:00Z" w16du:dateUtc="2024-10-14T18:50:00Z">
                    <w:rPr>
                      <w:rFonts w:ascii="Cambria Math" w:eastAsiaTheme="minorEastAsia" w:hAnsi="Cambria Math" w:cs="Times New Roman"/>
                      <w:i/>
                      <w:sz w:val="24"/>
                      <w:szCs w:val="24"/>
                    </w:rPr>
                  </w:ins>
                </m:ctrlPr>
              </m:sSubPr>
              <m:e>
                <m:r>
                  <w:ins w:id="552" w:author="Emma Sophia Donnelly" w:date="2024-10-14T14:55:00Z" w16du:dateUtc="2024-10-14T18:55:00Z">
                    <w:rPr>
                      <w:rFonts w:ascii="Cambria Math" w:eastAsiaTheme="minorEastAsia" w:hAnsi="Cambria Math" w:cs="Times New Roman"/>
                      <w:sz w:val="24"/>
                      <w:szCs w:val="24"/>
                    </w:rPr>
                    <m:t>β</m:t>
                  </w:ins>
                </m:r>
              </m:e>
              <m:sub>
                <m:r>
                  <w:ins w:id="553" w:author="Emma Sophia Donnelly" w:date="2024-10-14T14:50:00Z" w16du:dateUtc="2024-10-14T18:50:00Z">
                    <w:rPr>
                      <w:rFonts w:ascii="Cambria Math" w:eastAsiaTheme="minorEastAsia" w:hAnsi="Cambria Math" w:cs="Times New Roman"/>
                      <w:sz w:val="24"/>
                      <w:szCs w:val="24"/>
                    </w:rPr>
                    <m:t>P</m:t>
                  </w:ins>
                </m:r>
              </m:sub>
            </m:sSub>
            <m:r>
              <w:ins w:id="554" w:author="Emma Sophia Donnelly" w:date="2024-10-14T14:50:00Z" w16du:dateUtc="2024-10-14T18:50:00Z">
                <w:rPr>
                  <w:rFonts w:ascii="Cambria Math" w:eastAsiaTheme="minorEastAsia" w:hAnsi="Cambria Math" w:cs="Times New Roman"/>
                  <w:sz w:val="24"/>
                  <w:szCs w:val="24"/>
                </w:rPr>
                <m:t>P</m:t>
              </w:ins>
            </m:r>
          </m:e>
          <m:sub>
            <m:r>
              <w:ins w:id="555" w:author="Emma Sophia Donnelly" w:date="2024-10-14T14:50:00Z" w16du:dateUtc="2024-10-14T18:50:00Z">
                <w:rPr>
                  <w:rFonts w:ascii="Cambria Math" w:eastAsiaTheme="minorEastAsia" w:hAnsi="Cambria Math" w:cs="Times New Roman"/>
                  <w:sz w:val="24"/>
                  <w:szCs w:val="24"/>
                </w:rPr>
                <m:t>jt</m:t>
              </w:ins>
            </m:r>
          </m:sub>
        </m:sSub>
        <m:r>
          <w:ins w:id="556" w:author="Emma Sophia Donnelly" w:date="2024-10-14T14:50:00Z" w16du:dateUtc="2024-10-14T18:50:00Z">
            <w:rPr>
              <w:rFonts w:ascii="Cambria Math" w:eastAsiaTheme="minorEastAsia" w:hAnsi="Cambria Math" w:cs="Times New Roman"/>
              <w:sz w:val="24"/>
              <w:szCs w:val="24"/>
            </w:rPr>
            <m:t>,</m:t>
          </w:ins>
        </m:r>
      </m:oMath>
    </w:p>
    <w:p w14:paraId="508983F0" w14:textId="15ACC8D1" w:rsidR="00681474" w:rsidRPr="00B91CD8" w:rsidRDefault="00B91CD8">
      <w:pPr>
        <w:spacing w:line="480" w:lineRule="auto"/>
        <w:rPr>
          <w:ins w:id="557" w:author="Emma Sophia Donnelly" w:date="2024-10-14T14:40:00Z" w16du:dateUtc="2024-10-14T18:40:00Z"/>
          <w:rFonts w:ascii="Times New Roman" w:eastAsiaTheme="minorEastAsia" w:hAnsi="Times New Roman" w:cs="Times New Roman"/>
          <w:sz w:val="24"/>
          <w:szCs w:val="24"/>
          <w:rPrChange w:id="558" w:author="Emma Sophia Donnelly" w:date="2024-10-14T14:50:00Z" w16du:dateUtc="2024-10-14T18:50:00Z">
            <w:rPr>
              <w:ins w:id="559" w:author="Emma Sophia Donnelly" w:date="2024-10-14T14:40:00Z" w16du:dateUtc="2024-10-14T18:40:00Z"/>
            </w:rPr>
          </w:rPrChange>
        </w:rPr>
        <w:pPrChange w:id="560" w:author="Emma Sophia Donnelly" w:date="2024-10-14T14:50:00Z" w16du:dateUtc="2024-10-14T18:50:00Z">
          <w:pPr>
            <w:pStyle w:val="ListParagraph"/>
            <w:numPr>
              <w:numId w:val="5"/>
            </w:numPr>
            <w:spacing w:line="480" w:lineRule="auto"/>
            <w:ind w:hanging="360"/>
          </w:pPr>
        </w:pPrChange>
      </w:pPr>
      <w:ins w:id="561" w:author="Emma Sophia Donnelly" w:date="2024-10-14T14:50:00Z" w16du:dateUtc="2024-10-14T18:50:00Z">
        <w:r>
          <w:rPr>
            <w:rFonts w:ascii="Times New Roman" w:eastAsiaTheme="minorEastAsia" w:hAnsi="Times New Roman" w:cs="Times New Roman"/>
            <w:sz w:val="24"/>
            <w:szCs w:val="24"/>
          </w:rPr>
          <w:t xml:space="preserve">where the </w:t>
        </w:r>
      </w:ins>
      <m:oMath>
        <m:r>
          <w:ins w:id="562" w:author="Emma Sophia Donnelly" w:date="2024-10-14T14:55:00Z" w16du:dateUtc="2024-10-14T18:55:00Z">
            <w:rPr>
              <w:rFonts w:ascii="Cambria Math" w:eastAsiaTheme="minorEastAsia" w:hAnsi="Cambria Math" w:cs="Times New Roman"/>
              <w:sz w:val="24"/>
              <w:szCs w:val="24"/>
            </w:rPr>
            <m:t>β</m:t>
          </w:ins>
        </m:r>
      </m:oMath>
      <w:ins w:id="563" w:author="Emma Sophia Donnelly" w:date="2024-10-14T14:50:00Z" w16du:dateUtc="2024-10-14T18:50:00Z">
        <w:r>
          <w:rPr>
            <w:rFonts w:ascii="Times New Roman" w:eastAsiaTheme="minorEastAsia" w:hAnsi="Times New Roman" w:cs="Times New Roman"/>
            <w:sz w:val="24"/>
            <w:szCs w:val="24"/>
          </w:rPr>
          <w:t>’s are preference para</w:t>
        </w:r>
      </w:ins>
      <w:ins w:id="564" w:author="Emma Sophia Donnelly" w:date="2024-10-14T14:51:00Z" w16du:dateUtc="2024-10-14T18:51:00Z">
        <w:r>
          <w:rPr>
            <w:rFonts w:ascii="Times New Roman" w:eastAsiaTheme="minorEastAsia" w:hAnsi="Times New Roman" w:cs="Times New Roman"/>
            <w:sz w:val="24"/>
            <w:szCs w:val="24"/>
          </w:rPr>
          <w:t xml:space="preserve">meters. </w:t>
        </w:r>
      </w:ins>
      <w:ins w:id="565" w:author="Emma Sophia Donnelly" w:date="2024-10-14T14:52:00Z" w16du:dateUtc="2024-10-14T18:52:00Z">
        <w:r w:rsidR="00765BBB">
          <w:rPr>
            <w:rFonts w:ascii="Times New Roman" w:eastAsiaTheme="minorEastAsia" w:hAnsi="Times New Roman" w:cs="Times New Roman"/>
            <w:sz w:val="24"/>
            <w:szCs w:val="24"/>
          </w:rPr>
          <w:t xml:space="preserve">I model the effect of </w:t>
        </w:r>
      </w:ins>
      <w:ins w:id="566" w:author="Emma Sophia Donnelly" w:date="2024-10-14T14:53:00Z" w16du:dateUtc="2024-10-14T18:53:00Z">
        <w:r w:rsidR="00765BBB">
          <w:rPr>
            <w:rFonts w:ascii="Times New Roman" w:eastAsiaTheme="minorEastAsia" w:hAnsi="Times New Roman" w:cs="Times New Roman"/>
            <w:sz w:val="24"/>
            <w:szCs w:val="24"/>
          </w:rPr>
          <w:t xml:space="preserve">changing the Harris County flood buyout program from mandatory to voluntary in the individual-specific component </w:t>
        </w:r>
      </w:ins>
      <m:oMath>
        <m:sSub>
          <m:sSubPr>
            <m:ctrlPr>
              <w:ins w:id="567" w:author="Emma Sophia Donnelly" w:date="2024-10-14T14:53:00Z" w16du:dateUtc="2024-10-14T18:53:00Z">
                <w:rPr>
                  <w:rFonts w:ascii="Cambria Math" w:hAnsi="Cambria Math" w:cs="Times New Roman"/>
                  <w:i/>
                  <w:sz w:val="24"/>
                  <w:szCs w:val="24"/>
                </w:rPr>
              </w:ins>
            </m:ctrlPr>
          </m:sSubPr>
          <m:e>
            <m:r>
              <w:ins w:id="568" w:author="Emma Sophia Donnelly" w:date="2024-10-14T14:53:00Z" w16du:dateUtc="2024-10-14T18:53:00Z">
                <w:rPr>
                  <w:rFonts w:ascii="Cambria Math" w:hAnsi="Cambria Math" w:cs="Times New Roman"/>
                  <w:sz w:val="24"/>
                  <w:szCs w:val="24"/>
                </w:rPr>
                <m:t>λ</m:t>
              </w:ins>
            </m:r>
          </m:e>
          <m:sub>
            <m:r>
              <w:ins w:id="569" w:author="Emma Sophia Donnelly" w:date="2024-10-14T14:53:00Z" w16du:dateUtc="2024-10-14T18:53:00Z">
                <w:rPr>
                  <w:rFonts w:ascii="Cambria Math" w:hAnsi="Cambria Math" w:cs="Times New Roman"/>
                  <w:sz w:val="24"/>
                  <w:szCs w:val="24"/>
                </w:rPr>
                <m:t>ijt</m:t>
              </w:ins>
            </m:r>
          </m:sub>
        </m:sSub>
      </m:oMath>
      <w:ins w:id="570" w:author="Emma Sophia Donnelly" w:date="2024-10-14T14:53:00Z" w16du:dateUtc="2024-10-14T18:53:00Z">
        <w:r w:rsidR="00765BBB">
          <w:rPr>
            <w:rFonts w:ascii="Times New Roman" w:eastAsiaTheme="minorEastAsia" w:hAnsi="Times New Roman" w:cs="Times New Roman"/>
            <w:sz w:val="24"/>
            <w:szCs w:val="24"/>
          </w:rPr>
          <w:t>.</w:t>
        </w:r>
      </w:ins>
      <w:ins w:id="571" w:author="Emma Sophia Donnelly" w:date="2024-10-14T14:54:00Z" w16du:dateUtc="2024-10-14T18:54:00Z">
        <w:r w:rsidR="00101CC3">
          <w:rPr>
            <w:rFonts w:ascii="Times New Roman" w:eastAsiaTheme="minorEastAsia" w:hAnsi="Times New Roman" w:cs="Times New Roman"/>
            <w:sz w:val="24"/>
            <w:szCs w:val="24"/>
          </w:rPr>
          <w:t xml:space="preserve"> The individual</w:t>
        </w:r>
      </w:ins>
      <w:ins w:id="572" w:author="Emma Sophia Donnelly" w:date="2024-10-14T16:22:00Z" w16du:dateUtc="2024-10-14T20:22:00Z">
        <w:r w:rsidR="00F05ADE">
          <w:rPr>
            <w:rFonts w:ascii="Times New Roman" w:eastAsiaTheme="minorEastAsia" w:hAnsi="Times New Roman" w:cs="Times New Roman"/>
            <w:sz w:val="24"/>
            <w:szCs w:val="24"/>
          </w:rPr>
          <w:t xml:space="preserve">- specific </w:t>
        </w:r>
      </w:ins>
      <w:ins w:id="573" w:author="Emma Sophia Donnelly" w:date="2024-10-14T14:54:00Z" w16du:dateUtc="2024-10-14T18:54:00Z">
        <w:r w:rsidR="00101CC3">
          <w:rPr>
            <w:rFonts w:ascii="Times New Roman" w:eastAsiaTheme="minorEastAsia" w:hAnsi="Times New Roman" w:cs="Times New Roman"/>
            <w:sz w:val="24"/>
            <w:szCs w:val="24"/>
          </w:rPr>
          <w:t xml:space="preserve">household utility model is, </w:t>
        </w:r>
      </w:ins>
    </w:p>
    <w:p w14:paraId="46AC1899" w14:textId="25AE292F" w:rsidR="00CE2731" w:rsidRPr="00CE2731" w:rsidRDefault="00000000">
      <w:pPr>
        <w:pStyle w:val="ListParagraph"/>
        <w:numPr>
          <w:ilvl w:val="0"/>
          <w:numId w:val="5"/>
        </w:numPr>
        <w:spacing w:line="480" w:lineRule="auto"/>
        <w:rPr>
          <w:rFonts w:ascii="Times New Roman" w:eastAsiaTheme="minorEastAsia" w:hAnsi="Times New Roman" w:cs="Times New Roman"/>
          <w:sz w:val="24"/>
          <w:szCs w:val="24"/>
          <w:rPrChange w:id="574" w:author="Emma Sophia Donnelly" w:date="2024-10-14T14:22:00Z" w16du:dateUtc="2024-10-14T18:22:00Z">
            <w:rPr/>
          </w:rPrChange>
        </w:rPr>
        <w:pPrChange w:id="575" w:author="Emma Sophia Donnelly" w:date="2024-10-14T14:22:00Z" w16du:dateUtc="2024-10-14T18:22:00Z">
          <w:pPr>
            <w:spacing w:line="480" w:lineRule="auto"/>
          </w:pPr>
        </w:pPrChange>
      </w:pPr>
      <m:oMath>
        <m:sSub>
          <m:sSubPr>
            <m:ctrlPr>
              <w:ins w:id="576" w:author="Emma Sophia Donnelly" w:date="2024-10-14T14:56:00Z" w16du:dateUtc="2024-10-14T18:56:00Z">
                <w:rPr>
                  <w:rFonts w:ascii="Cambria Math" w:hAnsi="Cambria Math" w:cs="Times New Roman"/>
                  <w:i/>
                  <w:sz w:val="24"/>
                  <w:szCs w:val="24"/>
                </w:rPr>
              </w:ins>
            </m:ctrlPr>
          </m:sSubPr>
          <m:e>
            <m:r>
              <w:ins w:id="577" w:author="Emma Sophia Donnelly" w:date="2024-10-14T14:56:00Z" w16du:dateUtc="2024-10-14T18:56:00Z">
                <w:rPr>
                  <w:rFonts w:ascii="Cambria Math" w:hAnsi="Cambria Math" w:cs="Times New Roman"/>
                  <w:sz w:val="24"/>
                  <w:szCs w:val="24"/>
                </w:rPr>
                <m:t>λ</m:t>
              </w:ins>
            </m:r>
          </m:e>
          <m:sub>
            <m:r>
              <w:ins w:id="578" w:author="Emma Sophia Donnelly" w:date="2024-10-14T14:56:00Z" w16du:dateUtc="2024-10-14T18:56:00Z">
                <w:rPr>
                  <w:rFonts w:ascii="Cambria Math" w:hAnsi="Cambria Math" w:cs="Times New Roman"/>
                  <w:sz w:val="24"/>
                  <w:szCs w:val="24"/>
                </w:rPr>
                <m:t>ijt</m:t>
              </w:ins>
            </m:r>
          </m:sub>
        </m:sSub>
        <m:r>
          <w:ins w:id="579" w:author="Emma Sophia Donnelly" w:date="2024-10-14T14:22:00Z" w16du:dateUtc="2024-10-14T18:22:00Z">
            <w:rPr>
              <w:rFonts w:ascii="Cambria Math" w:eastAsiaTheme="minorEastAsia" w:hAnsi="Cambria Math" w:cs="Times New Roman"/>
              <w:sz w:val="24"/>
              <w:szCs w:val="24"/>
            </w:rPr>
            <m:t>=</m:t>
          </w:ins>
        </m:r>
        <m:sSub>
          <m:sSubPr>
            <m:ctrlPr>
              <w:ins w:id="580" w:author="Emma Sophia Donnelly" w:date="2024-10-14T14:22:00Z" w16du:dateUtc="2024-10-14T18:22:00Z">
                <w:rPr>
                  <w:rFonts w:ascii="Cambria Math" w:hAnsi="Cambria Math" w:cs="Times New Roman"/>
                  <w:i/>
                  <w:sz w:val="24"/>
                  <w:szCs w:val="24"/>
                </w:rPr>
              </w:ins>
            </m:ctrlPr>
          </m:sSubPr>
          <m:e>
            <m:r>
              <w:ins w:id="581" w:author="Emma Sophia Donnelly" w:date="2024-10-14T14:22:00Z" w16du:dateUtc="2024-10-14T18:22:00Z">
                <w:rPr>
                  <w:rFonts w:ascii="Cambria Math" w:hAnsi="Cambria Math" w:cs="Times New Roman"/>
                  <w:sz w:val="24"/>
                  <w:szCs w:val="24"/>
                </w:rPr>
                <m:t>β</m:t>
              </w:ins>
            </m:r>
          </m:e>
          <m:sub>
            <m:r>
              <w:ins w:id="582" w:author="Emma Sophia Donnelly" w:date="2024-10-14T14:22:00Z" w16du:dateUtc="2024-10-14T18:22:00Z">
                <w:rPr>
                  <w:rFonts w:ascii="Cambria Math" w:hAnsi="Cambria Math" w:cs="Times New Roman"/>
                  <w:sz w:val="24"/>
                  <w:szCs w:val="24"/>
                </w:rPr>
                <m:t>ijt</m:t>
              </w:ins>
            </m:r>
          </m:sub>
        </m:sSub>
        <m:r>
          <w:ins w:id="583" w:author="Emma Sophia Donnelly" w:date="2024-10-14T14:22:00Z" w16du:dateUtc="2024-10-14T18:22:00Z">
            <w:rPr>
              <w:rFonts w:ascii="Cambria Math" w:hAnsi="Cambria Math" w:cs="Times New Roman"/>
              <w:sz w:val="24"/>
              <w:szCs w:val="24"/>
            </w:rPr>
            <m:t>Post+</m:t>
          </w:ins>
        </m:r>
        <m:sSub>
          <m:sSubPr>
            <m:ctrlPr>
              <w:ins w:id="584" w:author="Emma Sophia Donnelly" w:date="2024-10-14T14:22:00Z" w16du:dateUtc="2024-10-14T18:22:00Z">
                <w:rPr>
                  <w:rFonts w:ascii="Cambria Math" w:hAnsi="Cambria Math" w:cs="Times New Roman"/>
                  <w:i/>
                  <w:sz w:val="24"/>
                  <w:szCs w:val="24"/>
                </w:rPr>
              </w:ins>
            </m:ctrlPr>
          </m:sSubPr>
          <m:e>
            <m:r>
              <w:ins w:id="585" w:author="Emma Sophia Donnelly" w:date="2024-10-14T14:22:00Z" w16du:dateUtc="2024-10-14T18:22:00Z">
                <w:rPr>
                  <w:rFonts w:ascii="Cambria Math" w:hAnsi="Cambria Math" w:cs="Times New Roman"/>
                  <w:sz w:val="24"/>
                  <w:szCs w:val="24"/>
                </w:rPr>
                <m:t>β</m:t>
              </w:ins>
            </m:r>
          </m:e>
          <m:sub>
            <m:r>
              <w:ins w:id="586" w:author="Emma Sophia Donnelly" w:date="2024-10-14T14:22:00Z" w16du:dateUtc="2024-10-14T18:22:00Z">
                <w:rPr>
                  <w:rFonts w:ascii="Cambria Math" w:hAnsi="Cambria Math" w:cs="Times New Roman"/>
                  <w:sz w:val="24"/>
                  <w:szCs w:val="24"/>
                </w:rPr>
                <m:t>ijt</m:t>
              </w:ins>
            </m:r>
          </m:sub>
        </m:sSub>
        <m:r>
          <w:ins w:id="587" w:author="Emma Sophia Donnelly" w:date="2024-10-14T14:22:00Z" w16du:dateUtc="2024-10-14T18:22:00Z">
            <w:rPr>
              <w:rFonts w:ascii="Cambria Math" w:hAnsi="Cambria Math" w:cs="Times New Roman"/>
              <w:sz w:val="24"/>
              <w:szCs w:val="24"/>
            </w:rPr>
            <m:t>Mandatory+</m:t>
          </w:ins>
        </m:r>
        <m:sSub>
          <m:sSubPr>
            <m:ctrlPr>
              <w:ins w:id="588" w:author="Emma Sophia Donnelly" w:date="2024-10-14T14:22:00Z" w16du:dateUtc="2024-10-14T18:22:00Z">
                <w:rPr>
                  <w:rFonts w:ascii="Cambria Math" w:hAnsi="Cambria Math" w:cs="Times New Roman"/>
                  <w:i/>
                  <w:sz w:val="24"/>
                  <w:szCs w:val="24"/>
                </w:rPr>
              </w:ins>
            </m:ctrlPr>
          </m:sSubPr>
          <m:e>
            <m:r>
              <w:ins w:id="589" w:author="Emma Sophia Donnelly" w:date="2024-10-14T14:22:00Z" w16du:dateUtc="2024-10-14T18:22:00Z">
                <w:rPr>
                  <w:rFonts w:ascii="Cambria Math" w:hAnsi="Cambria Math" w:cs="Times New Roman"/>
                  <w:sz w:val="24"/>
                  <w:szCs w:val="24"/>
                </w:rPr>
                <m:t>β</m:t>
              </w:ins>
            </m:r>
          </m:e>
          <m:sub>
            <m:r>
              <w:ins w:id="590" w:author="Emma Sophia Donnelly" w:date="2024-10-14T14:22:00Z" w16du:dateUtc="2024-10-14T18:22:00Z">
                <w:rPr>
                  <w:rFonts w:ascii="Cambria Math" w:hAnsi="Cambria Math" w:cs="Times New Roman"/>
                  <w:sz w:val="24"/>
                  <w:szCs w:val="24"/>
                </w:rPr>
                <m:t>ijt</m:t>
              </w:ins>
            </m:r>
          </m:sub>
        </m:sSub>
        <m:r>
          <w:ins w:id="591" w:author="Emma Sophia Donnelly" w:date="2024-10-14T14:22:00Z" w16du:dateUtc="2024-10-14T18:22:00Z">
            <w:rPr>
              <w:rFonts w:ascii="Cambria Math" w:hAnsi="Cambria Math" w:cs="Times New Roman"/>
              <w:sz w:val="24"/>
              <w:szCs w:val="24"/>
            </w:rPr>
            <m:t>Post</m:t>
          </w:ins>
        </m:r>
        <m:r>
          <w:ins w:id="592" w:author="Emma Sophia Donnelly" w:date="2024-10-14T14:23:00Z" w16du:dateUtc="2024-10-14T18:23:00Z">
            <w:rPr>
              <w:rFonts w:ascii="Cambria Math" w:hAnsi="Cambria Math" w:cs="Times New Roman"/>
              <w:sz w:val="24"/>
              <w:szCs w:val="24"/>
            </w:rPr>
            <m:t>×</m:t>
          </w:ins>
        </m:r>
        <m:r>
          <w:ins w:id="593" w:author="Emma Sophia Donnelly" w:date="2024-10-14T14:22:00Z" w16du:dateUtc="2024-10-14T18:22:00Z">
            <w:rPr>
              <w:rFonts w:ascii="Cambria Math" w:hAnsi="Cambria Math" w:cs="Times New Roman"/>
              <w:sz w:val="24"/>
              <w:szCs w:val="24"/>
            </w:rPr>
            <m:t>Mandatory+</m:t>
          </w:ins>
        </m:r>
        <m:sSub>
          <m:sSubPr>
            <m:ctrlPr>
              <w:ins w:id="594" w:author="Emma Sophia Donnelly" w:date="2024-10-14T14:22:00Z" w16du:dateUtc="2024-10-14T18:22:00Z">
                <w:rPr>
                  <w:rFonts w:ascii="Cambria Math" w:hAnsi="Cambria Math" w:cs="Times New Roman"/>
                  <w:i/>
                  <w:sz w:val="24"/>
                  <w:szCs w:val="24"/>
                </w:rPr>
              </w:ins>
            </m:ctrlPr>
          </m:sSubPr>
          <m:e>
            <m:r>
              <w:ins w:id="595" w:author="Emma Sophia Donnelly" w:date="2024-10-14T14:22:00Z" w16du:dateUtc="2024-10-14T18:22:00Z">
                <w:rPr>
                  <w:rFonts w:ascii="Cambria Math" w:hAnsi="Cambria Math" w:cs="Times New Roman"/>
                  <w:sz w:val="24"/>
                  <w:szCs w:val="24"/>
                </w:rPr>
                <m:t>β</m:t>
              </w:ins>
            </m:r>
          </m:e>
          <m:sub>
            <m:r>
              <w:ins w:id="596" w:author="Emma Sophia Donnelly" w:date="2024-10-14T14:22:00Z" w16du:dateUtc="2024-10-14T18:22:00Z">
                <w:rPr>
                  <w:rFonts w:ascii="Cambria Math" w:hAnsi="Cambria Math" w:cs="Times New Roman"/>
                  <w:sz w:val="24"/>
                  <w:szCs w:val="24"/>
                </w:rPr>
                <m:t>ijt</m:t>
              </w:ins>
            </m:r>
          </m:sub>
        </m:sSub>
        <m:r>
          <w:ins w:id="597" w:author="Emma Sophia Donnelly" w:date="2024-10-14T14:22:00Z" w16du:dateUtc="2024-10-14T18:22:00Z">
            <w:rPr>
              <w:rFonts w:ascii="Cambria Math" w:hAnsi="Cambria Math" w:cs="Times New Roman"/>
              <w:sz w:val="24"/>
              <w:szCs w:val="24"/>
            </w:rPr>
            <m:t>Duration+</m:t>
          </w:ins>
        </m:r>
        <m:sSub>
          <m:sSubPr>
            <m:ctrlPr>
              <w:ins w:id="598" w:author="Emma Sophia Donnelly" w:date="2024-10-14T14:22:00Z" w16du:dateUtc="2024-10-14T18:22:00Z">
                <w:rPr>
                  <w:rFonts w:ascii="Cambria Math" w:hAnsi="Cambria Math" w:cs="Times New Roman"/>
                  <w:i/>
                  <w:sz w:val="24"/>
                  <w:szCs w:val="24"/>
                </w:rPr>
              </w:ins>
            </m:ctrlPr>
          </m:sSubPr>
          <m:e>
            <m:r>
              <w:ins w:id="599" w:author="Emma Sophia Donnelly" w:date="2024-10-14T14:22:00Z" w16du:dateUtc="2024-10-14T18:22:00Z">
                <w:rPr>
                  <w:rFonts w:ascii="Cambria Math" w:hAnsi="Cambria Math" w:cs="Times New Roman"/>
                  <w:sz w:val="24"/>
                  <w:szCs w:val="24"/>
                </w:rPr>
                <m:t>β</m:t>
              </w:ins>
            </m:r>
          </m:e>
          <m:sub>
            <m:r>
              <w:ins w:id="600" w:author="Emma Sophia Donnelly" w:date="2024-10-14T14:22:00Z" w16du:dateUtc="2024-10-14T18:22:00Z">
                <w:rPr>
                  <w:rFonts w:ascii="Cambria Math" w:hAnsi="Cambria Math" w:cs="Times New Roman"/>
                  <w:sz w:val="24"/>
                  <w:szCs w:val="24"/>
                </w:rPr>
                <m:t>ijt</m:t>
              </w:ins>
            </m:r>
          </m:sub>
        </m:sSub>
        <m:r>
          <w:ins w:id="601" w:author="Emma Sophia Donnelly" w:date="2024-10-14T14:22:00Z" w16du:dateUtc="2024-10-14T18:22:00Z">
            <w:rPr>
              <w:rFonts w:ascii="Cambria Math" w:hAnsi="Cambria Math" w:cs="Times New Roman"/>
              <w:sz w:val="24"/>
              <w:szCs w:val="24"/>
            </w:rPr>
            <m:t>Local</m:t>
          </w:ins>
        </m:r>
        <m:sSub>
          <m:sSubPr>
            <m:ctrlPr>
              <w:ins w:id="602" w:author="Emma Sophia Donnelly" w:date="2024-10-14T14:22:00Z" w16du:dateUtc="2024-10-14T18:22:00Z">
                <w:rPr>
                  <w:rFonts w:ascii="Cambria Math" w:hAnsi="Cambria Math" w:cs="Times New Roman"/>
                  <w:i/>
                  <w:sz w:val="24"/>
                  <w:szCs w:val="24"/>
                </w:rPr>
              </w:ins>
            </m:ctrlPr>
          </m:sSubPr>
          <m:e>
            <m:r>
              <w:ins w:id="603" w:author="Emma Sophia Donnelly" w:date="2024-10-14T14:22:00Z" w16du:dateUtc="2024-10-14T18:22:00Z">
                <w:rPr>
                  <w:rFonts w:ascii="Cambria Math" w:hAnsi="Cambria Math" w:cs="Times New Roman"/>
                  <w:sz w:val="24"/>
                  <w:szCs w:val="24"/>
                </w:rPr>
                <m:t>+β</m:t>
              </w:ins>
            </m:r>
          </m:e>
          <m:sub>
            <m:r>
              <w:ins w:id="604" w:author="Emma Sophia Donnelly" w:date="2024-10-14T14:22:00Z" w16du:dateUtc="2024-10-14T18:22:00Z">
                <w:rPr>
                  <w:rFonts w:ascii="Cambria Math" w:hAnsi="Cambria Math" w:cs="Times New Roman"/>
                  <w:sz w:val="24"/>
                  <w:szCs w:val="24"/>
                </w:rPr>
                <m:t>ijt</m:t>
              </w:ins>
            </m:r>
          </m:sub>
        </m:sSub>
        <m:r>
          <w:ins w:id="605" w:author="Emma Sophia Donnelly" w:date="2024-10-14T14:22:00Z" w16du:dateUtc="2024-10-14T18:22:00Z">
            <w:rPr>
              <w:rFonts w:ascii="Cambria Math" w:hAnsi="Cambria Math" w:cs="Times New Roman"/>
              <w:sz w:val="24"/>
              <w:szCs w:val="24"/>
            </w:rPr>
            <m:t>ΔRisk</m:t>
          </w:ins>
        </m:r>
        <w:commentRangeStart w:id="606"/>
        <m:r>
          <w:ins w:id="607" w:author="Emma Sophia Donnelly" w:date="2024-10-14T14:22:00Z" w16du:dateUtc="2024-10-14T18:22:00Z">
            <w:rPr>
              <w:rFonts w:ascii="Cambria Math" w:hAnsi="Cambria Math" w:cs="Times New Roman"/>
              <w:sz w:val="24"/>
              <w:szCs w:val="24"/>
            </w:rPr>
            <m:t>+</m:t>
          </w:ins>
        </m:r>
        <m:sSub>
          <m:sSubPr>
            <m:ctrlPr>
              <w:ins w:id="608" w:author="Emma Sophia Donnelly" w:date="2024-10-14T14:22:00Z" w16du:dateUtc="2024-10-14T18:22:00Z">
                <w:rPr>
                  <w:rFonts w:ascii="Cambria Math" w:hAnsi="Cambria Math" w:cs="Times New Roman"/>
                  <w:i/>
                  <w:sz w:val="24"/>
                  <w:szCs w:val="24"/>
                </w:rPr>
              </w:ins>
            </m:ctrlPr>
          </m:sSubPr>
          <m:e>
            <m:r>
              <w:ins w:id="609" w:author="Emma Sophia Donnelly" w:date="2024-10-14T14:22:00Z" w16du:dateUtc="2024-10-14T18:22:00Z">
                <w:rPr>
                  <w:rFonts w:ascii="Cambria Math" w:hAnsi="Cambria Math" w:cs="Times New Roman"/>
                  <w:sz w:val="24"/>
                  <w:szCs w:val="24"/>
                </w:rPr>
                <m:t>β</m:t>
              </w:ins>
            </m:r>
          </m:e>
          <m:sub>
            <m:r>
              <w:ins w:id="610" w:author="Emma Sophia Donnelly" w:date="2024-10-14T14:22:00Z" w16du:dateUtc="2024-10-14T18:22:00Z">
                <w:rPr>
                  <w:rFonts w:ascii="Cambria Math" w:hAnsi="Cambria Math" w:cs="Times New Roman"/>
                  <w:sz w:val="24"/>
                  <w:szCs w:val="24"/>
                </w:rPr>
                <m:t>ijt</m:t>
              </w:ins>
            </m:r>
          </m:sub>
        </m:sSub>
        <m:sSub>
          <m:sSubPr>
            <m:ctrlPr>
              <w:ins w:id="611" w:author="Emma Sophia Donnelly" w:date="2024-10-14T14:23:00Z" w16du:dateUtc="2024-10-14T18:23:00Z">
                <w:rPr>
                  <w:rFonts w:ascii="Cambria Math" w:hAnsi="Cambria Math" w:cs="Times New Roman"/>
                  <w:i/>
                  <w:sz w:val="24"/>
                  <w:szCs w:val="24"/>
                </w:rPr>
              </w:ins>
            </m:ctrlPr>
          </m:sSubPr>
          <m:e>
            <m:r>
              <w:ins w:id="612" w:author="Emma Sophia Donnelly" w:date="2024-10-14T14:23:00Z" w16du:dateUtc="2024-10-14T18:23:00Z">
                <w:rPr>
                  <w:rFonts w:ascii="Cambria Math" w:hAnsi="Cambria Math" w:cs="Times New Roman"/>
                  <w:sz w:val="24"/>
                  <w:szCs w:val="24"/>
                </w:rPr>
                <m:t>X</m:t>
              </w:ins>
            </m:r>
          </m:e>
          <m:sub>
            <m:r>
              <w:ins w:id="613" w:author="Emma Sophia Donnelly" w:date="2024-10-14T14:57:00Z" w16du:dateUtc="2024-10-14T18:57:00Z">
                <w:rPr>
                  <w:rFonts w:ascii="Cambria Math" w:hAnsi="Cambria Math" w:cs="Times New Roman"/>
                  <w:sz w:val="24"/>
                  <w:szCs w:val="24"/>
                </w:rPr>
                <m:t>1</m:t>
              </w:ins>
            </m:r>
            <m:r>
              <w:ins w:id="614" w:author="Emma Sophia Donnelly" w:date="2024-10-14T14:23:00Z" w16du:dateUtc="2024-10-14T18:23:00Z">
                <w:rPr>
                  <w:rFonts w:ascii="Cambria Math" w:hAnsi="Cambria Math" w:cs="Times New Roman"/>
                  <w:sz w:val="24"/>
                  <w:szCs w:val="24"/>
                </w:rPr>
                <m:t>jt</m:t>
              </w:ins>
            </m:r>
          </m:sub>
        </m:sSub>
        <m:r>
          <w:ins w:id="615" w:author="Emma Sophia Donnelly" w:date="2024-10-14T14:23:00Z" w16du:dateUtc="2024-10-14T18:23:00Z">
            <w:rPr>
              <w:rFonts w:ascii="Cambria Math" w:hAnsi="Cambria Math" w:cs="Times New Roman"/>
              <w:sz w:val="24"/>
              <w:szCs w:val="24"/>
            </w:rPr>
            <m:t>+</m:t>
          </w:ins>
        </m:r>
        <m:sSub>
          <m:sSubPr>
            <m:ctrlPr>
              <w:ins w:id="616" w:author="Emma Sophia Donnelly" w:date="2024-10-14T14:23:00Z" w16du:dateUtc="2024-10-14T18:23:00Z">
                <w:rPr>
                  <w:rFonts w:ascii="Cambria Math" w:hAnsi="Cambria Math" w:cs="Times New Roman"/>
                  <w:i/>
                  <w:sz w:val="24"/>
                  <w:szCs w:val="24"/>
                </w:rPr>
              </w:ins>
            </m:ctrlPr>
          </m:sSubPr>
          <m:e>
            <m:r>
              <w:ins w:id="617" w:author="Emma Sophia Donnelly" w:date="2024-10-14T14:56:00Z" w16du:dateUtc="2024-10-14T18:56:00Z">
                <w:rPr>
                  <w:rFonts w:ascii="Cambria Math" w:hAnsi="Cambria Math" w:cs="Times New Roman"/>
                  <w:sz w:val="24"/>
                  <w:szCs w:val="24"/>
                </w:rPr>
                <m:t>X</m:t>
              </w:ins>
            </m:r>
          </m:e>
          <m:sub>
            <m:r>
              <w:ins w:id="618" w:author="Emma Sophia Donnelly" w:date="2024-10-14T14:56:00Z" w16du:dateUtc="2024-10-14T18:56:00Z">
                <w:rPr>
                  <w:rFonts w:ascii="Cambria Math" w:hAnsi="Cambria Math" w:cs="Times New Roman"/>
                  <w:sz w:val="24"/>
                  <w:szCs w:val="24"/>
                </w:rPr>
                <m:t>2jt</m:t>
              </w:ins>
            </m:r>
          </m:sub>
        </m:sSub>
        <w:commentRangeEnd w:id="606"/>
        <m:r>
          <w:ins w:id="619" w:author="Emma Sophia Donnelly" w:date="2024-10-14T14:57:00Z" w16du:dateUtc="2024-10-14T18:57:00Z">
            <m:rPr>
              <m:sty m:val="p"/>
            </m:rPr>
            <w:rPr>
              <w:rStyle w:val="CommentReference"/>
              <w:rFonts w:ascii="Cambria Math" w:hAnsi="Cambria Math"/>
            </w:rPr>
            <w:commentReference w:id="606"/>
          </w:ins>
        </m:r>
        <m:r>
          <w:ins w:id="620" w:author="Emma Sophia Donnelly" w:date="2024-10-14T14:24:00Z" w16du:dateUtc="2024-10-14T18:24:00Z">
            <m:rPr>
              <m:sty m:val="p"/>
            </m:rPr>
            <w:rPr>
              <w:rFonts w:ascii="Cambria Math" w:eastAsiaTheme="minorEastAsia" w:hAnsi="Cambria Math" w:cs="Times New Roman"/>
              <w:sz w:val="24"/>
              <w:szCs w:val="24"/>
            </w:rPr>
            <m:t>,</m:t>
          </w:ins>
        </m:r>
        <m:r>
          <w:ins w:id="621" w:author="Emma Sophia Donnelly" w:date="2024-10-14T14:22:00Z" w16du:dateUtc="2024-10-14T18:22:00Z">
            <m:rPr>
              <m:sty m:val="p"/>
            </m:rPr>
            <w:rPr>
              <w:rFonts w:ascii="Cambria Math" w:eastAsiaTheme="minorEastAsia" w:hAnsi="Cambria Math" w:cs="Times New Roman"/>
              <w:sz w:val="24"/>
              <w:szCs w:val="24"/>
            </w:rPr>
            <m:t xml:space="preserve"> </m:t>
          </w:ins>
        </m:r>
        <m:r>
          <w:ins w:id="622" w:author="Emma Sophia Donnelly" w:date="2024-10-14T14:22:00Z" w16du:dateUtc="2024-10-14T18:22:00Z">
            <w:rPr>
              <w:rFonts w:ascii="Cambria Math" w:eastAsiaTheme="minorEastAsia" w:hAnsi="Cambria Math" w:cs="Times New Roman"/>
              <w:sz w:val="24"/>
              <w:szCs w:val="24"/>
            </w:rPr>
            <m:t xml:space="preserve"> </m:t>
          </w:ins>
        </m:r>
      </m:oMath>
    </w:p>
    <w:p w14:paraId="5720E34A" w14:textId="154E80B0" w:rsidR="00985CDF" w:rsidRPr="006416DC" w:rsidDel="000460C7" w:rsidRDefault="00DD7518">
      <w:pPr>
        <w:spacing w:line="480" w:lineRule="auto"/>
        <w:rPr>
          <w:del w:id="623" w:author="Emma Sophia Donnelly" w:date="2024-10-14T14:24:00Z" w16du:dateUtc="2024-10-14T18:24:00Z"/>
          <w:rFonts w:ascii="Times New Roman" w:eastAsiaTheme="minorEastAsia" w:hAnsi="Times New Roman" w:cs="Times New Roman"/>
          <w:sz w:val="24"/>
          <w:szCs w:val="24"/>
        </w:rPr>
      </w:pPr>
      <w:ins w:id="624" w:author="Emma Sophia Donnelly" w:date="2024-10-14T14:24:00Z" w16du:dateUtc="2024-10-14T18:24:00Z">
        <w:r>
          <w:rPr>
            <w:rFonts w:ascii="Times New Roman" w:eastAsiaTheme="minorEastAsia" w:hAnsi="Times New Roman" w:cs="Times New Roman"/>
            <w:sz w:val="24"/>
            <w:szCs w:val="24"/>
          </w:rPr>
          <w:t xml:space="preserve">where </w:t>
        </w:r>
      </w:ins>
      <m:oMath>
        <m:r>
          <w:ins w:id="625" w:author="Emma Sophia Donnelly" w:date="2024-10-14T14:25:00Z" w16du:dateUtc="2024-10-14T18:25:00Z">
            <w:rPr>
              <w:rFonts w:ascii="Cambria Math" w:hAnsi="Cambria Math" w:cs="Times New Roman"/>
              <w:sz w:val="24"/>
              <w:szCs w:val="24"/>
            </w:rPr>
            <m:t>Post</m:t>
          </w:ins>
        </m:r>
      </m:oMath>
      <w:ins w:id="626" w:author="Emma Sophia Donnelly" w:date="2024-10-14T14:25:00Z" w16du:dateUtc="2024-10-14T18:25:00Z">
        <w:r w:rsidR="009D12D8">
          <w:rPr>
            <w:rFonts w:ascii="Times New Roman" w:eastAsiaTheme="minorEastAsia" w:hAnsi="Times New Roman" w:cs="Times New Roman"/>
            <w:sz w:val="24"/>
            <w:szCs w:val="24"/>
          </w:rPr>
          <w:t xml:space="preserve"> is a dummy variable equal to one if a sale took place after the</w:t>
        </w:r>
      </w:ins>
      <w:ins w:id="627" w:author="Emma Sophia Donnelly" w:date="2024-10-14T14:26:00Z" w16du:dateUtc="2024-10-14T18:26:00Z">
        <w:r w:rsidR="009D12D8">
          <w:rPr>
            <w:rFonts w:ascii="Times New Roman" w:eastAsiaTheme="minorEastAsia" w:hAnsi="Times New Roman" w:cs="Times New Roman"/>
            <w:sz w:val="24"/>
            <w:szCs w:val="24"/>
          </w:rPr>
          <w:t xml:space="preserve"> initiation of the mandatory buyout program (2020)</w:t>
        </w:r>
      </w:ins>
      <w:ins w:id="628" w:author="Emma Sophia Donnelly" w:date="2024-10-14T14:27:00Z" w16du:dateUtc="2024-10-14T18:27:00Z">
        <w:r w:rsidR="009D12D8">
          <w:rPr>
            <w:rFonts w:ascii="Times New Roman" w:eastAsiaTheme="minorEastAsia" w:hAnsi="Times New Roman" w:cs="Times New Roman"/>
            <w:sz w:val="24"/>
            <w:szCs w:val="24"/>
          </w:rPr>
          <w:t xml:space="preserve"> and</w:t>
        </w:r>
      </w:ins>
      <w:ins w:id="629" w:author="Emma Sophia Donnelly" w:date="2024-10-14T14:26:00Z" w16du:dateUtc="2024-10-14T18:26:00Z">
        <w:r w:rsidR="009D12D8">
          <w:rPr>
            <w:rFonts w:ascii="Times New Roman" w:eastAsiaTheme="minorEastAsia" w:hAnsi="Times New Roman" w:cs="Times New Roman"/>
            <w:sz w:val="24"/>
            <w:szCs w:val="24"/>
          </w:rPr>
          <w:t xml:space="preserve"> </w:t>
        </w:r>
      </w:ins>
      <m:oMath>
        <m:r>
          <w:ins w:id="630" w:author="Emma Sophia Donnelly" w:date="2024-10-14T14:26:00Z" w16du:dateUtc="2024-10-14T18:26:00Z">
            <w:rPr>
              <w:rFonts w:ascii="Cambria Math" w:hAnsi="Cambria Math" w:cs="Times New Roman"/>
              <w:sz w:val="24"/>
              <w:szCs w:val="24"/>
            </w:rPr>
            <m:t>Mandatory</m:t>
          </w:ins>
        </m:r>
      </m:oMath>
      <w:ins w:id="631" w:author="Emma Sophia Donnelly" w:date="2024-10-14T14:26:00Z" w16du:dateUtc="2024-10-14T18:26:00Z">
        <w:r w:rsidR="009D12D8">
          <w:rPr>
            <w:rFonts w:ascii="Times New Roman" w:eastAsiaTheme="minorEastAsia" w:hAnsi="Times New Roman" w:cs="Times New Roman"/>
            <w:sz w:val="24"/>
            <w:szCs w:val="24"/>
          </w:rPr>
          <w:t xml:space="preserve"> is a dummy variable for homes that were part of the mandatory buyout program</w:t>
        </w:r>
      </w:ins>
      <w:ins w:id="632" w:author="Emma Sophia Donnelly" w:date="2024-10-14T14:27:00Z" w16du:dateUtc="2024-10-14T18:27:00Z">
        <w:r w:rsidR="009D12D8">
          <w:rPr>
            <w:rFonts w:ascii="Times New Roman" w:eastAsiaTheme="minorEastAsia" w:hAnsi="Times New Roman" w:cs="Times New Roman"/>
            <w:sz w:val="24"/>
            <w:szCs w:val="24"/>
          </w:rPr>
          <w:t xml:space="preserve">. </w:t>
        </w:r>
      </w:ins>
      <m:oMath>
        <m:r>
          <w:ins w:id="633" w:author="Emma Sophia Donnelly" w:date="2024-10-14T14:27:00Z" w16du:dateUtc="2024-10-14T18:27:00Z">
            <w:rPr>
              <w:rFonts w:ascii="Cambria Math" w:hAnsi="Cambria Math" w:cs="Times New Roman"/>
              <w:sz w:val="24"/>
              <w:szCs w:val="24"/>
            </w:rPr>
            <m:t>Post×Mandatory</m:t>
          </w:ins>
        </m:r>
      </m:oMath>
      <w:ins w:id="634" w:author="Emma Sophia Donnelly" w:date="2024-10-14T14:27:00Z" w16du:dateUtc="2024-10-14T18:27:00Z">
        <w:r w:rsidR="009D12D8">
          <w:rPr>
            <w:rFonts w:ascii="Times New Roman" w:eastAsiaTheme="minorEastAsia" w:hAnsi="Times New Roman" w:cs="Times New Roman"/>
            <w:sz w:val="24"/>
            <w:szCs w:val="24"/>
          </w:rPr>
          <w:t xml:space="preserve"> is our variable of interest. It </w:t>
        </w:r>
        <w:r w:rsidR="009D12D8">
          <w:rPr>
            <w:rFonts w:ascii="Times New Roman" w:eastAsiaTheme="minorEastAsia" w:hAnsi="Times New Roman" w:cs="Times New Roman"/>
            <w:sz w:val="24"/>
            <w:szCs w:val="24"/>
          </w:rPr>
          <w:lastRenderedPageBreak/>
          <w:t>measures the benefits of making the buyout program mandato</w:t>
        </w:r>
      </w:ins>
      <w:ins w:id="635" w:author="Emma Sophia Donnelly" w:date="2024-10-14T14:28:00Z" w16du:dateUtc="2024-10-14T18:28:00Z">
        <w:r w:rsidR="009D12D8">
          <w:rPr>
            <w:rFonts w:ascii="Times New Roman" w:eastAsiaTheme="minorEastAsia" w:hAnsi="Times New Roman" w:cs="Times New Roman"/>
            <w:sz w:val="24"/>
            <w:szCs w:val="24"/>
          </w:rPr>
          <w:t>ry</w:t>
        </w:r>
        <w:r w:rsidR="00686F07">
          <w:rPr>
            <w:rFonts w:ascii="Times New Roman" w:eastAsiaTheme="minorEastAsia" w:hAnsi="Times New Roman" w:cs="Times New Roman"/>
            <w:sz w:val="24"/>
            <w:szCs w:val="24"/>
          </w:rPr>
          <w:t xml:space="preserve">. </w:t>
        </w:r>
      </w:ins>
      <m:oMath>
        <m:r>
          <w:ins w:id="636" w:author="Emma Sophia Donnelly" w:date="2024-10-14T14:28:00Z" w16du:dateUtc="2024-10-14T18:28:00Z">
            <w:rPr>
              <w:rFonts w:ascii="Cambria Math" w:hAnsi="Cambria Math" w:cs="Times New Roman"/>
              <w:sz w:val="24"/>
              <w:szCs w:val="24"/>
            </w:rPr>
            <m:t>Duration</m:t>
          </w:ins>
        </m:r>
      </m:oMath>
      <w:ins w:id="637" w:author="Emma Sophia Donnelly" w:date="2024-10-14T14:28:00Z" w16du:dateUtc="2024-10-14T18:28:00Z">
        <w:r w:rsidR="00686F07">
          <w:rPr>
            <w:rFonts w:ascii="Times New Roman" w:eastAsiaTheme="minorEastAsia" w:hAnsi="Times New Roman" w:cs="Times New Roman"/>
            <w:sz w:val="24"/>
            <w:szCs w:val="24"/>
          </w:rPr>
          <w:t xml:space="preserve"> is vari</w:t>
        </w:r>
      </w:ins>
      <w:ins w:id="638" w:author="Emma Sophia Donnelly" w:date="2024-10-14T14:29:00Z" w16du:dateUtc="2024-10-14T18:29:00Z">
        <w:r w:rsidR="00686F07">
          <w:rPr>
            <w:rFonts w:ascii="Times New Roman" w:eastAsiaTheme="minorEastAsia" w:hAnsi="Times New Roman" w:cs="Times New Roman"/>
            <w:sz w:val="24"/>
            <w:szCs w:val="24"/>
          </w:rPr>
          <w:t xml:space="preserve">able for </w:t>
        </w:r>
      </w:ins>
      <w:ins w:id="639" w:author="Emma Sophia Donnelly" w:date="2024-10-14T14:28:00Z" w16du:dateUtc="2024-10-14T18:28:00Z">
        <w:r w:rsidR="00686F07">
          <w:rPr>
            <w:rFonts w:ascii="Times New Roman" w:eastAsiaTheme="minorEastAsia" w:hAnsi="Times New Roman" w:cs="Times New Roman"/>
            <w:sz w:val="24"/>
            <w:szCs w:val="24"/>
          </w:rPr>
          <w:t xml:space="preserve">the number of </w:t>
        </w:r>
      </w:ins>
      <w:ins w:id="640" w:author="Emma Sophia Donnelly" w:date="2024-10-14T14:29:00Z" w16du:dateUtc="2024-10-14T18:29:00Z">
        <w:r w:rsidR="00686F07">
          <w:rPr>
            <w:rFonts w:ascii="Times New Roman" w:eastAsiaTheme="minorEastAsia" w:hAnsi="Times New Roman" w:cs="Times New Roman"/>
            <w:sz w:val="24"/>
            <w:szCs w:val="24"/>
          </w:rPr>
          <w:t xml:space="preserve">months the buyout process took from initiation to sale of the </w:t>
        </w:r>
        <w:proofErr w:type="gramStart"/>
        <w:r w:rsidR="00686F07">
          <w:rPr>
            <w:rFonts w:ascii="Times New Roman" w:eastAsiaTheme="minorEastAsia" w:hAnsi="Times New Roman" w:cs="Times New Roman"/>
            <w:sz w:val="24"/>
            <w:szCs w:val="24"/>
          </w:rPr>
          <w:t>origin</w:t>
        </w:r>
        <w:proofErr w:type="gramEnd"/>
        <w:r w:rsidR="00686F07">
          <w:rPr>
            <w:rFonts w:ascii="Times New Roman" w:eastAsiaTheme="minorEastAsia" w:hAnsi="Times New Roman" w:cs="Times New Roman"/>
            <w:sz w:val="24"/>
            <w:szCs w:val="24"/>
          </w:rPr>
          <w:t xml:space="preserve"> house. </w:t>
        </w:r>
      </w:ins>
      <m:oMath>
        <m:r>
          <w:ins w:id="641" w:author="Emma Sophia Donnelly" w:date="2024-10-14T14:29:00Z" w16du:dateUtc="2024-10-14T18:29:00Z">
            <w:rPr>
              <w:rFonts w:ascii="Cambria Math" w:hAnsi="Cambria Math" w:cs="Times New Roman"/>
              <w:sz w:val="24"/>
              <w:szCs w:val="24"/>
            </w:rPr>
            <m:t>Local</m:t>
          </w:ins>
        </m:r>
      </m:oMath>
      <w:ins w:id="642" w:author="Emma Sophia Donnelly" w:date="2024-10-14T14:29:00Z" w16du:dateUtc="2024-10-14T18:29:00Z">
        <w:r w:rsidR="00686F07">
          <w:rPr>
            <w:rFonts w:ascii="Times New Roman" w:eastAsiaTheme="minorEastAsia" w:hAnsi="Times New Roman" w:cs="Times New Roman"/>
            <w:sz w:val="24"/>
            <w:szCs w:val="24"/>
          </w:rPr>
          <w:t xml:space="preserve"> is a dummy variable equal to one if the destination house is in the same county as the </w:t>
        </w:r>
        <w:proofErr w:type="gramStart"/>
        <w:r w:rsidR="00686F07">
          <w:rPr>
            <w:rFonts w:ascii="Times New Roman" w:eastAsiaTheme="minorEastAsia" w:hAnsi="Times New Roman" w:cs="Times New Roman"/>
            <w:sz w:val="24"/>
            <w:szCs w:val="24"/>
          </w:rPr>
          <w:t>origin</w:t>
        </w:r>
        <w:proofErr w:type="gramEnd"/>
        <w:r w:rsidR="00686F07">
          <w:rPr>
            <w:rFonts w:ascii="Times New Roman" w:eastAsiaTheme="minorEastAsia" w:hAnsi="Times New Roman" w:cs="Times New Roman"/>
            <w:sz w:val="24"/>
            <w:szCs w:val="24"/>
          </w:rPr>
          <w:t xml:space="preserve"> house.</w:t>
        </w:r>
      </w:ins>
      <w:ins w:id="643" w:author="Emma Sophia Donnelly" w:date="2024-10-14T14:30:00Z" w16du:dateUtc="2024-10-14T18:30:00Z">
        <w:r w:rsidR="00686F07">
          <w:rPr>
            <w:rFonts w:ascii="Times New Roman" w:eastAsiaTheme="minorEastAsia" w:hAnsi="Times New Roman" w:cs="Times New Roman"/>
            <w:sz w:val="24"/>
            <w:szCs w:val="24"/>
          </w:rPr>
          <w:t xml:space="preserve"> </w:t>
        </w:r>
      </w:ins>
      <m:oMath>
        <m:r>
          <w:ins w:id="644" w:author="Emma Sophia Donnelly" w:date="2024-10-14T14:30:00Z" w16du:dateUtc="2024-10-14T18:30:00Z">
            <w:rPr>
              <w:rFonts w:ascii="Cambria Math" w:hAnsi="Cambria Math" w:cs="Times New Roman"/>
              <w:sz w:val="24"/>
              <w:szCs w:val="24"/>
            </w:rPr>
            <m:t>ΔRisk</m:t>
          </w:ins>
        </m:r>
      </m:oMath>
      <w:ins w:id="645" w:author="Emma Sophia Donnelly" w:date="2024-10-14T14:30:00Z" w16du:dateUtc="2024-10-14T18:30:00Z">
        <w:r w:rsidR="00686F07">
          <w:rPr>
            <w:rFonts w:ascii="Times New Roman" w:eastAsiaTheme="minorEastAsia" w:hAnsi="Times New Roman" w:cs="Times New Roman"/>
            <w:sz w:val="24"/>
            <w:szCs w:val="24"/>
          </w:rPr>
          <w:t xml:space="preserve"> i</w:t>
        </w:r>
        <w:r w:rsidR="00686F07" w:rsidRPr="009D12D8">
          <w:rPr>
            <w:rFonts w:ascii="Times New Roman" w:eastAsiaTheme="minorEastAsia" w:hAnsi="Times New Roman" w:cs="Times New Roman"/>
            <w:sz w:val="24"/>
            <w:szCs w:val="24"/>
          </w:rPr>
          <w:t>s a variable that measures how much their flood risk changed from origin to destination location.</w:t>
        </w:r>
        <w:r w:rsidR="00686F07">
          <w:rPr>
            <w:rFonts w:ascii="Times New Roman" w:eastAsiaTheme="minorEastAsia" w:hAnsi="Times New Roman" w:cs="Times New Roman"/>
            <w:sz w:val="24"/>
            <w:szCs w:val="24"/>
          </w:rPr>
          <w:t xml:space="preserve"> </w:t>
        </w:r>
      </w:ins>
      <m:oMath>
        <m:r>
          <w:del w:id="646" w:author="Emma Sophia Donnelly" w:date="2024-10-14T14:24:00Z" w16du:dateUtc="2024-10-14T18:24:00Z">
            <w:rPr>
              <w:rFonts w:ascii="Cambria Math" w:hAnsi="Cambria Math" w:cs="Times New Roman"/>
              <w:sz w:val="24"/>
              <w:szCs w:val="24"/>
            </w:rPr>
            <m:t xml:space="preserve">Uijt= </m:t>
          </w:del>
        </m:r>
        <m:sSub>
          <m:sSubPr>
            <m:ctrlPr>
              <w:del w:id="647" w:author="Emma Sophia Donnelly" w:date="2024-10-14T14:24:00Z" w16du:dateUtc="2024-10-14T18:24:00Z">
                <w:rPr>
                  <w:rFonts w:ascii="Cambria Math" w:hAnsi="Cambria Math" w:cs="Times New Roman"/>
                  <w:i/>
                  <w:sz w:val="24"/>
                  <w:szCs w:val="24"/>
                </w:rPr>
              </w:del>
            </m:ctrlPr>
          </m:sSubPr>
          <m:e>
            <m:r>
              <w:del w:id="648" w:author="Emma Sophia Donnelly" w:date="2024-10-14T14:24:00Z" w16du:dateUtc="2024-10-14T18:24:00Z">
                <w:rPr>
                  <w:rFonts w:ascii="Cambria Math" w:hAnsi="Cambria Math" w:cs="Times New Roman"/>
                  <w:sz w:val="24"/>
                  <w:szCs w:val="24"/>
                </w:rPr>
                <m:t>β</m:t>
              </w:del>
            </m:r>
          </m:e>
          <m:sub>
            <m:r>
              <w:del w:id="649" w:author="Emma Sophia Donnelly" w:date="2024-10-14T14:24:00Z" w16du:dateUtc="2024-10-14T18:24:00Z">
                <w:rPr>
                  <w:rFonts w:ascii="Cambria Math" w:hAnsi="Cambria Math" w:cs="Times New Roman"/>
                  <w:sz w:val="24"/>
                  <w:szCs w:val="24"/>
                </w:rPr>
                <m:t>ijt</m:t>
              </w:del>
            </m:r>
          </m:sub>
        </m:sSub>
        <m:r>
          <w:del w:id="650" w:author="Emma Sophia Donnelly" w:date="2024-10-14T14:24:00Z" w16du:dateUtc="2024-10-14T18:24:00Z">
            <w:rPr>
              <w:rFonts w:ascii="Cambria Math" w:hAnsi="Cambria Math" w:cs="Times New Roman"/>
              <w:sz w:val="24"/>
              <w:szCs w:val="24"/>
            </w:rPr>
            <m:t>Post+</m:t>
          </w:del>
        </m:r>
        <m:sSub>
          <m:sSubPr>
            <m:ctrlPr>
              <w:del w:id="651" w:author="Emma Sophia Donnelly" w:date="2024-10-14T14:24:00Z" w16du:dateUtc="2024-10-14T18:24:00Z">
                <w:rPr>
                  <w:rFonts w:ascii="Cambria Math" w:hAnsi="Cambria Math" w:cs="Times New Roman"/>
                  <w:i/>
                  <w:sz w:val="24"/>
                  <w:szCs w:val="24"/>
                </w:rPr>
              </w:del>
            </m:ctrlPr>
          </m:sSubPr>
          <m:e>
            <m:r>
              <w:del w:id="652" w:author="Emma Sophia Donnelly" w:date="2024-10-14T14:24:00Z" w16du:dateUtc="2024-10-14T18:24:00Z">
                <w:rPr>
                  <w:rFonts w:ascii="Cambria Math" w:hAnsi="Cambria Math" w:cs="Times New Roman"/>
                  <w:sz w:val="24"/>
                  <w:szCs w:val="24"/>
                </w:rPr>
                <m:t>β</m:t>
              </w:del>
            </m:r>
          </m:e>
          <m:sub>
            <m:r>
              <w:del w:id="653" w:author="Emma Sophia Donnelly" w:date="2024-10-14T14:24:00Z" w16du:dateUtc="2024-10-14T18:24:00Z">
                <w:rPr>
                  <w:rFonts w:ascii="Cambria Math" w:hAnsi="Cambria Math" w:cs="Times New Roman"/>
                  <w:sz w:val="24"/>
                  <w:szCs w:val="24"/>
                </w:rPr>
                <m:t>ijt</m:t>
              </w:del>
            </m:r>
          </m:sub>
        </m:sSub>
        <m:r>
          <w:del w:id="654" w:author="Emma Sophia Donnelly" w:date="2024-10-14T14:24:00Z" w16du:dateUtc="2024-10-14T18:24:00Z">
            <w:rPr>
              <w:rFonts w:ascii="Cambria Math" w:hAnsi="Cambria Math" w:cs="Times New Roman"/>
              <w:sz w:val="24"/>
              <w:szCs w:val="24"/>
            </w:rPr>
            <m:t>Voluntary+</m:t>
          </w:del>
        </m:r>
        <m:sSub>
          <m:sSubPr>
            <m:ctrlPr>
              <w:del w:id="655" w:author="Emma Sophia Donnelly" w:date="2024-10-14T14:24:00Z" w16du:dateUtc="2024-10-14T18:24:00Z">
                <w:rPr>
                  <w:rFonts w:ascii="Cambria Math" w:hAnsi="Cambria Math" w:cs="Times New Roman"/>
                  <w:i/>
                  <w:sz w:val="24"/>
                  <w:szCs w:val="24"/>
                </w:rPr>
              </w:del>
            </m:ctrlPr>
          </m:sSubPr>
          <m:e>
            <m:r>
              <w:del w:id="656" w:author="Emma Sophia Donnelly" w:date="2024-10-14T14:24:00Z" w16du:dateUtc="2024-10-14T18:24:00Z">
                <w:rPr>
                  <w:rFonts w:ascii="Cambria Math" w:hAnsi="Cambria Math" w:cs="Times New Roman"/>
                  <w:sz w:val="24"/>
                  <w:szCs w:val="24"/>
                </w:rPr>
                <m:t>β</m:t>
              </w:del>
            </m:r>
          </m:e>
          <m:sub>
            <m:r>
              <w:del w:id="657" w:author="Emma Sophia Donnelly" w:date="2024-10-14T14:24:00Z" w16du:dateUtc="2024-10-14T18:24:00Z">
                <w:rPr>
                  <w:rFonts w:ascii="Cambria Math" w:hAnsi="Cambria Math" w:cs="Times New Roman"/>
                  <w:sz w:val="24"/>
                  <w:szCs w:val="24"/>
                </w:rPr>
                <m:t>ijt</m:t>
              </w:del>
            </m:r>
          </m:sub>
        </m:sSub>
        <m:r>
          <w:del w:id="658" w:author="Emma Sophia Donnelly" w:date="2024-10-14T14:24:00Z" w16du:dateUtc="2024-10-14T18:24:00Z">
            <w:rPr>
              <w:rFonts w:ascii="Cambria Math" w:hAnsi="Cambria Math" w:cs="Times New Roman"/>
              <w:sz w:val="24"/>
              <w:szCs w:val="24"/>
            </w:rPr>
            <m:t>Mandatory+</m:t>
          </w:del>
        </m:r>
        <m:sSub>
          <m:sSubPr>
            <m:ctrlPr>
              <w:del w:id="659" w:author="Emma Sophia Donnelly" w:date="2024-10-14T14:24:00Z" w16du:dateUtc="2024-10-14T18:24:00Z">
                <w:rPr>
                  <w:rFonts w:ascii="Cambria Math" w:hAnsi="Cambria Math" w:cs="Times New Roman"/>
                  <w:i/>
                  <w:sz w:val="24"/>
                  <w:szCs w:val="24"/>
                </w:rPr>
              </w:del>
            </m:ctrlPr>
          </m:sSubPr>
          <m:e>
            <m:r>
              <w:del w:id="660" w:author="Emma Sophia Donnelly" w:date="2024-10-14T14:24:00Z" w16du:dateUtc="2024-10-14T18:24:00Z">
                <w:rPr>
                  <w:rFonts w:ascii="Cambria Math" w:hAnsi="Cambria Math" w:cs="Times New Roman"/>
                  <w:sz w:val="24"/>
                  <w:szCs w:val="24"/>
                </w:rPr>
                <m:t>β</m:t>
              </w:del>
            </m:r>
          </m:e>
          <m:sub>
            <m:r>
              <w:del w:id="661" w:author="Emma Sophia Donnelly" w:date="2024-10-14T14:24:00Z" w16du:dateUtc="2024-10-14T18:24:00Z">
                <w:rPr>
                  <w:rFonts w:ascii="Cambria Math" w:hAnsi="Cambria Math" w:cs="Times New Roman"/>
                  <w:sz w:val="24"/>
                  <w:szCs w:val="24"/>
                </w:rPr>
                <m:t>ijt</m:t>
              </w:del>
            </m:r>
          </m:sub>
        </m:sSub>
        <m:r>
          <w:del w:id="662" w:author="Emma Sophia Donnelly" w:date="2024-10-14T14:24:00Z" w16du:dateUtc="2024-10-14T18:24:00Z">
            <w:rPr>
              <w:rFonts w:ascii="Cambria Math" w:hAnsi="Cambria Math" w:cs="Times New Roman"/>
              <w:sz w:val="24"/>
              <w:szCs w:val="24"/>
            </w:rPr>
            <m:t>PostxVoluntary+</m:t>
          </w:del>
        </m:r>
        <m:sSub>
          <m:sSubPr>
            <m:ctrlPr>
              <w:del w:id="663" w:author="Emma Sophia Donnelly" w:date="2024-10-14T14:24:00Z" w16du:dateUtc="2024-10-14T18:24:00Z">
                <w:rPr>
                  <w:rFonts w:ascii="Cambria Math" w:hAnsi="Cambria Math" w:cs="Times New Roman"/>
                  <w:i/>
                  <w:sz w:val="24"/>
                  <w:szCs w:val="24"/>
                </w:rPr>
              </w:del>
            </m:ctrlPr>
          </m:sSubPr>
          <m:e>
            <m:r>
              <w:del w:id="664" w:author="Emma Sophia Donnelly" w:date="2024-10-14T14:24:00Z" w16du:dateUtc="2024-10-14T18:24:00Z">
                <w:rPr>
                  <w:rFonts w:ascii="Cambria Math" w:hAnsi="Cambria Math" w:cs="Times New Roman"/>
                  <w:sz w:val="24"/>
                  <w:szCs w:val="24"/>
                </w:rPr>
                <m:t>β</m:t>
              </w:del>
            </m:r>
          </m:e>
          <m:sub>
            <m:r>
              <w:del w:id="665" w:author="Emma Sophia Donnelly" w:date="2024-10-14T14:24:00Z" w16du:dateUtc="2024-10-14T18:24:00Z">
                <w:rPr>
                  <w:rFonts w:ascii="Cambria Math" w:hAnsi="Cambria Math" w:cs="Times New Roman"/>
                  <w:sz w:val="24"/>
                  <w:szCs w:val="24"/>
                </w:rPr>
                <m:t>ijt</m:t>
              </w:del>
            </m:r>
          </m:sub>
        </m:sSub>
        <m:r>
          <w:del w:id="666" w:author="Emma Sophia Donnelly" w:date="2024-10-14T14:24:00Z" w16du:dateUtc="2024-10-14T18:24:00Z">
            <w:rPr>
              <w:rFonts w:ascii="Cambria Math" w:hAnsi="Cambria Math" w:cs="Times New Roman"/>
              <w:sz w:val="24"/>
              <w:szCs w:val="24"/>
            </w:rPr>
            <m:t>PostxMandatory+</m:t>
          </w:del>
        </m:r>
        <m:sSub>
          <m:sSubPr>
            <m:ctrlPr>
              <w:del w:id="667" w:author="Emma Sophia Donnelly" w:date="2024-10-14T14:24:00Z" w16du:dateUtc="2024-10-14T18:24:00Z">
                <w:rPr>
                  <w:rFonts w:ascii="Cambria Math" w:hAnsi="Cambria Math" w:cs="Times New Roman"/>
                  <w:i/>
                  <w:sz w:val="24"/>
                  <w:szCs w:val="24"/>
                </w:rPr>
              </w:del>
            </m:ctrlPr>
          </m:sSubPr>
          <m:e>
            <m:r>
              <w:del w:id="668" w:author="Emma Sophia Donnelly" w:date="2024-10-14T14:24:00Z" w16du:dateUtc="2024-10-14T18:24:00Z">
                <w:rPr>
                  <w:rFonts w:ascii="Cambria Math" w:hAnsi="Cambria Math" w:cs="Times New Roman"/>
                  <w:sz w:val="24"/>
                  <w:szCs w:val="24"/>
                </w:rPr>
                <m:t>β</m:t>
              </w:del>
            </m:r>
          </m:e>
          <m:sub>
            <m:r>
              <w:del w:id="669" w:author="Emma Sophia Donnelly" w:date="2024-10-14T14:24:00Z" w16du:dateUtc="2024-10-14T18:24:00Z">
                <w:rPr>
                  <w:rFonts w:ascii="Cambria Math" w:hAnsi="Cambria Math" w:cs="Times New Roman"/>
                  <w:sz w:val="24"/>
                  <w:szCs w:val="24"/>
                </w:rPr>
                <m:t>ijt</m:t>
              </w:del>
            </m:r>
          </m:sub>
        </m:sSub>
        <m:r>
          <w:del w:id="670" w:author="Emma Sophia Donnelly" w:date="2024-10-14T14:24:00Z" w16du:dateUtc="2024-10-14T18:24:00Z">
            <w:rPr>
              <w:rFonts w:ascii="Cambria Math" w:hAnsi="Cambria Math" w:cs="Times New Roman"/>
              <w:sz w:val="24"/>
              <w:szCs w:val="24"/>
            </w:rPr>
            <m:t>Duration+</m:t>
          </w:del>
        </m:r>
        <m:sSub>
          <m:sSubPr>
            <m:ctrlPr>
              <w:del w:id="671" w:author="Emma Sophia Donnelly" w:date="2024-10-14T14:24:00Z" w16du:dateUtc="2024-10-14T18:24:00Z">
                <w:rPr>
                  <w:rFonts w:ascii="Cambria Math" w:hAnsi="Cambria Math" w:cs="Times New Roman"/>
                  <w:i/>
                  <w:sz w:val="24"/>
                  <w:szCs w:val="24"/>
                </w:rPr>
              </w:del>
            </m:ctrlPr>
          </m:sSubPr>
          <m:e>
            <m:r>
              <w:del w:id="672" w:author="Emma Sophia Donnelly" w:date="2024-10-14T14:24:00Z" w16du:dateUtc="2024-10-14T18:24:00Z">
                <w:rPr>
                  <w:rFonts w:ascii="Cambria Math" w:hAnsi="Cambria Math" w:cs="Times New Roman"/>
                  <w:sz w:val="24"/>
                  <w:szCs w:val="24"/>
                </w:rPr>
                <m:t>β</m:t>
              </w:del>
            </m:r>
          </m:e>
          <m:sub>
            <m:r>
              <w:del w:id="673" w:author="Emma Sophia Donnelly" w:date="2024-10-14T14:24:00Z" w16du:dateUtc="2024-10-14T18:24:00Z">
                <w:rPr>
                  <w:rFonts w:ascii="Cambria Math" w:hAnsi="Cambria Math" w:cs="Times New Roman"/>
                  <w:sz w:val="24"/>
                  <w:szCs w:val="24"/>
                </w:rPr>
                <m:t>ijt</m:t>
              </w:del>
            </m:r>
          </m:sub>
        </m:sSub>
        <m:r>
          <w:del w:id="674" w:author="Emma Sophia Donnelly" w:date="2024-10-14T14:24:00Z" w16du:dateUtc="2024-10-14T18:24:00Z">
            <w:rPr>
              <w:rFonts w:ascii="Cambria Math" w:hAnsi="Cambria Math" w:cs="Times New Roman"/>
              <w:sz w:val="24"/>
              <w:szCs w:val="24"/>
            </w:rPr>
            <m:t>Local</m:t>
          </w:del>
        </m:r>
        <m:sSub>
          <m:sSubPr>
            <m:ctrlPr>
              <w:del w:id="675" w:author="Emma Sophia Donnelly" w:date="2024-10-14T14:24:00Z" w16du:dateUtc="2024-10-14T18:24:00Z">
                <w:rPr>
                  <w:rFonts w:ascii="Cambria Math" w:hAnsi="Cambria Math" w:cs="Times New Roman"/>
                  <w:i/>
                  <w:sz w:val="24"/>
                  <w:szCs w:val="24"/>
                </w:rPr>
              </w:del>
            </m:ctrlPr>
          </m:sSubPr>
          <m:e>
            <m:r>
              <w:del w:id="676" w:author="Emma Sophia Donnelly" w:date="2024-10-14T14:24:00Z" w16du:dateUtc="2024-10-14T18:24:00Z">
                <w:rPr>
                  <w:rFonts w:ascii="Cambria Math" w:hAnsi="Cambria Math" w:cs="Times New Roman"/>
                  <w:sz w:val="24"/>
                  <w:szCs w:val="24"/>
                </w:rPr>
                <m:t>+β</m:t>
              </w:del>
            </m:r>
          </m:e>
          <m:sub>
            <m:r>
              <w:del w:id="677" w:author="Emma Sophia Donnelly" w:date="2024-10-14T14:24:00Z" w16du:dateUtc="2024-10-14T18:24:00Z">
                <w:rPr>
                  <w:rFonts w:ascii="Cambria Math" w:hAnsi="Cambria Math" w:cs="Times New Roman"/>
                  <w:sz w:val="24"/>
                  <w:szCs w:val="24"/>
                </w:rPr>
                <m:t>ijt</m:t>
              </w:del>
            </m:r>
          </m:sub>
        </m:sSub>
        <m:r>
          <w:del w:id="678" w:author="Emma Sophia Donnelly" w:date="2024-10-14T14:24:00Z" w16du:dateUtc="2024-10-14T18:24:00Z">
            <w:rPr>
              <w:rFonts w:ascii="Cambria Math" w:hAnsi="Cambria Math" w:cs="Times New Roman"/>
              <w:sz w:val="24"/>
              <w:szCs w:val="24"/>
            </w:rPr>
            <m:t>ΔRisk+</m:t>
          </w:del>
        </m:r>
        <m:sSub>
          <m:sSubPr>
            <m:ctrlPr>
              <w:del w:id="679" w:author="Emma Sophia Donnelly" w:date="2024-10-14T14:24:00Z" w16du:dateUtc="2024-10-14T18:24:00Z">
                <w:rPr>
                  <w:rFonts w:ascii="Cambria Math" w:hAnsi="Cambria Math" w:cs="Times New Roman"/>
                  <w:i/>
                  <w:sz w:val="24"/>
                  <w:szCs w:val="24"/>
                </w:rPr>
              </w:del>
            </m:ctrlPr>
          </m:sSubPr>
          <m:e>
            <m:r>
              <w:del w:id="680" w:author="Emma Sophia Donnelly" w:date="2024-10-14T14:24:00Z" w16du:dateUtc="2024-10-14T18:24:00Z">
                <w:rPr>
                  <w:rFonts w:ascii="Cambria Math" w:hAnsi="Cambria Math" w:cs="Times New Roman"/>
                  <w:sz w:val="24"/>
                  <w:szCs w:val="24"/>
                </w:rPr>
                <m:t>β</m:t>
              </w:del>
            </m:r>
          </m:e>
          <m:sub>
            <m:r>
              <w:del w:id="681" w:author="Emma Sophia Donnelly" w:date="2024-10-14T14:24:00Z" w16du:dateUtc="2024-10-14T18:24:00Z">
                <w:rPr>
                  <w:rFonts w:ascii="Cambria Math" w:hAnsi="Cambria Math" w:cs="Times New Roman"/>
                  <w:sz w:val="24"/>
                  <w:szCs w:val="24"/>
                </w:rPr>
                <m:t>ijt</m:t>
              </w:del>
            </m:r>
          </m:sub>
        </m:sSub>
        <m:r>
          <w:del w:id="682" w:author="Emma Sophia Donnelly" w:date="2024-10-14T14:24:00Z" w16du:dateUtc="2024-10-14T18:24:00Z">
            <w:rPr>
              <w:rFonts w:ascii="Cambria Math" w:hAnsi="Cambria Math" w:cs="Times New Roman"/>
              <w:sz w:val="24"/>
              <w:szCs w:val="24"/>
            </w:rPr>
            <m:t>Z+</m:t>
          </w:del>
        </m:r>
        <m:sSub>
          <m:sSubPr>
            <m:ctrlPr>
              <w:del w:id="683" w:author="Emma Sophia Donnelly" w:date="2024-10-14T14:24:00Z" w16du:dateUtc="2024-10-14T18:24:00Z">
                <w:rPr>
                  <w:rFonts w:ascii="Cambria Math" w:hAnsi="Cambria Math" w:cs="Times New Roman"/>
                  <w:i/>
                  <w:sz w:val="24"/>
                  <w:szCs w:val="24"/>
                </w:rPr>
              </w:del>
            </m:ctrlPr>
          </m:sSubPr>
          <m:e>
            <m:r>
              <w:del w:id="684" w:author="Emma Sophia Donnelly" w:date="2024-10-14T14:24:00Z" w16du:dateUtc="2024-10-14T18:24:00Z">
                <w:rPr>
                  <w:rFonts w:ascii="Cambria Math" w:hAnsi="Cambria Math" w:cs="Times New Roman"/>
                  <w:sz w:val="24"/>
                  <w:szCs w:val="24"/>
                </w:rPr>
                <m:t>β</m:t>
              </w:del>
            </m:r>
          </m:e>
          <m:sub>
            <m:r>
              <w:del w:id="685" w:author="Emma Sophia Donnelly" w:date="2024-10-14T14:24:00Z" w16du:dateUtc="2024-10-14T18:24:00Z">
                <w:rPr>
                  <w:rFonts w:ascii="Cambria Math" w:hAnsi="Cambria Math" w:cs="Times New Roman"/>
                  <w:sz w:val="24"/>
                  <w:szCs w:val="24"/>
                </w:rPr>
                <m:t>ijt</m:t>
              </w:del>
            </m:r>
          </m:sub>
        </m:sSub>
        <m:r>
          <w:del w:id="686" w:author="Emma Sophia Donnelly" w:date="2024-10-14T14:24:00Z" w16du:dateUtc="2024-10-14T18:24:00Z">
            <w:rPr>
              <w:rFonts w:ascii="Cambria Math" w:hAnsi="Cambria Math" w:cs="Times New Roman"/>
              <w:sz w:val="24"/>
              <w:szCs w:val="24"/>
            </w:rPr>
            <m:t>X-</m:t>
          </w:del>
        </m:r>
        <m:sSub>
          <m:sSubPr>
            <m:ctrlPr>
              <w:del w:id="687" w:author="Emma Sophia Donnelly" w:date="2024-10-14T14:24:00Z" w16du:dateUtc="2024-10-14T18:24:00Z">
                <w:rPr>
                  <w:rFonts w:ascii="Cambria Math" w:hAnsi="Cambria Math" w:cs="Times New Roman"/>
                  <w:i/>
                  <w:sz w:val="24"/>
                  <w:szCs w:val="24"/>
                </w:rPr>
              </w:del>
            </m:ctrlPr>
          </m:sSubPr>
          <m:e>
            <m:r>
              <w:del w:id="688" w:author="Emma Sophia Donnelly" w:date="2024-10-14T14:24:00Z" w16du:dateUtc="2024-10-14T18:24:00Z">
                <w:rPr>
                  <w:rFonts w:ascii="Cambria Math" w:hAnsi="Cambria Math" w:cs="Times New Roman"/>
                  <w:sz w:val="24"/>
                  <w:szCs w:val="24"/>
                </w:rPr>
                <m:t>β</m:t>
              </w:del>
            </m:r>
          </m:e>
          <m:sub>
            <m:r>
              <w:del w:id="689" w:author="Emma Sophia Donnelly" w:date="2024-10-14T14:24:00Z" w16du:dateUtc="2024-10-14T18:24:00Z">
                <w:rPr>
                  <w:rFonts w:ascii="Cambria Math" w:hAnsi="Cambria Math" w:cs="Times New Roman"/>
                  <w:sz w:val="24"/>
                  <w:szCs w:val="24"/>
                </w:rPr>
                <m:t>ijt</m:t>
              </w:del>
            </m:r>
          </m:sub>
        </m:sSub>
        <m:r>
          <w:del w:id="690" w:author="Emma Sophia Donnelly" w:date="2024-10-14T14:24:00Z" w16du:dateUtc="2024-10-14T18:24:00Z">
            <w:rPr>
              <w:rFonts w:ascii="Cambria Math" w:hAnsi="Cambria Math" w:cs="Times New Roman"/>
              <w:sz w:val="24"/>
              <w:szCs w:val="24"/>
            </w:rPr>
            <m:t>Costs</m:t>
          </w:del>
        </m:r>
      </m:oMath>
    </w:p>
    <w:p w14:paraId="189CBC06" w14:textId="02461233" w:rsidR="00B36005" w:rsidRDefault="006416DC" w:rsidP="00B04C98">
      <w:pPr>
        <w:spacing w:line="480" w:lineRule="auto"/>
        <w:rPr>
          <w:ins w:id="691" w:author="Emma Sophia Donnelly" w:date="2024-10-14T15:35:00Z" w16du:dateUtc="2024-10-14T19:35:00Z"/>
          <w:rFonts w:ascii="Times New Roman" w:eastAsiaTheme="minorEastAsia" w:hAnsi="Times New Roman" w:cs="Times New Roman"/>
          <w:sz w:val="24"/>
          <w:szCs w:val="24"/>
        </w:rPr>
      </w:pPr>
      <w:del w:id="692" w:author="Emma Sophia Donnelly" w:date="2024-10-14T14:24:00Z" w16du:dateUtc="2024-10-14T18:24:00Z">
        <w:r w:rsidDel="00DD7518">
          <w:rPr>
            <w:rFonts w:ascii="Times New Roman" w:eastAsiaTheme="minorEastAsia" w:hAnsi="Times New Roman" w:cs="Times New Roman"/>
            <w:sz w:val="24"/>
            <w:szCs w:val="24"/>
          </w:rPr>
          <w:delText>Z=</w:delText>
        </w:r>
      </w:del>
      <w:del w:id="693" w:author="Emma Sophia Donnelly" w:date="2024-10-14T15:14:00Z" w16du:dateUtc="2024-10-14T19:14:00Z">
        <w:r w:rsidDel="00B04C98">
          <w:rPr>
            <w:rFonts w:ascii="Times New Roman" w:eastAsiaTheme="minorEastAsia" w:hAnsi="Times New Roman" w:cs="Times New Roman"/>
            <w:sz w:val="24"/>
            <w:szCs w:val="24"/>
          </w:rPr>
          <w:delText>demographics</w:delText>
        </w:r>
      </w:del>
      <w:bookmarkStart w:id="694" w:name="_Hlk179810300"/>
      <m:oMath>
        <m:sSub>
          <m:sSubPr>
            <m:ctrlPr>
              <w:ins w:id="695" w:author="Emma Sophia Donnelly" w:date="2024-10-14T14:24:00Z" w16du:dateUtc="2024-10-14T18:24:00Z">
                <w:rPr>
                  <w:rFonts w:ascii="Cambria Math" w:hAnsi="Cambria Math" w:cs="Times New Roman"/>
                  <w:i/>
                  <w:sz w:val="24"/>
                  <w:szCs w:val="24"/>
                </w:rPr>
              </w:ins>
            </m:ctrlPr>
          </m:sSubPr>
          <m:e>
            <m:r>
              <w:ins w:id="696" w:author="Emma Sophia Donnelly" w:date="2024-10-14T14:24:00Z" w16du:dateUtc="2024-10-14T18:24:00Z">
                <w:rPr>
                  <w:rFonts w:ascii="Cambria Math" w:hAnsi="Cambria Math" w:cs="Times New Roman"/>
                  <w:sz w:val="24"/>
                  <w:szCs w:val="24"/>
                </w:rPr>
                <m:t>X</m:t>
              </w:ins>
            </m:r>
          </m:e>
          <m:sub>
            <m:r>
              <w:ins w:id="697" w:author="Emma Sophia Donnelly" w:date="2024-10-14T14:57:00Z" w16du:dateUtc="2024-10-14T18:57:00Z">
                <w:rPr>
                  <w:rFonts w:ascii="Cambria Math" w:hAnsi="Cambria Math" w:cs="Times New Roman"/>
                  <w:sz w:val="24"/>
                  <w:szCs w:val="24"/>
                </w:rPr>
                <m:t>1</m:t>
              </w:ins>
            </m:r>
            <m:r>
              <w:ins w:id="698" w:author="Emma Sophia Donnelly" w:date="2024-10-14T14:24:00Z" w16du:dateUtc="2024-10-14T18:24:00Z">
                <w:rPr>
                  <w:rFonts w:ascii="Cambria Math" w:hAnsi="Cambria Math" w:cs="Times New Roman"/>
                  <w:sz w:val="24"/>
                  <w:szCs w:val="24"/>
                </w:rPr>
                <m:t>jt</m:t>
              </w:ins>
            </m:r>
          </m:sub>
        </m:sSub>
      </m:oMath>
      <w:del w:id="699" w:author="Emma Sophia Donnelly" w:date="2024-10-14T14:24:00Z" w16du:dateUtc="2024-10-14T18:24:00Z">
        <w:r w:rsidDel="00DD7518">
          <w:rPr>
            <w:rFonts w:ascii="Times New Roman" w:eastAsiaTheme="minorEastAsia" w:hAnsi="Times New Roman" w:cs="Times New Roman"/>
            <w:sz w:val="24"/>
            <w:szCs w:val="24"/>
          </w:rPr>
          <w:delText xml:space="preserve">, </w:delText>
        </w:r>
      </w:del>
      <w:ins w:id="700" w:author="Emma Sophia Donnelly" w:date="2024-10-14T14:24:00Z" w16du:dateUtc="2024-10-14T18:24:00Z">
        <w:r w:rsidR="00DD7518">
          <w:rPr>
            <w:rFonts w:ascii="Times New Roman" w:eastAsiaTheme="minorEastAsia" w:hAnsi="Times New Roman" w:cs="Times New Roman"/>
            <w:sz w:val="24"/>
            <w:szCs w:val="24"/>
          </w:rPr>
          <w:t xml:space="preserve"> </w:t>
        </w:r>
        <w:bookmarkEnd w:id="694"/>
        <w:r w:rsidR="00DD7518">
          <w:rPr>
            <w:rFonts w:ascii="Times New Roman" w:eastAsiaTheme="minorEastAsia" w:hAnsi="Times New Roman" w:cs="Times New Roman"/>
            <w:sz w:val="24"/>
            <w:szCs w:val="24"/>
          </w:rPr>
          <w:t xml:space="preserve">are </w:t>
        </w:r>
      </w:ins>
      <w:del w:id="701" w:author="Emma Sophia Donnelly" w:date="2024-10-14T14:24:00Z" w16du:dateUtc="2024-10-14T18:24:00Z">
        <w:r w:rsidDel="00DD7518">
          <w:rPr>
            <w:rFonts w:ascii="Times New Roman" w:eastAsiaTheme="minorEastAsia" w:hAnsi="Times New Roman" w:cs="Times New Roman"/>
            <w:sz w:val="24"/>
            <w:szCs w:val="24"/>
          </w:rPr>
          <w:delText>X=</w:delText>
        </w:r>
      </w:del>
      <w:ins w:id="702" w:author="Emma Sophia Donnelly" w:date="2024-10-14T14:57:00Z" w16du:dateUtc="2024-10-14T18:57:00Z">
        <w:r w:rsidR="003479F4">
          <w:rPr>
            <w:rFonts w:ascii="Times New Roman" w:eastAsiaTheme="minorEastAsia" w:hAnsi="Times New Roman" w:cs="Times New Roman"/>
            <w:sz w:val="24"/>
            <w:szCs w:val="24"/>
          </w:rPr>
          <w:t>location attributes that households have homogenous preferences over</w:t>
        </w:r>
      </w:ins>
      <w:del w:id="703" w:author="Emma Sophia Donnelly" w:date="2024-10-14T14:57:00Z" w16du:dateUtc="2024-10-14T18:57:00Z">
        <w:r w:rsidDel="003479F4">
          <w:rPr>
            <w:rFonts w:ascii="Times New Roman" w:eastAsiaTheme="minorEastAsia" w:hAnsi="Times New Roman" w:cs="Times New Roman"/>
            <w:sz w:val="24"/>
            <w:szCs w:val="24"/>
          </w:rPr>
          <w:delText>location characteristics</w:delText>
        </w:r>
      </w:del>
      <w:ins w:id="704" w:author="Emma Sophia Donnelly" w:date="2024-10-14T15:14:00Z" w16du:dateUtc="2024-10-14T19:14:00Z">
        <w:r w:rsidR="00B04C98">
          <w:rPr>
            <w:rFonts w:ascii="Times New Roman" w:eastAsiaTheme="minorEastAsia" w:hAnsi="Times New Roman" w:cs="Times New Roman"/>
            <w:sz w:val="24"/>
            <w:szCs w:val="24"/>
          </w:rPr>
          <w:t xml:space="preserve"> </w:t>
        </w:r>
      </w:ins>
      <w:ins w:id="705" w:author="Emma Sophia Donnelly" w:date="2024-10-14T14:57:00Z" w16du:dateUtc="2024-10-14T18:57:00Z">
        <w:r w:rsidR="003479F4">
          <w:rPr>
            <w:rFonts w:ascii="Times New Roman" w:eastAsiaTheme="minorEastAsia" w:hAnsi="Times New Roman" w:cs="Times New Roman"/>
            <w:sz w:val="24"/>
            <w:szCs w:val="24"/>
          </w:rPr>
          <w:t xml:space="preserve">and </w:t>
        </w:r>
      </w:ins>
      <m:oMath>
        <m:sSub>
          <m:sSubPr>
            <m:ctrlPr>
              <w:ins w:id="706" w:author="Emma Sophia Donnelly" w:date="2024-10-14T14:58:00Z" w16du:dateUtc="2024-10-14T18:58:00Z">
                <w:rPr>
                  <w:rFonts w:ascii="Cambria Math" w:hAnsi="Cambria Math" w:cs="Times New Roman"/>
                  <w:i/>
                  <w:sz w:val="24"/>
                  <w:szCs w:val="24"/>
                </w:rPr>
              </w:ins>
            </m:ctrlPr>
          </m:sSubPr>
          <m:e>
            <m:r>
              <w:ins w:id="707" w:author="Emma Sophia Donnelly" w:date="2024-10-14T14:58:00Z" w16du:dateUtc="2024-10-14T18:58:00Z">
                <w:rPr>
                  <w:rFonts w:ascii="Cambria Math" w:hAnsi="Cambria Math" w:cs="Times New Roman"/>
                  <w:sz w:val="24"/>
                  <w:szCs w:val="24"/>
                </w:rPr>
                <m:t>X</m:t>
              </w:ins>
            </m:r>
          </m:e>
          <m:sub>
            <m:r>
              <w:ins w:id="708" w:author="Emma Sophia Donnelly" w:date="2024-10-14T14:58:00Z" w16du:dateUtc="2024-10-14T18:58:00Z">
                <w:rPr>
                  <w:rFonts w:ascii="Cambria Math" w:hAnsi="Cambria Math" w:cs="Times New Roman"/>
                  <w:sz w:val="24"/>
                  <w:szCs w:val="24"/>
                </w:rPr>
                <m:t>2jt</m:t>
              </w:ins>
            </m:r>
          </m:sub>
        </m:sSub>
      </m:oMath>
      <w:ins w:id="709" w:author="Emma Sophia Donnelly" w:date="2024-10-14T14:59:00Z" w16du:dateUtc="2024-10-14T18:59:00Z">
        <w:r w:rsidR="003479F4">
          <w:rPr>
            <w:rFonts w:ascii="Times New Roman" w:eastAsiaTheme="minorEastAsia" w:hAnsi="Times New Roman" w:cs="Times New Roman"/>
            <w:sz w:val="24"/>
            <w:szCs w:val="24"/>
          </w:rPr>
          <w:t xml:space="preserve"> are location attributes that households may have individual-specific preferences over.</w:t>
        </w:r>
      </w:ins>
      <w:ins w:id="710" w:author="Emma Sophia Donnelly" w:date="2024-10-14T15:15:00Z" w16du:dateUtc="2024-10-14T19:15:00Z">
        <w:r w:rsidR="00B04C98">
          <w:rPr>
            <w:rFonts w:ascii="Times New Roman" w:eastAsiaTheme="minorEastAsia" w:hAnsi="Times New Roman" w:cs="Times New Roman"/>
            <w:sz w:val="24"/>
            <w:szCs w:val="24"/>
          </w:rPr>
          <w:t xml:space="preserve"> </w:t>
        </w:r>
      </w:ins>
      <m:oMath>
        <m:sSub>
          <m:sSubPr>
            <m:ctrlPr>
              <w:ins w:id="711" w:author="Emma Sophia Donnelly" w:date="2024-10-14T15:35:00Z" w16du:dateUtc="2024-10-14T19:35:00Z">
                <w:rPr>
                  <w:rFonts w:ascii="Cambria Math" w:hAnsi="Cambria Math" w:cs="Times New Roman"/>
                  <w:i/>
                  <w:sz w:val="24"/>
                  <w:szCs w:val="24"/>
                </w:rPr>
              </w:ins>
            </m:ctrlPr>
          </m:sSubPr>
          <m:e>
            <m:r>
              <w:ins w:id="712" w:author="Emma Sophia Donnelly" w:date="2024-10-14T15:35:00Z" w16du:dateUtc="2024-10-14T19:35:00Z">
                <w:rPr>
                  <w:rFonts w:ascii="Cambria Math" w:hAnsi="Cambria Math" w:cs="Times New Roman"/>
                  <w:sz w:val="24"/>
                  <w:szCs w:val="24"/>
                </w:rPr>
                <m:t>X</m:t>
              </w:ins>
            </m:r>
          </m:e>
          <m:sub>
            <m:r>
              <w:ins w:id="713" w:author="Emma Sophia Donnelly" w:date="2024-10-14T15:35:00Z" w16du:dateUtc="2024-10-14T19:35:00Z">
                <w:rPr>
                  <w:rFonts w:ascii="Cambria Math" w:hAnsi="Cambria Math" w:cs="Times New Roman"/>
                  <w:sz w:val="24"/>
                  <w:szCs w:val="24"/>
                </w:rPr>
                <m:t>1jt</m:t>
              </w:ins>
            </m:r>
          </m:sub>
        </m:sSub>
      </m:oMath>
      <w:ins w:id="714" w:author="Emma Sophia Donnelly" w:date="2024-10-14T15:35:00Z" w16du:dateUtc="2024-10-14T19:35:00Z">
        <w:r w:rsidR="00B36005">
          <w:rPr>
            <w:rFonts w:ascii="Times New Roman" w:eastAsiaTheme="minorEastAsia" w:hAnsi="Times New Roman" w:cs="Times New Roman"/>
            <w:sz w:val="24"/>
            <w:szCs w:val="24"/>
          </w:rPr>
          <w:t xml:space="preserve"> </w:t>
        </w:r>
      </w:ins>
      <w:ins w:id="715" w:author="Emma Sophia Donnelly" w:date="2024-10-14T15:35:00Z">
        <w:r w:rsidR="00B36005" w:rsidRPr="00B36005">
          <w:rPr>
            <w:rFonts w:ascii="Times New Roman" w:eastAsiaTheme="minorEastAsia" w:hAnsi="Times New Roman" w:cs="Times New Roman"/>
            <w:sz w:val="24"/>
            <w:szCs w:val="24"/>
          </w:rPr>
          <w:t xml:space="preserve">includes tract-level income, </w:t>
        </w:r>
      </w:ins>
      <w:ins w:id="716" w:author="Emma Sophia Donnelly" w:date="2024-10-14T15:36:00Z" w16du:dateUtc="2024-10-14T19:36:00Z">
        <w:r w:rsidR="005E252E">
          <w:rPr>
            <w:rFonts w:ascii="Times New Roman" w:eastAsiaTheme="minorEastAsia" w:hAnsi="Times New Roman" w:cs="Times New Roman"/>
            <w:sz w:val="24"/>
            <w:szCs w:val="24"/>
          </w:rPr>
          <w:t>education</w:t>
        </w:r>
      </w:ins>
      <w:ins w:id="717" w:author="Emma Sophia Donnelly" w:date="2024-10-14T15:35:00Z">
        <w:r w:rsidR="00B36005" w:rsidRPr="00B36005">
          <w:rPr>
            <w:rFonts w:ascii="Times New Roman" w:eastAsiaTheme="minorEastAsia" w:hAnsi="Times New Roman" w:cs="Times New Roman"/>
            <w:sz w:val="24"/>
            <w:szCs w:val="24"/>
          </w:rPr>
          <w:t xml:space="preserve">, </w:t>
        </w:r>
      </w:ins>
      <w:ins w:id="718" w:author="Emma Sophia Donnelly" w:date="2024-10-14T15:36:00Z" w16du:dateUtc="2024-10-14T19:36:00Z">
        <w:r w:rsidR="005E252E">
          <w:rPr>
            <w:rFonts w:ascii="Times New Roman" w:eastAsiaTheme="minorEastAsia" w:hAnsi="Times New Roman" w:cs="Times New Roman"/>
            <w:sz w:val="24"/>
            <w:szCs w:val="24"/>
          </w:rPr>
          <w:t xml:space="preserve">and </w:t>
        </w:r>
      </w:ins>
      <w:ins w:id="719" w:author="Emma Sophia Donnelly" w:date="2024-10-14T15:35:00Z">
        <w:r w:rsidR="00B36005" w:rsidRPr="00B36005">
          <w:rPr>
            <w:rFonts w:ascii="Times New Roman" w:eastAsiaTheme="minorEastAsia" w:hAnsi="Times New Roman" w:cs="Times New Roman"/>
            <w:sz w:val="24"/>
            <w:szCs w:val="24"/>
          </w:rPr>
          <w:t xml:space="preserve">crime. The attributes </w:t>
        </w:r>
      </w:ins>
      <m:oMath>
        <m:sSub>
          <m:sSubPr>
            <m:ctrlPr>
              <w:ins w:id="720" w:author="Emma Sophia Donnelly" w:date="2024-10-14T15:36:00Z" w16du:dateUtc="2024-10-14T19:36:00Z">
                <w:rPr>
                  <w:rFonts w:ascii="Cambria Math" w:hAnsi="Cambria Math" w:cs="Times New Roman"/>
                  <w:i/>
                  <w:sz w:val="24"/>
                  <w:szCs w:val="24"/>
                </w:rPr>
              </w:ins>
            </m:ctrlPr>
          </m:sSubPr>
          <m:e>
            <m:r>
              <w:ins w:id="721" w:author="Emma Sophia Donnelly" w:date="2024-10-14T15:36:00Z" w16du:dateUtc="2024-10-14T19:36:00Z">
                <w:rPr>
                  <w:rFonts w:ascii="Cambria Math" w:hAnsi="Cambria Math" w:cs="Times New Roman"/>
                  <w:sz w:val="24"/>
                  <w:szCs w:val="24"/>
                </w:rPr>
                <m:t>X</m:t>
              </w:ins>
            </m:r>
          </m:e>
          <m:sub>
            <m:r>
              <w:ins w:id="722" w:author="Emma Sophia Donnelly" w:date="2024-10-14T15:36:00Z" w16du:dateUtc="2024-10-14T19:36:00Z">
                <w:rPr>
                  <w:rFonts w:ascii="Cambria Math" w:hAnsi="Cambria Math" w:cs="Times New Roman"/>
                  <w:sz w:val="24"/>
                  <w:szCs w:val="24"/>
                </w:rPr>
                <m:t xml:space="preserve">2jt </m:t>
              </w:ins>
            </m:r>
          </m:sub>
        </m:sSub>
      </m:oMath>
      <w:ins w:id="723" w:author="Emma Sophia Donnelly" w:date="2024-10-14T15:35:00Z">
        <w:r w:rsidR="00B36005" w:rsidRPr="00B36005">
          <w:rPr>
            <w:rFonts w:ascii="Times New Roman" w:eastAsiaTheme="minorEastAsia" w:hAnsi="Times New Roman" w:cs="Times New Roman"/>
            <w:sz w:val="24"/>
            <w:szCs w:val="24"/>
          </w:rPr>
          <w:t>include the percent of Black and percent of Hispanic residents.</w:t>
        </w:r>
      </w:ins>
      <w:ins w:id="724" w:author="Emma Sophia Donnelly" w:date="2024-10-14T16:22:00Z" w16du:dateUtc="2024-10-14T20:22:00Z">
        <w:r w:rsidR="00F05ADE">
          <w:rPr>
            <w:rFonts w:ascii="Times New Roman" w:eastAsiaTheme="minorEastAsia" w:hAnsi="Times New Roman" w:cs="Times New Roman"/>
            <w:sz w:val="24"/>
            <w:szCs w:val="24"/>
          </w:rPr>
          <w:t xml:space="preserve"> </w:t>
        </w:r>
      </w:ins>
      <w:ins w:id="725" w:author="Emma Sophia Donnelly" w:date="2024-10-14T16:23:00Z" w16du:dateUtc="2024-10-14T20:23:00Z">
        <w:r w:rsidR="00F05ADE">
          <w:rPr>
            <w:rFonts w:ascii="Times New Roman" w:eastAsiaTheme="minorEastAsia" w:hAnsi="Times New Roman" w:cs="Times New Roman"/>
            <w:sz w:val="24"/>
            <w:szCs w:val="24"/>
          </w:rPr>
          <w:t xml:space="preserve">The </w:t>
        </w:r>
      </w:ins>
      <m:oMath>
        <m:r>
          <w:ins w:id="726" w:author="Emma Sophia Donnelly" w:date="2024-10-14T16:23:00Z" w16du:dateUtc="2024-10-14T20:23:00Z">
            <w:rPr>
              <w:rFonts w:ascii="Cambria Math" w:eastAsiaTheme="minorEastAsia" w:hAnsi="Cambria Math" w:cs="Times New Roman"/>
              <w:sz w:val="24"/>
              <w:szCs w:val="24"/>
            </w:rPr>
            <m:t>β</m:t>
          </w:ins>
        </m:r>
      </m:oMath>
      <w:ins w:id="727" w:author="Emma Sophia Donnelly" w:date="2024-10-14T16:23:00Z" w16du:dateUtc="2024-10-14T20:23:00Z">
        <w:r w:rsidR="00F05ADE">
          <w:rPr>
            <w:rFonts w:ascii="Times New Roman" w:eastAsiaTheme="minorEastAsia" w:hAnsi="Times New Roman" w:cs="Times New Roman"/>
            <w:sz w:val="24"/>
            <w:szCs w:val="24"/>
          </w:rPr>
          <w:t>’s are preference parameters describing the effect of each attribute on WTP.</w:t>
        </w:r>
      </w:ins>
    </w:p>
    <w:p w14:paraId="0B50E710" w14:textId="6DF98629" w:rsidR="009D12D8" w:rsidRDefault="00B04C98">
      <w:pPr>
        <w:spacing w:line="480" w:lineRule="auto"/>
        <w:ind w:firstLine="720"/>
        <w:rPr>
          <w:ins w:id="728" w:author="Emma Sophia Donnelly" w:date="2024-10-14T14:31:00Z" w16du:dateUtc="2024-10-14T18:31:00Z"/>
          <w:rFonts w:ascii="Times New Roman" w:eastAsiaTheme="minorEastAsia" w:hAnsi="Times New Roman" w:cs="Times New Roman"/>
          <w:sz w:val="24"/>
          <w:szCs w:val="24"/>
        </w:rPr>
        <w:pPrChange w:id="729" w:author="Emma Sophia Donnelly" w:date="2024-10-14T15:35:00Z" w16du:dateUtc="2024-10-14T19:35:00Z">
          <w:pPr>
            <w:spacing w:line="480" w:lineRule="auto"/>
          </w:pPr>
        </w:pPrChange>
      </w:pPr>
      <w:ins w:id="730" w:author="Emma Sophia Donnelly" w:date="2024-10-14T15:15:00Z" w16du:dateUtc="2024-10-14T19:15:00Z">
        <w:r>
          <w:rPr>
            <w:rFonts w:ascii="Times New Roman" w:eastAsiaTheme="minorEastAsia" w:hAnsi="Times New Roman" w:cs="Times New Roman"/>
            <w:sz w:val="24"/>
            <w:szCs w:val="24"/>
          </w:rPr>
          <w:t xml:space="preserve">Furthermore, we break down the regression by race, income, and primary language by </w:t>
        </w:r>
      </w:ins>
      <w:ins w:id="731" w:author="Emma Sophia Donnelly" w:date="2024-10-14T15:16:00Z" w16du:dateUtc="2024-10-14T19:16:00Z">
        <w:r>
          <w:rPr>
            <w:rFonts w:ascii="Times New Roman" w:eastAsiaTheme="minorEastAsia" w:hAnsi="Times New Roman" w:cs="Times New Roman"/>
            <w:sz w:val="24"/>
            <w:szCs w:val="24"/>
          </w:rPr>
          <w:t xml:space="preserve">decomposing the </w:t>
        </w:r>
      </w:ins>
      <m:oMath>
        <m:r>
          <w:ins w:id="732" w:author="Emma Sophia Donnelly" w:date="2024-10-14T15:16:00Z" w16du:dateUtc="2024-10-14T19:16:00Z">
            <w:rPr>
              <w:rFonts w:ascii="Cambria Math" w:eastAsiaTheme="minorEastAsia" w:hAnsi="Cambria Math" w:cs="Times New Roman"/>
              <w:sz w:val="24"/>
              <w:szCs w:val="24"/>
            </w:rPr>
            <m:t>β</m:t>
          </w:ins>
        </m:r>
      </m:oMath>
      <w:ins w:id="733" w:author="Emma Sophia Donnelly" w:date="2024-10-14T15:16:00Z" w16du:dateUtc="2024-10-14T19:16:00Z">
        <w:r>
          <w:rPr>
            <w:rFonts w:ascii="Times New Roman" w:eastAsiaTheme="minorEastAsia" w:hAnsi="Times New Roman" w:cs="Times New Roman"/>
            <w:sz w:val="24"/>
            <w:szCs w:val="24"/>
          </w:rPr>
          <w:t>’s with the equation</w:t>
        </w:r>
      </w:ins>
      <w:ins w:id="734" w:author="Emma Sophia Donnelly" w:date="2024-10-14T15:15:00Z" w16du:dateUtc="2024-10-14T19:15:00Z">
        <w:r>
          <w:rPr>
            <w:rFonts w:ascii="Times New Roman" w:eastAsiaTheme="minorEastAsia" w:hAnsi="Times New Roman" w:cs="Times New Roman"/>
            <w:sz w:val="24"/>
            <w:szCs w:val="24"/>
          </w:rPr>
          <w:t xml:space="preserve"> </w:t>
        </w:r>
      </w:ins>
      <m:oMath>
        <m:sSub>
          <m:sSubPr>
            <m:ctrlPr>
              <w:ins w:id="735" w:author="Emma Sophia Donnelly" w:date="2024-10-14T15:15:00Z" w16du:dateUtc="2024-10-14T19:15:00Z">
                <w:rPr>
                  <w:rFonts w:ascii="Cambria Math" w:hAnsi="Cambria Math" w:cs="Times New Roman"/>
                  <w:i/>
                  <w:sz w:val="24"/>
                  <w:szCs w:val="24"/>
                </w:rPr>
              </w:ins>
            </m:ctrlPr>
          </m:sSubPr>
          <m:e>
            <m:r>
              <w:ins w:id="736" w:author="Emma Sophia Donnelly" w:date="2024-10-14T15:15:00Z" w16du:dateUtc="2024-10-14T19:15:00Z">
                <w:rPr>
                  <w:rFonts w:ascii="Cambria Math" w:hAnsi="Cambria Math" w:cs="Times New Roman"/>
                  <w:sz w:val="24"/>
                  <w:szCs w:val="24"/>
                </w:rPr>
                <m:t>β</m:t>
              </w:ins>
            </m:r>
          </m:e>
          <m:sub>
            <m:r>
              <w:ins w:id="737" w:author="Emma Sophia Donnelly" w:date="2024-10-14T15:16:00Z" w16du:dateUtc="2024-10-14T19:16:00Z">
                <w:rPr>
                  <w:rFonts w:ascii="Cambria Math" w:hAnsi="Cambria Math" w:cs="Times New Roman"/>
                  <w:sz w:val="24"/>
                  <w:szCs w:val="24"/>
                </w:rPr>
                <m:t>i,r,y,l</m:t>
              </w:ins>
            </m:r>
          </m:sub>
        </m:sSub>
        <m:r>
          <w:ins w:id="738" w:author="Emma Sophia Donnelly" w:date="2024-10-14T15:16:00Z" w16du:dateUtc="2024-10-14T19:16:00Z">
            <w:rPr>
              <w:rFonts w:ascii="Cambria Math" w:hAnsi="Cambria Math" w:cs="Times New Roman"/>
              <w:sz w:val="24"/>
              <w:szCs w:val="24"/>
            </w:rPr>
            <m:t>=</m:t>
          </w:ins>
        </m:r>
        <m:sSub>
          <m:sSubPr>
            <m:ctrlPr>
              <w:ins w:id="739" w:author="Emma Sophia Donnelly" w:date="2024-10-14T15:17:00Z" w16du:dateUtc="2024-10-14T19:17:00Z">
                <w:rPr>
                  <w:rFonts w:ascii="Cambria Math" w:hAnsi="Cambria Math" w:cs="Times New Roman"/>
                  <w:i/>
                  <w:sz w:val="24"/>
                  <w:szCs w:val="24"/>
                </w:rPr>
              </w:ins>
            </m:ctrlPr>
          </m:sSubPr>
          <m:e>
            <m:r>
              <w:ins w:id="740" w:author="Emma Sophia Donnelly" w:date="2024-10-14T15:17:00Z" w16du:dateUtc="2024-10-14T19:17:00Z">
                <w:rPr>
                  <w:rFonts w:ascii="Cambria Math" w:hAnsi="Cambria Math" w:cs="Times New Roman"/>
                  <w:sz w:val="24"/>
                  <w:szCs w:val="24"/>
                </w:rPr>
                <m:t>β</m:t>
              </w:ins>
            </m:r>
          </m:e>
          <m:sub>
            <m:r>
              <w:ins w:id="741" w:author="Emma Sophia Donnelly" w:date="2024-10-14T15:17:00Z" w16du:dateUtc="2024-10-14T19:17:00Z">
                <w:rPr>
                  <w:rFonts w:ascii="Cambria Math" w:hAnsi="Cambria Math" w:cs="Times New Roman"/>
                  <w:sz w:val="24"/>
                  <w:szCs w:val="24"/>
                </w:rPr>
                <m:t>i,0</m:t>
              </w:ins>
            </m:r>
          </m:sub>
        </m:sSub>
        <m:r>
          <w:ins w:id="742" w:author="Emma Sophia Donnelly" w:date="2024-10-14T15:17:00Z" w16du:dateUtc="2024-10-14T19:17:00Z">
            <w:rPr>
              <w:rFonts w:ascii="Cambria Math" w:hAnsi="Cambria Math" w:cs="Times New Roman"/>
              <w:sz w:val="24"/>
              <w:szCs w:val="24"/>
            </w:rPr>
            <m:t>+</m:t>
          </w:ins>
        </m:r>
        <m:nary>
          <m:naryPr>
            <m:chr m:val="∑"/>
            <m:limLoc m:val="undOvr"/>
            <m:subHide m:val="1"/>
            <m:supHide m:val="1"/>
            <m:ctrlPr>
              <w:ins w:id="743" w:author="Emma Sophia Donnelly" w:date="2024-10-14T15:17:00Z" w16du:dateUtc="2024-10-14T19:17:00Z">
                <w:rPr>
                  <w:rFonts w:ascii="Cambria Math" w:hAnsi="Cambria Math" w:cs="Times New Roman"/>
                  <w:i/>
                  <w:sz w:val="24"/>
                  <w:szCs w:val="24"/>
                </w:rPr>
              </w:ins>
            </m:ctrlPr>
          </m:naryPr>
          <m:sub/>
          <m:sup/>
          <m:e>
            <m:sSub>
              <m:sSubPr>
                <m:ctrlPr>
                  <w:ins w:id="744" w:author="Emma Sophia Donnelly" w:date="2024-10-14T15:17:00Z" w16du:dateUtc="2024-10-14T19:17:00Z">
                    <w:rPr>
                      <w:rFonts w:ascii="Cambria Math" w:hAnsi="Cambria Math" w:cs="Times New Roman"/>
                      <w:i/>
                      <w:sz w:val="24"/>
                      <w:szCs w:val="24"/>
                    </w:rPr>
                  </w:ins>
                </m:ctrlPr>
              </m:sSubPr>
              <m:e>
                <m:r>
                  <w:ins w:id="745" w:author="Emma Sophia Donnelly" w:date="2024-10-14T15:17:00Z" w16du:dateUtc="2024-10-14T19:17:00Z">
                    <w:rPr>
                      <w:rFonts w:ascii="Cambria Math" w:hAnsi="Cambria Math" w:cs="Times New Roman"/>
                      <w:sz w:val="24"/>
                      <w:szCs w:val="24"/>
                    </w:rPr>
                    <m:t>β</m:t>
                  </w:ins>
                </m:r>
              </m:e>
              <m:sub>
                <m:r>
                  <w:ins w:id="746" w:author="Emma Sophia Donnelly" w:date="2024-10-14T15:17:00Z" w16du:dateUtc="2024-10-14T19:17:00Z">
                    <w:rPr>
                      <w:rFonts w:ascii="Cambria Math" w:hAnsi="Cambria Math" w:cs="Times New Roman"/>
                      <w:sz w:val="24"/>
                      <w:szCs w:val="24"/>
                    </w:rPr>
                    <m:t>i,r,y,l</m:t>
                  </w:ins>
                </m:r>
              </m:sub>
            </m:sSub>
            <m:r>
              <w:ins w:id="747" w:author="Emma Sophia Donnelly" w:date="2024-10-14T15:18:00Z" w16du:dateUtc="2024-10-14T19:18:00Z">
                <w:rPr>
                  <w:rFonts w:ascii="Cambria Math" w:hAnsi="Cambria Math" w:cs="Times New Roman"/>
                  <w:sz w:val="24"/>
                  <w:szCs w:val="24"/>
                </w:rPr>
                <m:t>×</m:t>
              </w:ins>
            </m:r>
            <m:sSub>
              <m:sSubPr>
                <m:ctrlPr>
                  <w:ins w:id="748" w:author="Emma Sophia Donnelly" w:date="2024-10-14T15:18:00Z" w16du:dateUtc="2024-10-14T19:18:00Z">
                    <w:rPr>
                      <w:rFonts w:ascii="Cambria Math" w:hAnsi="Cambria Math" w:cs="Times New Roman"/>
                      <w:i/>
                      <w:sz w:val="24"/>
                      <w:szCs w:val="24"/>
                    </w:rPr>
                  </w:ins>
                </m:ctrlPr>
              </m:sSubPr>
              <m:e>
                <m:r>
                  <w:ins w:id="749" w:author="Emma Sophia Donnelly" w:date="2024-10-14T15:18:00Z" w16du:dateUtc="2024-10-14T19:18:00Z">
                    <w:rPr>
                      <w:rFonts w:ascii="Cambria Math" w:hAnsi="Cambria Math" w:cs="Times New Roman"/>
                      <w:sz w:val="24"/>
                      <w:szCs w:val="24"/>
                    </w:rPr>
                    <m:t>Z</m:t>
                  </w:ins>
                </m:r>
              </m:e>
              <m:sub>
                <m:r>
                  <w:ins w:id="750" w:author="Emma Sophia Donnelly" w:date="2024-10-14T15:18:00Z" w16du:dateUtc="2024-10-14T19:18:00Z">
                    <w:rPr>
                      <w:rFonts w:ascii="Cambria Math" w:hAnsi="Cambria Math" w:cs="Times New Roman"/>
                      <w:sz w:val="24"/>
                      <w:szCs w:val="24"/>
                    </w:rPr>
                    <m:t>i,r,y,l</m:t>
                  </w:ins>
                </m:r>
              </m:sub>
            </m:sSub>
            <m:r>
              <w:ins w:id="751" w:author="Emma Sophia Donnelly" w:date="2024-10-14T15:18:00Z" w16du:dateUtc="2024-10-14T19:18:00Z">
                <w:rPr>
                  <w:rFonts w:ascii="Cambria Math" w:hAnsi="Cambria Math" w:cs="Times New Roman"/>
                  <w:sz w:val="24"/>
                  <w:szCs w:val="24"/>
                </w:rPr>
                <m:t>.</m:t>
              </w:ins>
            </m:r>
          </m:e>
        </m:nary>
      </m:oMath>
      <w:ins w:id="752" w:author="Emma Sophia Donnelly" w:date="2024-10-14T15:18:00Z" w16du:dateUtc="2024-10-14T19:18:00Z">
        <w:r w:rsidR="00AF3440">
          <w:rPr>
            <w:rFonts w:ascii="Times New Roman" w:eastAsiaTheme="minorEastAsia" w:hAnsi="Times New Roman" w:cs="Times New Roman"/>
            <w:sz w:val="24"/>
            <w:szCs w:val="24"/>
          </w:rPr>
          <w:t xml:space="preserve"> </w:t>
        </w:r>
      </w:ins>
      <m:oMath>
        <m:sSub>
          <m:sSubPr>
            <m:ctrlPr>
              <w:ins w:id="753" w:author="Emma Sophia Donnelly" w:date="2024-10-14T15:18:00Z" w16du:dateUtc="2024-10-14T19:18:00Z">
                <w:rPr>
                  <w:rFonts w:ascii="Cambria Math" w:hAnsi="Cambria Math" w:cs="Times New Roman"/>
                  <w:i/>
                  <w:sz w:val="24"/>
                  <w:szCs w:val="24"/>
                </w:rPr>
              </w:ins>
            </m:ctrlPr>
          </m:sSubPr>
          <m:e>
            <m:r>
              <w:ins w:id="754" w:author="Emma Sophia Donnelly" w:date="2024-10-14T15:18:00Z" w16du:dateUtc="2024-10-14T19:18:00Z">
                <w:rPr>
                  <w:rFonts w:ascii="Cambria Math" w:hAnsi="Cambria Math" w:cs="Times New Roman"/>
                  <w:sz w:val="24"/>
                  <w:szCs w:val="24"/>
                </w:rPr>
                <m:t>β</m:t>
              </w:ins>
            </m:r>
          </m:e>
          <m:sub>
            <m:r>
              <w:ins w:id="755" w:author="Emma Sophia Donnelly" w:date="2024-10-14T15:18:00Z" w16du:dateUtc="2024-10-14T19:18:00Z">
                <w:rPr>
                  <w:rFonts w:ascii="Cambria Math" w:hAnsi="Cambria Math" w:cs="Times New Roman"/>
                  <w:sz w:val="24"/>
                  <w:szCs w:val="24"/>
                </w:rPr>
                <m:t>i,0</m:t>
              </w:ins>
            </m:r>
          </m:sub>
        </m:sSub>
      </m:oMath>
      <w:ins w:id="756" w:author="Emma Sophia Donnelly" w:date="2024-10-14T15:18:00Z" w16du:dateUtc="2024-10-14T19:18:00Z">
        <w:r w:rsidR="00AF3440">
          <w:rPr>
            <w:rFonts w:ascii="Times New Roman" w:eastAsiaTheme="minorEastAsia" w:hAnsi="Times New Roman" w:cs="Times New Roman"/>
            <w:sz w:val="24"/>
            <w:szCs w:val="24"/>
          </w:rPr>
          <w:t xml:space="preserve"> is the preference parameter for the base g</w:t>
        </w:r>
      </w:ins>
      <w:ins w:id="757" w:author="Emma Sophia Donnelly" w:date="2024-10-14T15:19:00Z" w16du:dateUtc="2024-10-14T19:19:00Z">
        <w:r w:rsidR="00AF3440">
          <w:rPr>
            <w:rFonts w:ascii="Times New Roman" w:eastAsiaTheme="minorEastAsia" w:hAnsi="Times New Roman" w:cs="Times New Roman"/>
            <w:sz w:val="24"/>
            <w:szCs w:val="24"/>
          </w:rPr>
          <w:t xml:space="preserve">roup, which measures the effect of the attribute on utility. </w:t>
        </w:r>
      </w:ins>
      <m:oMath>
        <m:sSub>
          <m:sSubPr>
            <m:ctrlPr>
              <w:ins w:id="758" w:author="Emma Sophia Donnelly" w:date="2024-10-14T15:19:00Z" w16du:dateUtc="2024-10-14T19:19:00Z">
                <w:rPr>
                  <w:rFonts w:ascii="Cambria Math" w:hAnsi="Cambria Math" w:cs="Times New Roman"/>
                  <w:i/>
                  <w:sz w:val="24"/>
                  <w:szCs w:val="24"/>
                </w:rPr>
              </w:ins>
            </m:ctrlPr>
          </m:sSubPr>
          <m:e>
            <m:r>
              <w:ins w:id="759" w:author="Emma Sophia Donnelly" w:date="2024-10-14T15:19:00Z" w16du:dateUtc="2024-10-14T19:19:00Z">
                <w:rPr>
                  <w:rFonts w:ascii="Cambria Math" w:hAnsi="Cambria Math" w:cs="Times New Roman"/>
                  <w:sz w:val="24"/>
                  <w:szCs w:val="24"/>
                </w:rPr>
                <m:t>Z</m:t>
              </w:ins>
            </m:r>
          </m:e>
          <m:sub>
            <m:r>
              <w:ins w:id="760" w:author="Emma Sophia Donnelly" w:date="2024-10-14T15:19:00Z" w16du:dateUtc="2024-10-14T19:19:00Z">
                <w:rPr>
                  <w:rFonts w:ascii="Cambria Math" w:hAnsi="Cambria Math" w:cs="Times New Roman"/>
                  <w:sz w:val="24"/>
                  <w:szCs w:val="24"/>
                </w:rPr>
                <m:t>i,r,y,l</m:t>
              </w:ins>
            </m:r>
          </m:sub>
        </m:sSub>
      </m:oMath>
      <w:ins w:id="761" w:author="Emma Sophia Donnelly" w:date="2024-10-14T15:19:00Z" w16du:dateUtc="2024-10-14T19:19:00Z">
        <w:r w:rsidR="00AF3440">
          <w:rPr>
            <w:rFonts w:ascii="Times New Roman" w:eastAsiaTheme="minorEastAsia" w:hAnsi="Times New Roman" w:cs="Times New Roman"/>
            <w:sz w:val="24"/>
            <w:szCs w:val="24"/>
          </w:rPr>
          <w:t xml:space="preserve"> includes </w:t>
        </w:r>
      </w:ins>
      <w:ins w:id="762" w:author="Emma Sophia Donnelly" w:date="2024-10-14T15:20:00Z" w16du:dateUtc="2024-10-14T19:20:00Z">
        <w:r w:rsidR="00AF3440">
          <w:rPr>
            <w:rFonts w:ascii="Times New Roman" w:eastAsiaTheme="minorEastAsia" w:hAnsi="Times New Roman" w:cs="Times New Roman"/>
            <w:sz w:val="24"/>
            <w:szCs w:val="24"/>
          </w:rPr>
          <w:t xml:space="preserve">the race, income, and language of the household. Thus, </w:t>
        </w:r>
      </w:ins>
      <m:oMath>
        <m:sSub>
          <m:sSubPr>
            <m:ctrlPr>
              <w:ins w:id="763" w:author="Emma Sophia Donnelly" w:date="2024-10-14T15:20:00Z" w16du:dateUtc="2024-10-14T19:20:00Z">
                <w:rPr>
                  <w:rFonts w:ascii="Cambria Math" w:hAnsi="Cambria Math" w:cs="Times New Roman"/>
                  <w:i/>
                  <w:sz w:val="24"/>
                  <w:szCs w:val="24"/>
                </w:rPr>
              </w:ins>
            </m:ctrlPr>
          </m:sSubPr>
          <m:e>
            <m:r>
              <w:ins w:id="764" w:author="Emma Sophia Donnelly" w:date="2024-10-14T15:20:00Z" w16du:dateUtc="2024-10-14T19:20:00Z">
                <w:rPr>
                  <w:rFonts w:ascii="Cambria Math" w:hAnsi="Cambria Math" w:cs="Times New Roman"/>
                  <w:sz w:val="24"/>
                  <w:szCs w:val="24"/>
                </w:rPr>
                <m:t>β</m:t>
              </w:ins>
            </m:r>
          </m:e>
          <m:sub>
            <m:r>
              <w:ins w:id="765" w:author="Emma Sophia Donnelly" w:date="2024-10-14T15:20:00Z" w16du:dateUtc="2024-10-14T19:20:00Z">
                <w:rPr>
                  <w:rFonts w:ascii="Cambria Math" w:hAnsi="Cambria Math" w:cs="Times New Roman"/>
                  <w:sz w:val="24"/>
                  <w:szCs w:val="24"/>
                </w:rPr>
                <m:t>i,r,y,l</m:t>
              </w:ins>
            </m:r>
          </m:sub>
        </m:sSub>
      </m:oMath>
      <w:ins w:id="766" w:author="Emma Sophia Donnelly" w:date="2024-10-14T15:20:00Z" w16du:dateUtc="2024-10-14T19:20:00Z">
        <w:r w:rsidR="00AF3440">
          <w:rPr>
            <w:rFonts w:ascii="Times New Roman" w:eastAsiaTheme="minorEastAsia" w:hAnsi="Times New Roman" w:cs="Times New Roman"/>
            <w:sz w:val="24"/>
            <w:szCs w:val="24"/>
          </w:rPr>
          <w:t xml:space="preserve"> is</w:t>
        </w:r>
      </w:ins>
      <w:ins w:id="767" w:author="Emma Sophia Donnelly" w:date="2024-10-14T15:31:00Z" w16du:dateUtc="2024-10-14T19:31:00Z">
        <w:r w:rsidR="00315EF4">
          <w:rPr>
            <w:rFonts w:ascii="Times New Roman" w:eastAsiaTheme="minorEastAsia" w:hAnsi="Times New Roman" w:cs="Times New Roman"/>
            <w:sz w:val="24"/>
            <w:szCs w:val="24"/>
          </w:rPr>
          <w:t xml:space="preserve"> the</w:t>
        </w:r>
      </w:ins>
      <w:ins w:id="768" w:author="Emma Sophia Donnelly" w:date="2024-10-14T15:20:00Z" w16du:dateUtc="2024-10-14T19:20:00Z">
        <w:r w:rsidR="00AF3440">
          <w:rPr>
            <w:rFonts w:ascii="Times New Roman" w:eastAsiaTheme="minorEastAsia" w:hAnsi="Times New Roman" w:cs="Times New Roman"/>
            <w:sz w:val="24"/>
            <w:szCs w:val="24"/>
          </w:rPr>
          <w:t xml:space="preserve"> </w:t>
        </w:r>
      </w:ins>
      <w:ins w:id="769" w:author="Emma Sophia Donnelly" w:date="2024-10-14T15:31:00Z" w16du:dateUtc="2024-10-14T19:31:00Z">
        <w:r w:rsidR="00315EF4">
          <w:rPr>
            <w:rFonts w:ascii="Times New Roman" w:eastAsiaTheme="minorEastAsia" w:hAnsi="Times New Roman" w:cs="Times New Roman"/>
            <w:sz w:val="24"/>
            <w:szCs w:val="24"/>
          </w:rPr>
          <w:t xml:space="preserve">additional </w:t>
        </w:r>
      </w:ins>
      <w:ins w:id="770" w:author="Emma Sophia Donnelly" w:date="2024-10-14T15:20:00Z" w16du:dateUtc="2024-10-14T19:20:00Z">
        <w:r w:rsidR="00AF3440">
          <w:rPr>
            <w:rFonts w:ascii="Times New Roman" w:eastAsiaTheme="minorEastAsia" w:hAnsi="Times New Roman" w:cs="Times New Roman"/>
            <w:sz w:val="24"/>
            <w:szCs w:val="24"/>
          </w:rPr>
          <w:t>effect of the attribute on utility relati</w:t>
        </w:r>
      </w:ins>
      <w:ins w:id="771" w:author="Emma Sophia Donnelly" w:date="2024-10-14T15:21:00Z" w16du:dateUtc="2024-10-14T19:21:00Z">
        <w:r w:rsidR="00AF3440">
          <w:rPr>
            <w:rFonts w:ascii="Times New Roman" w:eastAsiaTheme="minorEastAsia" w:hAnsi="Times New Roman" w:cs="Times New Roman"/>
            <w:sz w:val="24"/>
            <w:szCs w:val="24"/>
          </w:rPr>
          <w:t>ve to the base</w:t>
        </w:r>
      </w:ins>
      <w:ins w:id="772" w:author="Emma Sophia Donnelly" w:date="2024-10-14T15:31:00Z" w16du:dateUtc="2024-10-14T19:31:00Z">
        <w:r w:rsidR="00315EF4">
          <w:rPr>
            <w:rFonts w:ascii="Times New Roman" w:eastAsiaTheme="minorEastAsia" w:hAnsi="Times New Roman" w:cs="Times New Roman"/>
            <w:sz w:val="24"/>
            <w:szCs w:val="24"/>
          </w:rPr>
          <w:t xml:space="preserve"> </w:t>
        </w:r>
      </w:ins>
      <w:ins w:id="773" w:author="Emma Sophia Donnelly" w:date="2024-10-14T15:21:00Z" w16du:dateUtc="2024-10-14T19:21:00Z">
        <w:r w:rsidR="00AF3440">
          <w:rPr>
            <w:rFonts w:ascii="Times New Roman" w:eastAsiaTheme="minorEastAsia" w:hAnsi="Times New Roman" w:cs="Times New Roman"/>
            <w:sz w:val="24"/>
            <w:szCs w:val="24"/>
          </w:rPr>
          <w:t>group</w:t>
        </w:r>
      </w:ins>
      <w:ins w:id="774" w:author="Emma Sophia Donnelly" w:date="2024-10-14T15:32:00Z" w16du:dateUtc="2024-10-14T19:32:00Z">
        <w:r w:rsidR="00315EF4">
          <w:rPr>
            <w:rFonts w:ascii="Times New Roman" w:eastAsiaTheme="minorEastAsia" w:hAnsi="Times New Roman" w:cs="Times New Roman"/>
            <w:sz w:val="24"/>
            <w:szCs w:val="24"/>
          </w:rPr>
          <w:t xml:space="preserve"> associated with </w:t>
        </w:r>
      </w:ins>
      <m:oMath>
        <m:sSub>
          <m:sSubPr>
            <m:ctrlPr>
              <w:ins w:id="775" w:author="Emma Sophia Donnelly" w:date="2024-10-14T15:32:00Z" w16du:dateUtc="2024-10-14T19:32:00Z">
                <w:rPr>
                  <w:rFonts w:ascii="Cambria Math" w:hAnsi="Cambria Math" w:cs="Times New Roman"/>
                  <w:i/>
                  <w:sz w:val="24"/>
                  <w:szCs w:val="24"/>
                </w:rPr>
              </w:ins>
            </m:ctrlPr>
          </m:sSubPr>
          <m:e>
            <m:r>
              <w:ins w:id="776" w:author="Emma Sophia Donnelly" w:date="2024-10-14T15:32:00Z" w16du:dateUtc="2024-10-14T19:32:00Z">
                <w:rPr>
                  <w:rFonts w:ascii="Cambria Math" w:hAnsi="Cambria Math" w:cs="Times New Roman"/>
                  <w:sz w:val="24"/>
                  <w:szCs w:val="24"/>
                </w:rPr>
                <m:t>Z</m:t>
              </w:ins>
            </m:r>
          </m:e>
          <m:sub>
            <m:r>
              <w:ins w:id="777" w:author="Emma Sophia Donnelly" w:date="2024-10-14T15:32:00Z" w16du:dateUtc="2024-10-14T19:32:00Z">
                <w:rPr>
                  <w:rFonts w:ascii="Cambria Math" w:hAnsi="Cambria Math" w:cs="Times New Roman"/>
                  <w:sz w:val="24"/>
                  <w:szCs w:val="24"/>
                </w:rPr>
                <m:t>i,r,y,l</m:t>
              </w:ins>
            </m:r>
          </m:sub>
        </m:sSub>
      </m:oMath>
      <w:ins w:id="778" w:author="Emma Sophia Donnelly" w:date="2024-10-14T15:21:00Z" w16du:dateUtc="2024-10-14T19:21:00Z">
        <w:r w:rsidR="00AF3440">
          <w:rPr>
            <w:rFonts w:ascii="Times New Roman" w:eastAsiaTheme="minorEastAsia" w:hAnsi="Times New Roman" w:cs="Times New Roman"/>
            <w:sz w:val="24"/>
            <w:szCs w:val="24"/>
          </w:rPr>
          <w:t>.</w:t>
        </w:r>
      </w:ins>
    </w:p>
    <w:p w14:paraId="391A71D3" w14:textId="334323A4" w:rsidR="005C499C" w:rsidRPr="0098309E" w:rsidRDefault="0098309E" w:rsidP="00B04C98">
      <w:pPr>
        <w:spacing w:line="480" w:lineRule="auto"/>
        <w:rPr>
          <w:ins w:id="779" w:author="Emma Sophia Donnelly" w:date="2024-10-14T17:11:00Z" w16du:dateUtc="2024-10-14T21:11:00Z"/>
          <w:rFonts w:ascii="Times New Roman" w:eastAsiaTheme="minorEastAsia" w:hAnsi="Times New Roman" w:cs="Times New Roman"/>
          <w:sz w:val="24"/>
          <w:szCs w:val="24"/>
          <w:rPrChange w:id="780" w:author="Emma Sophia Donnelly" w:date="2024-10-14T17:11:00Z" w16du:dateUtc="2024-10-14T21:11:00Z">
            <w:rPr>
              <w:ins w:id="781" w:author="Emma Sophia Donnelly" w:date="2024-10-14T17:11:00Z" w16du:dateUtc="2024-10-14T21:11:00Z"/>
              <w:rFonts w:ascii="Cambria Math" w:eastAsiaTheme="minorEastAsia" w:hAnsi="Cambria Math" w:cs="Times New Roman"/>
              <w:i/>
              <w:sz w:val="24"/>
              <w:szCs w:val="24"/>
            </w:rPr>
          </w:rPrChange>
        </w:rPr>
      </w:pPr>
      <w:ins w:id="782" w:author="Emma Sophia Donnelly" w:date="2024-10-14T17:09:00Z" w16du:dateUtc="2024-10-14T21:09:00Z">
        <w:r>
          <w:rPr>
            <w:rFonts w:ascii="Times New Roman" w:eastAsiaTheme="minorEastAsia" w:hAnsi="Times New Roman" w:cs="Times New Roman"/>
            <w:sz w:val="24"/>
            <w:szCs w:val="24"/>
          </w:rPr>
          <w:tab/>
          <w:t>Next, I estimate using Maximum Likelihood Estimation. Since</w:t>
        </w:r>
      </w:ins>
      <w:ins w:id="783" w:author="Emma Sophia Donnelly" w:date="2024-10-14T17:10:00Z" w16du:dateUtc="2024-10-14T21:10:00Z">
        <w:r>
          <w:rPr>
            <w:rFonts w:ascii="Times New Roman" w:eastAsiaTheme="minorEastAsia" w:hAnsi="Times New Roman" w:cs="Times New Roman"/>
            <w:sz w:val="24"/>
            <w:szCs w:val="24"/>
          </w:rPr>
          <w:t xml:space="preserve"> </w:t>
        </w:r>
      </w:ins>
      <m:oMath>
        <m:sSub>
          <m:sSubPr>
            <m:ctrlPr>
              <w:ins w:id="784" w:author="Emma Sophia Donnelly" w:date="2024-10-14T17:10:00Z" w16du:dateUtc="2024-10-14T21:10:00Z">
                <w:rPr>
                  <w:rFonts w:ascii="Cambria Math" w:hAnsi="Cambria Math" w:cs="Times New Roman"/>
                  <w:i/>
                  <w:sz w:val="24"/>
                  <w:szCs w:val="24"/>
                </w:rPr>
              </w:ins>
            </m:ctrlPr>
          </m:sSubPr>
          <m:e>
            <m:r>
              <w:ins w:id="785" w:author="Emma Sophia Donnelly" w:date="2024-10-14T17:10:00Z" w16du:dateUtc="2024-10-14T21:10:00Z">
                <w:rPr>
                  <w:rFonts w:ascii="Cambria Math" w:hAnsi="Cambria Math" w:cs="Times New Roman"/>
                  <w:sz w:val="24"/>
                  <w:szCs w:val="24"/>
                </w:rPr>
                <m:t xml:space="preserve"> ∈</m:t>
              </w:ins>
            </m:r>
          </m:e>
          <m:sub>
            <m:r>
              <w:ins w:id="786" w:author="Emma Sophia Donnelly" w:date="2024-10-14T17:10:00Z" w16du:dateUtc="2024-10-14T21:10:00Z">
                <w:rPr>
                  <w:rFonts w:ascii="Cambria Math" w:hAnsi="Cambria Math" w:cs="Times New Roman"/>
                  <w:sz w:val="24"/>
                  <w:szCs w:val="24"/>
                </w:rPr>
                <m:t>ijt</m:t>
              </w:ins>
            </m:r>
          </m:sub>
        </m:sSub>
        <m:r>
          <w:ins w:id="787" w:author="Emma Sophia Donnelly" w:date="2024-10-14T17:10:00Z" w16du:dateUtc="2024-10-14T21:10:00Z">
            <w:rPr>
              <w:rFonts w:ascii="Cambria Math" w:hAnsi="Cambria Math" w:cs="Times New Roman"/>
              <w:sz w:val="24"/>
              <w:szCs w:val="24"/>
            </w:rPr>
            <m:t xml:space="preserve"> </m:t>
          </w:ins>
        </m:r>
      </m:oMath>
      <w:ins w:id="788" w:author="Emma Sophia Donnelly" w:date="2024-10-14T17:10:00Z" w16du:dateUtc="2024-10-14T21:10:00Z">
        <w:r>
          <w:rPr>
            <w:rFonts w:ascii="Times New Roman" w:eastAsiaTheme="minorEastAsia" w:hAnsi="Times New Roman" w:cs="Times New Roman"/>
            <w:sz w:val="24"/>
            <w:szCs w:val="24"/>
          </w:rPr>
          <w:t xml:space="preserve"> is distributed as a Type 1 Extreme Value, we can use the multinomial logit to specify the probability that household</w:t>
        </w:r>
      </w:ins>
      <w:ins w:id="789" w:author="Emma Sophia Donnelly" w:date="2024-10-14T17:11:00Z" w16du:dateUtc="2024-10-14T21:11:00Z">
        <w:r w:rsidRPr="0098309E">
          <w:rPr>
            <w:rFonts w:ascii="Times New Roman" w:eastAsiaTheme="minorEastAsia" w:hAnsi="Times New Roman" w:cs="Times New Roman"/>
            <w:sz w:val="24"/>
            <w:szCs w:val="24"/>
          </w:rPr>
          <w:t xml:space="preserve"> </w:t>
        </w:r>
      </w:ins>
      <m:oMath>
        <m:r>
          <w:ins w:id="790" w:author="Emma Sophia Donnelly" w:date="2024-10-14T17:11:00Z" w16du:dateUtc="2024-10-14T21:11:00Z">
            <w:rPr>
              <w:rFonts w:ascii="Cambria Math" w:eastAsiaTheme="minorEastAsia" w:hAnsi="Cambria Math" w:cs="Times New Roman"/>
              <w:sz w:val="24"/>
              <w:szCs w:val="24"/>
            </w:rPr>
            <m:t>i</m:t>
          </w:ins>
        </m:r>
      </m:oMath>
      <w:ins w:id="791" w:author="Emma Sophia Donnelly" w:date="2024-10-14T17:10:00Z" w16du:dateUtc="2024-10-14T21:10:00Z">
        <w:r>
          <w:rPr>
            <w:rFonts w:ascii="Times New Roman" w:eastAsiaTheme="minorEastAsia" w:hAnsi="Times New Roman" w:cs="Times New Roman"/>
            <w:sz w:val="24"/>
            <w:szCs w:val="24"/>
          </w:rPr>
          <w:t xml:space="preserve"> </w:t>
        </w:r>
      </w:ins>
      <w:ins w:id="792" w:author="Emma Sophia Donnelly" w:date="2024-10-14T17:11:00Z" w16du:dateUtc="2024-10-14T21:11:00Z">
        <w:r>
          <w:rPr>
            <w:rFonts w:ascii="Times New Roman" w:eastAsiaTheme="minorEastAsia" w:hAnsi="Times New Roman" w:cs="Times New Roman"/>
            <w:sz w:val="24"/>
            <w:szCs w:val="24"/>
          </w:rPr>
          <w:t xml:space="preserve">moves to house </w:t>
        </w:r>
      </w:ins>
      <m:oMath>
        <m:r>
          <w:ins w:id="793" w:author="Emma Sophia Donnelly" w:date="2024-10-14T17:11:00Z" w16du:dateUtc="2024-10-14T21:11:00Z">
            <w:rPr>
              <w:rFonts w:ascii="Cambria Math" w:eastAsiaTheme="minorEastAsia" w:hAnsi="Cambria Math" w:cs="Times New Roman"/>
              <w:sz w:val="24"/>
              <w:szCs w:val="24"/>
            </w:rPr>
            <m:t>j</m:t>
          </w:ins>
        </m:r>
      </m:oMath>
      <w:ins w:id="794" w:author="Emma Sophia Donnelly" w:date="2024-10-14T17:11:00Z" w16du:dateUtc="2024-10-14T21:11:00Z">
        <w:r>
          <w:rPr>
            <w:rFonts w:ascii="Times New Roman" w:eastAsiaTheme="minorEastAsia" w:hAnsi="Times New Roman" w:cs="Times New Roman"/>
            <w:sz w:val="24"/>
            <w:szCs w:val="24"/>
          </w:rPr>
          <w:t xml:space="preserve"> at time </w:t>
        </w:r>
      </w:ins>
      <m:oMath>
        <m:r>
          <w:ins w:id="795" w:author="Emma Sophia Donnelly" w:date="2024-10-14T17:11:00Z" w16du:dateUtc="2024-10-14T21:11:00Z">
            <w:rPr>
              <w:rFonts w:ascii="Cambria Math" w:eastAsiaTheme="minorEastAsia" w:hAnsi="Cambria Math" w:cs="Times New Roman"/>
              <w:sz w:val="24"/>
              <w:szCs w:val="24"/>
            </w:rPr>
            <m:t>t,</m:t>
          </w:ins>
        </m:r>
      </m:oMath>
    </w:p>
    <w:p w14:paraId="4A915893" w14:textId="217B02E9" w:rsidR="0098309E" w:rsidRDefault="00000000" w:rsidP="0098309E">
      <w:pPr>
        <w:pStyle w:val="ListParagraph"/>
        <w:numPr>
          <w:ilvl w:val="0"/>
          <w:numId w:val="5"/>
        </w:numPr>
        <w:spacing w:line="480" w:lineRule="auto"/>
        <w:rPr>
          <w:ins w:id="796" w:author="Emma Sophia Donnelly" w:date="2024-10-14T17:13:00Z" w16du:dateUtc="2024-10-14T21:13:00Z"/>
          <w:rFonts w:ascii="Times New Roman" w:eastAsiaTheme="minorEastAsia" w:hAnsi="Times New Roman" w:cs="Times New Roman"/>
          <w:sz w:val="24"/>
          <w:szCs w:val="24"/>
        </w:rPr>
      </w:pPr>
      <m:oMath>
        <m:sSub>
          <m:sSubPr>
            <m:ctrlPr>
              <w:ins w:id="797" w:author="Emma Sophia Donnelly" w:date="2024-10-14T17:11:00Z" w16du:dateUtc="2024-10-14T21:11:00Z">
                <w:rPr>
                  <w:rFonts w:ascii="Cambria Math" w:eastAsiaTheme="minorEastAsia" w:hAnsi="Cambria Math" w:cs="Times New Roman"/>
                  <w:i/>
                  <w:sz w:val="24"/>
                  <w:szCs w:val="24"/>
                </w:rPr>
              </w:ins>
            </m:ctrlPr>
          </m:sSubPr>
          <m:e>
            <m:r>
              <w:ins w:id="798" w:author="Emma Sophia Donnelly" w:date="2024-10-14T17:29:00Z" w16du:dateUtc="2024-10-14T21:29:00Z">
                <w:rPr>
                  <w:rFonts w:ascii="Cambria Math" w:eastAsiaTheme="minorEastAsia" w:hAnsi="Cambria Math" w:cs="Times New Roman"/>
                  <w:sz w:val="24"/>
                  <w:szCs w:val="24"/>
                </w:rPr>
                <m:t>S</m:t>
              </w:ins>
            </m:r>
          </m:e>
          <m:sub>
            <m:r>
              <w:ins w:id="799" w:author="Emma Sophia Donnelly" w:date="2024-10-14T17:11:00Z" w16du:dateUtc="2024-10-14T21:11:00Z">
                <w:rPr>
                  <w:rFonts w:ascii="Cambria Math" w:eastAsiaTheme="minorEastAsia" w:hAnsi="Cambria Math" w:cs="Times New Roman"/>
                  <w:sz w:val="24"/>
                  <w:szCs w:val="24"/>
                </w:rPr>
                <m:t>ijt</m:t>
              </w:ins>
            </m:r>
          </m:sub>
        </m:sSub>
        <m:r>
          <w:ins w:id="800" w:author="Emma Sophia Donnelly" w:date="2024-10-14T17:12:00Z" w16du:dateUtc="2024-10-14T21:12:00Z">
            <w:rPr>
              <w:rFonts w:ascii="Cambria Math" w:eastAsiaTheme="minorEastAsia" w:hAnsi="Cambria Math" w:cs="Times New Roman"/>
              <w:sz w:val="24"/>
              <w:szCs w:val="24"/>
            </w:rPr>
            <m:t>=</m:t>
          </w:ins>
        </m:r>
        <m:f>
          <m:fPr>
            <m:ctrlPr>
              <w:ins w:id="801" w:author="Emma Sophia Donnelly" w:date="2024-10-14T17:12:00Z" w16du:dateUtc="2024-10-14T21:12:00Z">
                <w:rPr>
                  <w:rFonts w:ascii="Cambria Math" w:eastAsiaTheme="minorEastAsia" w:hAnsi="Cambria Math" w:cs="Times New Roman"/>
                  <w:i/>
                  <w:sz w:val="24"/>
                  <w:szCs w:val="24"/>
                </w:rPr>
              </w:ins>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ins w:id="802" w:author="Emma Sophia Donnelly" w:date="2024-10-14T17:12:00Z" w16du:dateUtc="2024-10-14T21:12:00Z">
                        <w:rPr>
                          <w:rFonts w:ascii="Cambria Math" w:eastAsiaTheme="minorEastAsia" w:hAnsi="Cambria Math" w:cs="Times New Roman"/>
                          <w:i/>
                          <w:sz w:val="24"/>
                          <w:szCs w:val="24"/>
                        </w:rPr>
                      </w:ins>
                    </m:ctrlPr>
                  </m:dPr>
                  <m:e>
                    <m:sSub>
                      <m:sSubPr>
                        <m:ctrlPr>
                          <w:ins w:id="803" w:author="Emma Sophia Donnelly" w:date="2024-10-14T17:12:00Z" w16du:dateUtc="2024-10-14T21:12:00Z">
                            <w:rPr>
                              <w:rFonts w:ascii="Cambria Math" w:eastAsiaTheme="minorEastAsia" w:hAnsi="Cambria Math" w:cs="Times New Roman"/>
                              <w:i/>
                              <w:sz w:val="24"/>
                              <w:szCs w:val="24"/>
                            </w:rPr>
                          </w:ins>
                        </m:ctrlPr>
                      </m:sSubPr>
                      <m:e>
                        <m:r>
                          <w:ins w:id="804" w:author="Emma Sophia Donnelly" w:date="2024-10-14T17:12:00Z" w16du:dateUtc="2024-10-14T21:12:00Z">
                            <w:rPr>
                              <w:rFonts w:ascii="Cambria Math" w:eastAsiaTheme="minorEastAsia" w:hAnsi="Cambria Math" w:cs="Times New Roman"/>
                              <w:sz w:val="24"/>
                              <w:szCs w:val="24"/>
                            </w:rPr>
                            <m:t>U</m:t>
                          </w:ins>
                        </m:r>
                      </m:e>
                      <m:sub>
                        <m:r>
                          <w:ins w:id="805" w:author="Emma Sophia Donnelly" w:date="2024-10-14T17:12:00Z" w16du:dateUtc="2024-10-14T21:12:00Z">
                            <w:rPr>
                              <w:rFonts w:ascii="Cambria Math" w:eastAsiaTheme="minorEastAsia" w:hAnsi="Cambria Math" w:cs="Times New Roman"/>
                              <w:sz w:val="24"/>
                              <w:szCs w:val="24"/>
                            </w:rPr>
                            <m:t>ijt</m:t>
                          </w:ins>
                        </m:r>
                      </m:sub>
                    </m:sSub>
                  </m:e>
                </m:d>
              </m:e>
            </m:func>
          </m:num>
          <m:den>
            <m:nary>
              <m:naryPr>
                <m:chr m:val="∑"/>
                <m:limLoc m:val="undOvr"/>
                <m:supHide m:val="1"/>
                <m:ctrlPr>
                  <w:ins w:id="806" w:author="Emma Sophia Donnelly" w:date="2024-10-14T17:12:00Z" w16du:dateUtc="2024-10-14T21:12:00Z">
                    <w:rPr>
                      <w:rFonts w:ascii="Cambria Math" w:eastAsiaTheme="minorEastAsia" w:hAnsi="Cambria Math" w:cs="Times New Roman"/>
                      <w:i/>
                      <w:sz w:val="24"/>
                      <w:szCs w:val="24"/>
                    </w:rPr>
                  </w:ins>
                </m:ctrlPr>
              </m:naryPr>
              <m:sub>
                <m:r>
                  <w:ins w:id="807" w:author="Emma Sophia Donnelly" w:date="2024-10-14T17:13:00Z" w16du:dateUtc="2024-10-14T21:13:00Z">
                    <w:rPr>
                      <w:rFonts w:ascii="Cambria Math" w:eastAsiaTheme="minorEastAsia" w:hAnsi="Cambria Math" w:cs="Times New Roman"/>
                      <w:sz w:val="24"/>
                      <w:szCs w:val="24"/>
                    </w:rPr>
                    <m:t>h</m:t>
                  </w:ins>
                </m:r>
              </m:sub>
              <m:sup/>
              <m:e>
                <m:r>
                  <m:rPr>
                    <m:sty m:val="p"/>
                  </m:rPr>
                  <w:rPr>
                    <w:rFonts w:ascii="Cambria Math" w:eastAsiaTheme="minorEastAsia" w:hAnsi="Cambria Math" w:cs="Times New Roman"/>
                    <w:sz w:val="24"/>
                    <w:szCs w:val="24"/>
                  </w:rPr>
                  <m:t>exp⁡</m:t>
                </m:r>
                <m:d>
                  <m:dPr>
                    <m:ctrlPr>
                      <w:ins w:id="808" w:author="Emma Sophia Donnelly" w:date="2024-10-14T17:13:00Z" w16du:dateUtc="2024-10-14T21:13:00Z">
                        <w:rPr>
                          <w:rFonts w:ascii="Cambria Math" w:eastAsiaTheme="minorEastAsia" w:hAnsi="Cambria Math" w:cs="Times New Roman"/>
                          <w:i/>
                          <w:sz w:val="24"/>
                          <w:szCs w:val="24"/>
                        </w:rPr>
                      </w:ins>
                    </m:ctrlPr>
                  </m:dPr>
                  <m:e>
                    <m:sSub>
                      <m:sSubPr>
                        <m:ctrlPr>
                          <w:ins w:id="809" w:author="Emma Sophia Donnelly" w:date="2024-10-14T17:13:00Z" w16du:dateUtc="2024-10-14T21:13:00Z">
                            <w:rPr>
                              <w:rFonts w:ascii="Cambria Math" w:eastAsiaTheme="minorEastAsia" w:hAnsi="Cambria Math" w:cs="Times New Roman"/>
                              <w:i/>
                              <w:sz w:val="24"/>
                              <w:szCs w:val="24"/>
                            </w:rPr>
                          </w:ins>
                        </m:ctrlPr>
                      </m:sSubPr>
                      <m:e>
                        <m:r>
                          <w:ins w:id="810" w:author="Emma Sophia Donnelly" w:date="2024-10-14T17:13:00Z" w16du:dateUtc="2024-10-14T21:13:00Z">
                            <w:rPr>
                              <w:rFonts w:ascii="Cambria Math" w:eastAsiaTheme="minorEastAsia" w:hAnsi="Cambria Math" w:cs="Times New Roman"/>
                              <w:sz w:val="24"/>
                              <w:szCs w:val="24"/>
                            </w:rPr>
                            <m:t>U</m:t>
                          </w:ins>
                        </m:r>
                      </m:e>
                      <m:sub>
                        <m:r>
                          <w:ins w:id="811" w:author="Emma Sophia Donnelly" w:date="2024-10-14T17:13:00Z" w16du:dateUtc="2024-10-14T21:13:00Z">
                            <w:rPr>
                              <w:rFonts w:ascii="Cambria Math" w:eastAsiaTheme="minorEastAsia" w:hAnsi="Cambria Math" w:cs="Times New Roman"/>
                              <w:sz w:val="24"/>
                              <w:szCs w:val="24"/>
                            </w:rPr>
                            <m:t>iht</m:t>
                          </w:ins>
                        </m:r>
                      </m:sub>
                    </m:sSub>
                  </m:e>
                </m:d>
              </m:e>
            </m:nary>
          </m:den>
        </m:f>
        <m:r>
          <w:ins w:id="812" w:author="Emma Sophia Donnelly" w:date="2024-10-14T17:13:00Z" w16du:dateUtc="2024-10-14T21:13:00Z">
            <w:rPr>
              <w:rFonts w:ascii="Cambria Math" w:eastAsiaTheme="minorEastAsia" w:hAnsi="Cambria Math" w:cs="Times New Roman"/>
              <w:sz w:val="24"/>
              <w:szCs w:val="24"/>
            </w:rPr>
            <m:t>,</m:t>
          </w:ins>
        </m:r>
      </m:oMath>
    </w:p>
    <w:p w14:paraId="4C71D56D" w14:textId="7B61D1F3" w:rsidR="009414E4" w:rsidRDefault="009414E4" w:rsidP="009414E4">
      <w:pPr>
        <w:spacing w:line="480" w:lineRule="auto"/>
        <w:rPr>
          <w:ins w:id="813" w:author="Emma Sophia Donnelly" w:date="2024-10-14T17:29:00Z" w16du:dateUtc="2024-10-14T21:29:00Z"/>
          <w:rFonts w:ascii="Times New Roman" w:eastAsiaTheme="minorEastAsia" w:hAnsi="Times New Roman" w:cs="Times New Roman"/>
          <w:sz w:val="24"/>
          <w:szCs w:val="24"/>
        </w:rPr>
      </w:pPr>
      <w:ins w:id="814" w:author="Emma Sophia Donnelly" w:date="2024-10-14T17:14:00Z" w16du:dateUtc="2024-10-14T21:14:00Z">
        <w:r>
          <w:rPr>
            <w:rFonts w:ascii="Times New Roman" w:eastAsiaTheme="minorEastAsia" w:hAnsi="Times New Roman" w:cs="Times New Roman"/>
            <w:sz w:val="24"/>
            <w:szCs w:val="24"/>
          </w:rPr>
          <w:t xml:space="preserve">where </w:t>
        </w:r>
      </w:ins>
      <m:oMath>
        <m:r>
          <w:ins w:id="815" w:author="Emma Sophia Donnelly" w:date="2024-10-14T17:14:00Z" w16du:dateUtc="2024-10-14T21:14:00Z">
            <w:rPr>
              <w:rFonts w:ascii="Cambria Math" w:eastAsiaTheme="minorEastAsia" w:hAnsi="Cambria Math" w:cs="Times New Roman"/>
              <w:sz w:val="24"/>
              <w:szCs w:val="24"/>
            </w:rPr>
            <m:t>h</m:t>
          </w:ins>
        </m:r>
      </m:oMath>
      <w:ins w:id="816" w:author="Emma Sophia Donnelly" w:date="2024-10-14T17:14:00Z" w16du:dateUtc="2024-10-14T21:14:00Z">
        <w:r>
          <w:rPr>
            <w:rFonts w:ascii="Times New Roman" w:eastAsiaTheme="minorEastAsia" w:hAnsi="Times New Roman" w:cs="Times New Roman"/>
            <w:sz w:val="24"/>
            <w:szCs w:val="24"/>
          </w:rPr>
          <w:t xml:space="preserve"> are all possible destination locations. The likelihood function is based on the </w:t>
        </w:r>
      </w:ins>
      <w:ins w:id="817" w:author="Emma Sophia Donnelly" w:date="2024-10-14T17:15:00Z" w16du:dateUtc="2024-10-14T21:15:00Z">
        <w:r>
          <w:rPr>
            <w:rFonts w:ascii="Times New Roman" w:eastAsiaTheme="minorEastAsia" w:hAnsi="Times New Roman" w:cs="Times New Roman"/>
            <w:sz w:val="24"/>
            <w:szCs w:val="24"/>
          </w:rPr>
          <w:t xml:space="preserve">destination </w:t>
        </w:r>
      </w:ins>
      <w:ins w:id="818" w:author="Emma Sophia Donnelly" w:date="2024-10-14T17:14:00Z" w16du:dateUtc="2024-10-14T21:14:00Z">
        <w:r>
          <w:rPr>
            <w:rFonts w:ascii="Times New Roman" w:eastAsiaTheme="minorEastAsia" w:hAnsi="Times New Roman" w:cs="Times New Roman"/>
            <w:sz w:val="24"/>
            <w:szCs w:val="24"/>
          </w:rPr>
          <w:t>d</w:t>
        </w:r>
      </w:ins>
      <w:ins w:id="819" w:author="Emma Sophia Donnelly" w:date="2024-10-14T17:15:00Z" w16du:dateUtc="2024-10-14T21:15:00Z">
        <w:r>
          <w:rPr>
            <w:rFonts w:ascii="Times New Roman" w:eastAsiaTheme="minorEastAsia" w:hAnsi="Times New Roman" w:cs="Times New Roman"/>
            <w:sz w:val="24"/>
            <w:szCs w:val="24"/>
          </w:rPr>
          <w:t xml:space="preserve">ecisions people make. If </w:t>
        </w:r>
      </w:ins>
      <m:oMath>
        <m:r>
          <w:ins w:id="820" w:author="Emma Sophia Donnelly" w:date="2024-10-14T17:15:00Z" w16du:dateUtc="2024-10-14T21:15:00Z">
            <w:rPr>
              <w:rFonts w:ascii="Cambria Math" w:eastAsiaTheme="minorEastAsia" w:hAnsi="Cambria Math" w:cs="Times New Roman"/>
              <w:sz w:val="24"/>
              <w:szCs w:val="24"/>
            </w:rPr>
            <m:t>i</m:t>
          </w:ins>
        </m:r>
      </m:oMath>
      <w:ins w:id="821" w:author="Emma Sophia Donnelly" w:date="2024-10-14T17:15:00Z" w16du:dateUtc="2024-10-14T21:15:00Z">
        <w:r>
          <w:rPr>
            <w:rFonts w:ascii="Times New Roman" w:eastAsiaTheme="minorEastAsia" w:hAnsi="Times New Roman" w:cs="Times New Roman"/>
            <w:sz w:val="24"/>
            <w:szCs w:val="24"/>
          </w:rPr>
          <w:t xml:space="preserve"> chooses </w:t>
        </w:r>
      </w:ins>
      <m:oMath>
        <m:r>
          <w:ins w:id="822" w:author="Emma Sophia Donnelly" w:date="2024-10-14T17:15:00Z" w16du:dateUtc="2024-10-14T21:15:00Z">
            <w:rPr>
              <w:rFonts w:ascii="Cambria Math" w:eastAsiaTheme="minorEastAsia" w:hAnsi="Cambria Math" w:cs="Times New Roman"/>
              <w:sz w:val="24"/>
              <w:szCs w:val="24"/>
            </w:rPr>
            <m:t>j</m:t>
          </w:ins>
        </m:r>
      </m:oMath>
      <w:ins w:id="823" w:author="Emma Sophia Donnelly" w:date="2024-10-14T17:15:00Z" w16du:dateUtc="2024-10-14T21:15:00Z">
        <w:r>
          <w:rPr>
            <w:rFonts w:ascii="Times New Roman" w:eastAsiaTheme="minorEastAsia" w:hAnsi="Times New Roman" w:cs="Times New Roman"/>
            <w:sz w:val="24"/>
            <w:szCs w:val="24"/>
          </w:rPr>
          <w:t xml:space="preserve">, the likelihood contribution for that household is </w:t>
        </w:r>
      </w:ins>
      <m:oMath>
        <m:sSub>
          <m:sSubPr>
            <m:ctrlPr>
              <w:ins w:id="824" w:author="Emma Sophia Donnelly" w:date="2024-10-14T17:15:00Z" w16du:dateUtc="2024-10-14T21:15:00Z">
                <w:rPr>
                  <w:rFonts w:ascii="Cambria Math" w:eastAsiaTheme="minorEastAsia" w:hAnsi="Cambria Math" w:cs="Times New Roman"/>
                  <w:i/>
                  <w:sz w:val="24"/>
                  <w:szCs w:val="24"/>
                </w:rPr>
              </w:ins>
            </m:ctrlPr>
          </m:sSubPr>
          <m:e>
            <m:r>
              <w:ins w:id="825" w:author="Emma Sophia Donnelly" w:date="2024-10-14T17:15:00Z" w16du:dateUtc="2024-10-14T21:15:00Z">
                <w:rPr>
                  <w:rFonts w:ascii="Cambria Math" w:eastAsiaTheme="minorEastAsia" w:hAnsi="Cambria Math" w:cs="Times New Roman"/>
                  <w:sz w:val="24"/>
                  <w:szCs w:val="24"/>
                </w:rPr>
                <m:t>L</m:t>
              </w:ins>
            </m:r>
          </m:e>
          <m:sub>
            <m:r>
              <w:ins w:id="826" w:author="Emma Sophia Donnelly" w:date="2024-10-14T17:15:00Z" w16du:dateUtc="2024-10-14T21:15:00Z">
                <w:rPr>
                  <w:rFonts w:ascii="Cambria Math" w:eastAsiaTheme="minorEastAsia" w:hAnsi="Cambria Math" w:cs="Times New Roman"/>
                  <w:sz w:val="24"/>
                  <w:szCs w:val="24"/>
                </w:rPr>
                <m:t>i</m:t>
              </w:ins>
            </m:r>
          </m:sub>
        </m:sSub>
        <m:d>
          <m:dPr>
            <m:ctrlPr>
              <w:ins w:id="827" w:author="Emma Sophia Donnelly" w:date="2024-10-14T17:16:00Z" w16du:dateUtc="2024-10-14T21:16:00Z">
                <w:rPr>
                  <w:rFonts w:ascii="Cambria Math" w:eastAsiaTheme="minorEastAsia" w:hAnsi="Cambria Math" w:cs="Times New Roman"/>
                  <w:i/>
                  <w:sz w:val="24"/>
                  <w:szCs w:val="24"/>
                </w:rPr>
              </w:ins>
            </m:ctrlPr>
          </m:dPr>
          <m:e>
            <m:r>
              <w:ins w:id="828" w:author="Emma Sophia Donnelly" w:date="2024-10-14T17:16:00Z" w16du:dateUtc="2024-10-14T21:16:00Z">
                <w:rPr>
                  <w:rFonts w:ascii="Cambria Math" w:eastAsiaTheme="minorEastAsia" w:hAnsi="Cambria Math" w:cs="Times New Roman"/>
                  <w:sz w:val="24"/>
                  <w:szCs w:val="24"/>
                </w:rPr>
                <m:t>θ</m:t>
              </w:ins>
            </m:r>
          </m:e>
        </m:d>
        <m:r>
          <w:ins w:id="829" w:author="Emma Sophia Donnelly" w:date="2024-10-14T17:16:00Z" w16du:dateUtc="2024-10-14T21:16:00Z">
            <w:rPr>
              <w:rFonts w:ascii="Cambria Math" w:eastAsiaTheme="minorEastAsia" w:hAnsi="Cambria Math" w:cs="Times New Roman"/>
              <w:sz w:val="24"/>
              <w:szCs w:val="24"/>
            </w:rPr>
            <m:t>=</m:t>
          </w:ins>
        </m:r>
        <m:sSub>
          <m:sSubPr>
            <m:ctrlPr>
              <w:ins w:id="830" w:author="Emma Sophia Donnelly" w:date="2024-10-14T17:16:00Z" w16du:dateUtc="2024-10-14T21:16:00Z">
                <w:rPr>
                  <w:rFonts w:ascii="Cambria Math" w:eastAsiaTheme="minorEastAsia" w:hAnsi="Cambria Math" w:cs="Times New Roman"/>
                  <w:i/>
                  <w:sz w:val="24"/>
                  <w:szCs w:val="24"/>
                </w:rPr>
              </w:ins>
            </m:ctrlPr>
          </m:sSubPr>
          <m:e>
            <m:r>
              <w:ins w:id="831" w:author="Emma Sophia Donnelly" w:date="2024-10-14T17:30:00Z" w16du:dateUtc="2024-10-14T21:30:00Z">
                <w:rPr>
                  <w:rFonts w:ascii="Cambria Math" w:eastAsiaTheme="minorEastAsia" w:hAnsi="Cambria Math" w:cs="Times New Roman"/>
                  <w:sz w:val="24"/>
                  <w:szCs w:val="24"/>
                </w:rPr>
                <m:t>S</m:t>
              </w:ins>
            </m:r>
          </m:e>
          <m:sub>
            <m:r>
              <w:ins w:id="832" w:author="Emma Sophia Donnelly" w:date="2024-10-14T17:16:00Z" w16du:dateUtc="2024-10-14T21:16:00Z">
                <w:rPr>
                  <w:rFonts w:ascii="Cambria Math" w:eastAsiaTheme="minorEastAsia" w:hAnsi="Cambria Math" w:cs="Times New Roman"/>
                  <w:sz w:val="24"/>
                  <w:szCs w:val="24"/>
                </w:rPr>
                <m:t>ijt</m:t>
              </w:ins>
            </m:r>
          </m:sub>
        </m:sSub>
      </m:oMath>
      <w:ins w:id="833" w:author="Emma Sophia Donnelly" w:date="2024-10-14T17:16:00Z" w16du:dateUtc="2024-10-14T21:16:00Z">
        <w:r>
          <w:rPr>
            <w:rFonts w:ascii="Times New Roman" w:eastAsiaTheme="minorEastAsia" w:hAnsi="Times New Roman" w:cs="Times New Roman"/>
            <w:sz w:val="24"/>
            <w:szCs w:val="24"/>
          </w:rPr>
          <w:t xml:space="preserve">. Where </w:t>
        </w:r>
      </w:ins>
      <m:oMath>
        <m:r>
          <w:ins w:id="834" w:author="Emma Sophia Donnelly" w:date="2024-10-14T17:16:00Z" w16du:dateUtc="2024-10-14T21:16:00Z">
            <w:rPr>
              <w:rFonts w:ascii="Cambria Math" w:eastAsiaTheme="minorEastAsia" w:hAnsi="Cambria Math" w:cs="Times New Roman"/>
              <w:sz w:val="24"/>
              <w:szCs w:val="24"/>
            </w:rPr>
            <m:t>θ</m:t>
          </w:ins>
        </m:r>
      </m:oMath>
      <w:ins w:id="835" w:author="Emma Sophia Donnelly" w:date="2024-10-14T17:22:00Z" w16du:dateUtc="2024-10-14T21:22:00Z">
        <w:r>
          <w:rPr>
            <w:rFonts w:ascii="Times New Roman" w:eastAsiaTheme="minorEastAsia" w:hAnsi="Times New Roman" w:cs="Times New Roman"/>
            <w:sz w:val="24"/>
            <w:szCs w:val="24"/>
          </w:rPr>
          <w:t xml:space="preserve"> is the vector of </w:t>
        </w:r>
      </w:ins>
      <w:ins w:id="836" w:author="Emma Sophia Donnelly" w:date="2024-10-14T17:23:00Z" w16du:dateUtc="2024-10-14T21:23:00Z">
        <w:r>
          <w:rPr>
            <w:rFonts w:ascii="Times New Roman" w:eastAsiaTheme="minorEastAsia" w:hAnsi="Times New Roman" w:cs="Times New Roman"/>
            <w:sz w:val="24"/>
            <w:szCs w:val="24"/>
          </w:rPr>
          <w:t xml:space="preserve">β </w:t>
        </w:r>
      </w:ins>
      <w:ins w:id="837" w:author="Emma Sophia Donnelly" w:date="2024-10-14T17:22:00Z" w16du:dateUtc="2024-10-14T21:22:00Z">
        <w:r>
          <w:rPr>
            <w:rFonts w:ascii="Times New Roman" w:eastAsiaTheme="minorEastAsia" w:hAnsi="Times New Roman" w:cs="Times New Roman"/>
            <w:sz w:val="24"/>
            <w:szCs w:val="24"/>
          </w:rPr>
          <w:t>parameters to be estimated</w:t>
        </w:r>
      </w:ins>
      <w:ins w:id="838" w:author="Emma Sophia Donnelly" w:date="2024-10-14T17:23:00Z" w16du:dateUtc="2024-10-14T21:23:00Z">
        <w:r w:rsidR="000446BF">
          <w:rPr>
            <w:rFonts w:ascii="Times New Roman" w:eastAsiaTheme="minorEastAsia" w:hAnsi="Times New Roman" w:cs="Times New Roman"/>
            <w:sz w:val="24"/>
            <w:szCs w:val="24"/>
          </w:rPr>
          <w:t>.</w:t>
        </w:r>
      </w:ins>
      <w:ins w:id="839" w:author="Emma Sophia Donnelly" w:date="2024-10-14T17:24:00Z" w16du:dateUtc="2024-10-14T21:24:00Z">
        <w:r w:rsidR="00310AAE">
          <w:rPr>
            <w:rFonts w:ascii="Times New Roman" w:eastAsiaTheme="minorEastAsia" w:hAnsi="Times New Roman" w:cs="Times New Roman"/>
            <w:sz w:val="24"/>
            <w:szCs w:val="24"/>
          </w:rPr>
          <w:t xml:space="preserve"> The total likelihood is the product of </w:t>
        </w:r>
        <w:r w:rsidR="00310AAE">
          <w:rPr>
            <w:rFonts w:ascii="Times New Roman" w:eastAsiaTheme="minorEastAsia" w:hAnsi="Times New Roman" w:cs="Times New Roman"/>
            <w:sz w:val="24"/>
            <w:szCs w:val="24"/>
          </w:rPr>
          <w:lastRenderedPageBreak/>
          <w:t xml:space="preserve">the individual likelihoods, </w:t>
        </w:r>
      </w:ins>
      <m:oMath>
        <m:r>
          <w:ins w:id="840" w:author="Emma Sophia Donnelly" w:date="2024-10-14T17:25:00Z" w16du:dateUtc="2024-10-14T21:25:00Z">
            <w:rPr>
              <w:rFonts w:ascii="Cambria Math" w:eastAsiaTheme="minorEastAsia" w:hAnsi="Cambria Math" w:cs="Times New Roman"/>
              <w:sz w:val="24"/>
              <w:szCs w:val="24"/>
            </w:rPr>
            <m:t>L</m:t>
          </w:ins>
        </m:r>
        <m:d>
          <m:dPr>
            <m:ctrlPr>
              <w:ins w:id="841" w:author="Emma Sophia Donnelly" w:date="2024-10-14T17:25:00Z" w16du:dateUtc="2024-10-14T21:25:00Z">
                <w:rPr>
                  <w:rFonts w:ascii="Cambria Math" w:eastAsiaTheme="minorEastAsia" w:hAnsi="Cambria Math" w:cs="Times New Roman"/>
                  <w:i/>
                  <w:sz w:val="24"/>
                  <w:szCs w:val="24"/>
                </w:rPr>
              </w:ins>
            </m:ctrlPr>
          </m:dPr>
          <m:e>
            <m:r>
              <w:ins w:id="842" w:author="Emma Sophia Donnelly" w:date="2024-10-14T17:25:00Z" w16du:dateUtc="2024-10-14T21:25:00Z">
                <w:rPr>
                  <w:rFonts w:ascii="Cambria Math" w:eastAsiaTheme="minorEastAsia" w:hAnsi="Cambria Math" w:cs="Times New Roman"/>
                  <w:sz w:val="24"/>
                  <w:szCs w:val="24"/>
                </w:rPr>
                <m:t>θ</m:t>
              </w:ins>
            </m:r>
          </m:e>
        </m:d>
        <m:r>
          <w:ins w:id="843" w:author="Emma Sophia Donnelly" w:date="2024-10-14T17:25:00Z" w16du:dateUtc="2024-10-14T21:25:00Z">
            <w:rPr>
              <w:rFonts w:ascii="Cambria Math" w:eastAsiaTheme="minorEastAsia" w:hAnsi="Cambria Math" w:cs="Times New Roman"/>
              <w:sz w:val="24"/>
              <w:szCs w:val="24"/>
            </w:rPr>
            <m:t>=</m:t>
          </w:ins>
        </m:r>
        <m:nary>
          <m:naryPr>
            <m:chr m:val="∏"/>
            <m:limLoc m:val="undOvr"/>
            <m:ctrlPr>
              <w:ins w:id="844" w:author="Emma Sophia Donnelly" w:date="2024-10-14T17:25:00Z" w16du:dateUtc="2024-10-14T21:25:00Z">
                <w:rPr>
                  <w:rFonts w:ascii="Cambria Math" w:eastAsiaTheme="minorEastAsia" w:hAnsi="Cambria Math" w:cs="Times New Roman"/>
                  <w:i/>
                  <w:sz w:val="24"/>
                  <w:szCs w:val="24"/>
                </w:rPr>
              </w:ins>
            </m:ctrlPr>
          </m:naryPr>
          <m:sub>
            <m:r>
              <w:ins w:id="845" w:author="Emma Sophia Donnelly" w:date="2024-10-14T17:25:00Z" w16du:dateUtc="2024-10-14T21:25:00Z">
                <w:rPr>
                  <w:rFonts w:ascii="Cambria Math" w:eastAsiaTheme="minorEastAsia" w:hAnsi="Cambria Math" w:cs="Times New Roman"/>
                  <w:sz w:val="24"/>
                  <w:szCs w:val="24"/>
                </w:rPr>
                <m:t>i=1</m:t>
              </w:ins>
            </m:r>
          </m:sub>
          <m:sup>
            <m:r>
              <w:ins w:id="846" w:author="Emma Sophia Donnelly" w:date="2024-10-14T17:25:00Z" w16du:dateUtc="2024-10-14T21:25:00Z">
                <w:rPr>
                  <w:rFonts w:ascii="Cambria Math" w:eastAsiaTheme="minorEastAsia" w:hAnsi="Cambria Math" w:cs="Times New Roman"/>
                  <w:sz w:val="24"/>
                  <w:szCs w:val="24"/>
                </w:rPr>
                <m:t>N</m:t>
              </w:ins>
            </m:r>
          </m:sup>
          <m:e>
            <m:sSub>
              <m:sSubPr>
                <m:ctrlPr>
                  <w:ins w:id="847" w:author="Emma Sophia Donnelly" w:date="2024-10-14T17:25:00Z" w16du:dateUtc="2024-10-14T21:25:00Z">
                    <w:rPr>
                      <w:rFonts w:ascii="Cambria Math" w:eastAsiaTheme="minorEastAsia" w:hAnsi="Cambria Math" w:cs="Times New Roman"/>
                      <w:i/>
                      <w:sz w:val="24"/>
                      <w:szCs w:val="24"/>
                    </w:rPr>
                  </w:ins>
                </m:ctrlPr>
              </m:sSubPr>
              <m:e>
                <m:r>
                  <w:ins w:id="848" w:author="Emma Sophia Donnelly" w:date="2024-10-14T17:25:00Z" w16du:dateUtc="2024-10-14T21:25:00Z">
                    <w:rPr>
                      <w:rFonts w:ascii="Cambria Math" w:eastAsiaTheme="minorEastAsia" w:hAnsi="Cambria Math" w:cs="Times New Roman"/>
                      <w:sz w:val="24"/>
                      <w:szCs w:val="24"/>
                    </w:rPr>
                    <m:t>L</m:t>
                  </w:ins>
                </m:r>
              </m:e>
              <m:sub>
                <m:r>
                  <w:ins w:id="849" w:author="Emma Sophia Donnelly" w:date="2024-10-14T17:25:00Z" w16du:dateUtc="2024-10-14T21:25:00Z">
                    <w:rPr>
                      <w:rFonts w:ascii="Cambria Math" w:eastAsiaTheme="minorEastAsia" w:hAnsi="Cambria Math" w:cs="Times New Roman"/>
                      <w:sz w:val="24"/>
                      <w:szCs w:val="24"/>
                    </w:rPr>
                    <m:t>i</m:t>
                  </w:ins>
                </m:r>
              </m:sub>
            </m:sSub>
            <m:d>
              <m:dPr>
                <m:ctrlPr>
                  <w:ins w:id="850" w:author="Emma Sophia Donnelly" w:date="2024-10-14T17:25:00Z" w16du:dateUtc="2024-10-14T21:25:00Z">
                    <w:rPr>
                      <w:rFonts w:ascii="Cambria Math" w:eastAsiaTheme="minorEastAsia" w:hAnsi="Cambria Math" w:cs="Times New Roman"/>
                      <w:i/>
                      <w:sz w:val="24"/>
                      <w:szCs w:val="24"/>
                    </w:rPr>
                  </w:ins>
                </m:ctrlPr>
              </m:dPr>
              <m:e>
                <m:r>
                  <w:ins w:id="851" w:author="Emma Sophia Donnelly" w:date="2024-10-14T17:25:00Z" w16du:dateUtc="2024-10-14T21:25:00Z">
                    <w:rPr>
                      <w:rFonts w:ascii="Cambria Math" w:eastAsiaTheme="minorEastAsia" w:hAnsi="Cambria Math" w:cs="Times New Roman"/>
                      <w:sz w:val="24"/>
                      <w:szCs w:val="24"/>
                    </w:rPr>
                    <m:t>θ</m:t>
                  </w:ins>
                </m:r>
              </m:e>
            </m:d>
            <m:r>
              <w:ins w:id="852" w:author="Emma Sophia Donnelly" w:date="2024-10-14T17:25:00Z" w16du:dateUtc="2024-10-14T21:25:00Z">
                <w:rPr>
                  <w:rFonts w:ascii="Cambria Math" w:eastAsiaTheme="minorEastAsia" w:hAnsi="Cambria Math" w:cs="Times New Roman"/>
                  <w:sz w:val="24"/>
                  <w:szCs w:val="24"/>
                </w:rPr>
                <m:t>.</m:t>
              </w:ins>
            </m:r>
          </m:e>
        </m:nary>
      </m:oMath>
      <w:ins w:id="853" w:author="Emma Sophia Donnelly" w:date="2024-10-14T17:26:00Z" w16du:dateUtc="2024-10-14T21:26:00Z">
        <w:r w:rsidR="00B03E7A">
          <w:rPr>
            <w:rFonts w:ascii="Times New Roman" w:eastAsiaTheme="minorEastAsia" w:hAnsi="Times New Roman" w:cs="Times New Roman"/>
            <w:sz w:val="24"/>
            <w:szCs w:val="24"/>
          </w:rPr>
          <w:t xml:space="preserve"> For computational ease, </w:t>
        </w:r>
      </w:ins>
      <w:ins w:id="854" w:author="Emma Sophia Donnelly" w:date="2024-10-14T17:27:00Z" w16du:dateUtc="2024-10-14T21:27:00Z">
        <w:r w:rsidR="00B03E7A">
          <w:rPr>
            <w:rFonts w:ascii="Times New Roman" w:eastAsiaTheme="minorEastAsia" w:hAnsi="Times New Roman" w:cs="Times New Roman"/>
            <w:sz w:val="24"/>
            <w:szCs w:val="24"/>
          </w:rPr>
          <w:t xml:space="preserve">we instead maximize the log-likelihood function, </w:t>
        </w:r>
      </w:ins>
      <m:oMath>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log</m:t>
            </m:r>
          </m:fName>
          <m:e>
            <m:sSub>
              <m:sSubPr>
                <m:ctrlPr>
                  <w:ins w:id="855" w:author="Emma Sophia Donnelly" w:date="2024-10-14T17:28:00Z" w16du:dateUtc="2024-10-14T21:28:00Z">
                    <w:rPr>
                      <w:rFonts w:ascii="Cambria Math" w:eastAsiaTheme="minorEastAsia" w:hAnsi="Cambria Math" w:cs="Times New Roman"/>
                      <w:i/>
                      <w:sz w:val="24"/>
                      <w:szCs w:val="24"/>
                    </w:rPr>
                  </w:ins>
                </m:ctrlPr>
              </m:sSubPr>
              <m:e>
                <m:r>
                  <w:ins w:id="856" w:author="Emma Sophia Donnelly" w:date="2024-10-14T17:28:00Z" w16du:dateUtc="2024-10-14T21:28:00Z">
                    <w:rPr>
                      <w:rFonts w:ascii="Cambria Math" w:eastAsiaTheme="minorEastAsia" w:hAnsi="Cambria Math" w:cs="Times New Roman"/>
                      <w:sz w:val="24"/>
                      <w:szCs w:val="24"/>
                    </w:rPr>
                    <m:t>L</m:t>
                  </w:ins>
                </m:r>
              </m:e>
              <m:sub>
                <m:r>
                  <w:ins w:id="857" w:author="Emma Sophia Donnelly" w:date="2024-10-14T17:28:00Z" w16du:dateUtc="2024-10-14T21:28:00Z">
                    <w:rPr>
                      <w:rFonts w:ascii="Cambria Math" w:eastAsiaTheme="minorEastAsia" w:hAnsi="Cambria Math" w:cs="Times New Roman"/>
                      <w:sz w:val="24"/>
                      <w:szCs w:val="24"/>
                    </w:rPr>
                    <m:t>i</m:t>
                  </w:ins>
                </m:r>
              </m:sub>
            </m:sSub>
            <m:d>
              <m:dPr>
                <m:ctrlPr>
                  <w:ins w:id="858" w:author="Emma Sophia Donnelly" w:date="2024-10-14T17:28:00Z" w16du:dateUtc="2024-10-14T21:28:00Z">
                    <w:rPr>
                      <w:rFonts w:ascii="Cambria Math" w:eastAsiaTheme="minorEastAsia" w:hAnsi="Cambria Math" w:cs="Times New Roman"/>
                      <w:i/>
                      <w:sz w:val="24"/>
                      <w:szCs w:val="24"/>
                    </w:rPr>
                  </w:ins>
                </m:ctrlPr>
              </m:dPr>
              <m:e>
                <m:r>
                  <w:ins w:id="859" w:author="Emma Sophia Donnelly" w:date="2024-10-14T17:28:00Z" w16du:dateUtc="2024-10-14T21:28:00Z">
                    <w:rPr>
                      <w:rFonts w:ascii="Cambria Math" w:eastAsiaTheme="minorEastAsia" w:hAnsi="Cambria Math" w:cs="Times New Roman"/>
                      <w:sz w:val="24"/>
                      <w:szCs w:val="24"/>
                    </w:rPr>
                    <m:t>θ</m:t>
                  </w:ins>
                </m:r>
              </m:e>
            </m:d>
          </m:e>
        </m:func>
        <m:r>
          <w:ins w:id="860" w:author="Emma Sophia Donnelly" w:date="2024-10-14T17:27:00Z" w16du:dateUtc="2024-10-14T21:27:00Z">
            <w:rPr>
              <w:rFonts w:ascii="Cambria Math" w:eastAsiaTheme="minorEastAsia" w:hAnsi="Cambria Math" w:cs="Times New Roman"/>
              <w:sz w:val="24"/>
              <w:szCs w:val="24"/>
            </w:rPr>
            <m:t>=</m:t>
          </w:ins>
        </m:r>
        <m:nary>
          <m:naryPr>
            <m:chr m:val="∑"/>
            <m:limLoc m:val="undOvr"/>
            <m:ctrlPr>
              <w:ins w:id="861" w:author="Emma Sophia Donnelly" w:date="2024-10-14T17:28:00Z" w16du:dateUtc="2024-10-14T21:28:00Z">
                <w:rPr>
                  <w:rFonts w:ascii="Cambria Math" w:eastAsiaTheme="minorEastAsia" w:hAnsi="Cambria Math" w:cs="Times New Roman"/>
                  <w:i/>
                  <w:sz w:val="24"/>
                  <w:szCs w:val="24"/>
                </w:rPr>
              </w:ins>
            </m:ctrlPr>
          </m:naryPr>
          <m:sub>
            <m:r>
              <w:ins w:id="862" w:author="Emma Sophia Donnelly" w:date="2024-10-14T17:28:00Z" w16du:dateUtc="2024-10-14T21:28:00Z">
                <w:rPr>
                  <w:rFonts w:ascii="Cambria Math" w:eastAsiaTheme="minorEastAsia" w:hAnsi="Cambria Math" w:cs="Times New Roman"/>
                  <w:sz w:val="24"/>
                  <w:szCs w:val="24"/>
                </w:rPr>
                <m:t>i=1</m:t>
              </w:ins>
            </m:r>
          </m:sub>
          <m:sup>
            <m:r>
              <w:ins w:id="863" w:author="Emma Sophia Donnelly" w:date="2024-10-14T17:28:00Z" w16du:dateUtc="2024-10-14T21:28:00Z">
                <w:rPr>
                  <w:rFonts w:ascii="Cambria Math" w:eastAsiaTheme="minorEastAsia" w:hAnsi="Cambria Math" w:cs="Times New Roman"/>
                  <w:sz w:val="24"/>
                  <w:szCs w:val="24"/>
                </w:rPr>
                <m:t>N</m:t>
              </w:ins>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sSub>
                  <m:sSubPr>
                    <m:ctrlPr>
                      <w:ins w:id="864" w:author="Emma Sophia Donnelly" w:date="2024-10-14T17:28:00Z" w16du:dateUtc="2024-10-14T21:28:00Z">
                        <w:rPr>
                          <w:rFonts w:ascii="Cambria Math" w:eastAsiaTheme="minorEastAsia" w:hAnsi="Cambria Math" w:cs="Times New Roman"/>
                          <w:i/>
                          <w:sz w:val="24"/>
                          <w:szCs w:val="24"/>
                        </w:rPr>
                      </w:ins>
                    </m:ctrlPr>
                  </m:sSubPr>
                  <m:e>
                    <m:r>
                      <w:ins w:id="865" w:author="Emma Sophia Donnelly" w:date="2024-10-14T17:30:00Z" w16du:dateUtc="2024-10-14T21:30:00Z">
                        <w:rPr>
                          <w:rFonts w:ascii="Cambria Math" w:eastAsiaTheme="minorEastAsia" w:hAnsi="Cambria Math" w:cs="Times New Roman"/>
                          <w:sz w:val="24"/>
                          <w:szCs w:val="24"/>
                        </w:rPr>
                        <m:t>S</m:t>
                      </w:ins>
                    </m:r>
                  </m:e>
                  <m:sub>
                    <m:r>
                      <w:ins w:id="866" w:author="Emma Sophia Donnelly" w:date="2024-10-14T17:28:00Z" w16du:dateUtc="2024-10-14T21:28:00Z">
                        <w:rPr>
                          <w:rFonts w:ascii="Cambria Math" w:eastAsiaTheme="minorEastAsia" w:hAnsi="Cambria Math" w:cs="Times New Roman"/>
                          <w:sz w:val="24"/>
                          <w:szCs w:val="24"/>
                        </w:rPr>
                        <m:t>ijt</m:t>
                      </w:ins>
                    </m:r>
                  </m:sub>
                </m:sSub>
              </m:e>
            </m:func>
          </m:e>
        </m:nary>
      </m:oMath>
      <w:ins w:id="867" w:author="Emma Sophia Donnelly" w:date="2024-10-14T17:28:00Z" w16du:dateUtc="2024-10-14T21:28:00Z">
        <w:r w:rsidR="00B03E7A">
          <w:rPr>
            <w:rFonts w:ascii="Times New Roman" w:eastAsiaTheme="minorEastAsia" w:hAnsi="Times New Roman" w:cs="Times New Roman"/>
            <w:sz w:val="24"/>
            <w:szCs w:val="24"/>
          </w:rPr>
          <w:t>.</w:t>
        </w:r>
      </w:ins>
    </w:p>
    <w:p w14:paraId="540B779C" w14:textId="77777777" w:rsidR="003A3CD2" w:rsidRDefault="008D49ED" w:rsidP="009414E4">
      <w:pPr>
        <w:spacing w:line="480" w:lineRule="auto"/>
        <w:rPr>
          <w:ins w:id="868" w:author="Emma Sophia Donnelly" w:date="2024-10-14T17:35:00Z" w16du:dateUtc="2024-10-14T21:35:00Z"/>
          <w:rFonts w:ascii="Times New Roman" w:eastAsiaTheme="minorEastAsia" w:hAnsi="Times New Roman" w:cs="Times New Roman"/>
          <w:sz w:val="24"/>
          <w:szCs w:val="24"/>
        </w:rPr>
      </w:pPr>
      <w:ins w:id="869" w:author="Emma Sophia Donnelly" w:date="2024-10-14T17:29:00Z" w16du:dateUtc="2024-10-14T21:29:00Z">
        <w:r>
          <w:rPr>
            <w:rFonts w:ascii="Times New Roman" w:eastAsiaTheme="minorEastAsia" w:hAnsi="Times New Roman" w:cs="Times New Roman"/>
            <w:sz w:val="24"/>
            <w:szCs w:val="24"/>
          </w:rPr>
          <w:tab/>
          <w:t>Since</w:t>
        </w:r>
      </w:ins>
      <w:ins w:id="870" w:author="Emma Sophia Donnelly" w:date="2024-10-14T17:30:00Z" w16du:dateUtc="2024-10-14T21:30:00Z">
        <w:r>
          <w:rPr>
            <w:rFonts w:ascii="Times New Roman" w:eastAsiaTheme="minorEastAsia" w:hAnsi="Times New Roman" w:cs="Times New Roman"/>
            <w:sz w:val="24"/>
            <w:szCs w:val="24"/>
          </w:rPr>
          <w:t xml:space="preserve"> sales prices</w:t>
        </w:r>
      </w:ins>
      <w:ins w:id="871" w:author="Emma Sophia Donnelly" w:date="2024-10-14T17:29:00Z" w16du:dateUtc="2024-10-14T21:29:00Z">
        <w:r>
          <w:rPr>
            <w:rFonts w:ascii="Times New Roman" w:eastAsiaTheme="minorEastAsia" w:hAnsi="Times New Roman" w:cs="Times New Roman"/>
            <w:sz w:val="24"/>
            <w:szCs w:val="24"/>
          </w:rPr>
          <w:t xml:space="preserve"> </w:t>
        </w:r>
      </w:ins>
      <m:oMath>
        <m:sSub>
          <m:sSubPr>
            <m:ctrlPr>
              <w:ins w:id="872" w:author="Emma Sophia Donnelly" w:date="2024-10-14T17:30:00Z" w16du:dateUtc="2024-10-14T21:30:00Z">
                <w:rPr>
                  <w:rFonts w:ascii="Cambria Math" w:eastAsiaTheme="minorEastAsia" w:hAnsi="Cambria Math" w:cs="Times New Roman"/>
                  <w:i/>
                  <w:sz w:val="24"/>
                  <w:szCs w:val="24"/>
                </w:rPr>
              </w:ins>
            </m:ctrlPr>
          </m:sSubPr>
          <m:e>
            <m:r>
              <w:ins w:id="873" w:author="Emma Sophia Donnelly" w:date="2024-10-14T17:30:00Z" w16du:dateUtc="2024-10-14T21:30:00Z">
                <w:rPr>
                  <w:rFonts w:ascii="Cambria Math" w:eastAsiaTheme="minorEastAsia" w:hAnsi="Cambria Math" w:cs="Times New Roman"/>
                  <w:sz w:val="24"/>
                  <w:szCs w:val="24"/>
                </w:rPr>
                <m:t>P</m:t>
              </w:ins>
            </m:r>
          </m:e>
          <m:sub>
            <m:r>
              <w:ins w:id="874" w:author="Emma Sophia Donnelly" w:date="2024-10-14T17:30:00Z" w16du:dateUtc="2024-10-14T21:30:00Z">
                <w:rPr>
                  <w:rFonts w:ascii="Cambria Math" w:eastAsiaTheme="minorEastAsia" w:hAnsi="Cambria Math" w:cs="Times New Roman"/>
                  <w:sz w:val="24"/>
                  <w:szCs w:val="24"/>
                </w:rPr>
                <m:t>jt</m:t>
              </w:ins>
            </m:r>
          </m:sub>
        </m:sSub>
      </m:oMath>
      <w:ins w:id="875" w:author="Emma Sophia Donnelly" w:date="2024-10-14T17:30:00Z" w16du:dateUtc="2024-10-14T21:30:00Z">
        <w:r>
          <w:rPr>
            <w:rFonts w:ascii="Times New Roman" w:eastAsiaTheme="minorEastAsia" w:hAnsi="Times New Roman" w:cs="Times New Roman"/>
            <w:sz w:val="24"/>
            <w:szCs w:val="24"/>
          </w:rPr>
          <w:t xml:space="preserve"> are probably correlated with unobservable attributes </w:t>
        </w:r>
      </w:ins>
      <m:oMath>
        <m:sSub>
          <m:sSubPr>
            <m:ctrlPr>
              <w:ins w:id="876" w:author="Emma Sophia Donnelly" w:date="2024-10-14T17:30:00Z" w16du:dateUtc="2024-10-14T21:30:00Z">
                <w:rPr>
                  <w:rFonts w:ascii="Cambria Math" w:hAnsi="Cambria Math" w:cs="Times New Roman"/>
                  <w:i/>
                  <w:sz w:val="24"/>
                  <w:szCs w:val="24"/>
                </w:rPr>
              </w:ins>
            </m:ctrlPr>
          </m:sSubPr>
          <m:e>
            <m:r>
              <w:ins w:id="877" w:author="Emma Sophia Donnelly" w:date="2024-10-14T17:30:00Z" w16du:dateUtc="2024-10-14T21:30:00Z">
                <w:rPr>
                  <w:rFonts w:ascii="Cambria Math" w:hAnsi="Cambria Math" w:cs="Times New Roman"/>
                  <w:sz w:val="24"/>
                  <w:szCs w:val="24"/>
                </w:rPr>
                <m:t>ε</m:t>
              </w:ins>
            </m:r>
          </m:e>
          <m:sub>
            <m:r>
              <w:ins w:id="878" w:author="Emma Sophia Donnelly" w:date="2024-10-14T17:30:00Z" w16du:dateUtc="2024-10-14T21:30:00Z">
                <w:rPr>
                  <w:rFonts w:ascii="Cambria Math" w:hAnsi="Cambria Math" w:cs="Times New Roman"/>
                  <w:sz w:val="24"/>
                  <w:szCs w:val="24"/>
                </w:rPr>
                <m:t>jt</m:t>
              </w:ins>
            </m:r>
          </m:sub>
        </m:sSub>
      </m:oMath>
      <w:ins w:id="879" w:author="Emma Sophia Donnelly" w:date="2024-10-14T17:30:00Z" w16du:dateUtc="2024-10-14T21:30:00Z">
        <w:r>
          <w:rPr>
            <w:rFonts w:ascii="Times New Roman" w:eastAsiaTheme="minorEastAsia" w:hAnsi="Times New Roman" w:cs="Times New Roman"/>
            <w:sz w:val="24"/>
            <w:szCs w:val="24"/>
          </w:rPr>
          <w:t>, we have an end</w:t>
        </w:r>
      </w:ins>
      <w:ins w:id="880" w:author="Emma Sophia Donnelly" w:date="2024-10-14T17:31:00Z" w16du:dateUtc="2024-10-14T21:31:00Z">
        <w:r>
          <w:rPr>
            <w:rFonts w:ascii="Times New Roman" w:eastAsiaTheme="minorEastAsia" w:hAnsi="Times New Roman" w:cs="Times New Roman"/>
            <w:sz w:val="24"/>
            <w:szCs w:val="24"/>
          </w:rPr>
          <w:t xml:space="preserve">ogeneity issue. Thus, we regress </w:t>
        </w:r>
      </w:ins>
      <m:oMath>
        <m:sSub>
          <m:sSubPr>
            <m:ctrlPr>
              <w:ins w:id="881" w:author="Emma Sophia Donnelly" w:date="2024-10-14T17:31:00Z" w16du:dateUtc="2024-10-14T21:31:00Z">
                <w:rPr>
                  <w:rFonts w:ascii="Cambria Math" w:eastAsiaTheme="minorEastAsia" w:hAnsi="Cambria Math" w:cs="Times New Roman"/>
                  <w:i/>
                  <w:sz w:val="24"/>
                  <w:szCs w:val="24"/>
                </w:rPr>
              </w:ins>
            </m:ctrlPr>
          </m:sSubPr>
          <m:e>
            <m:r>
              <w:ins w:id="882" w:author="Emma Sophia Donnelly" w:date="2024-10-14T17:31:00Z" w16du:dateUtc="2024-10-14T21:31:00Z">
                <w:rPr>
                  <w:rFonts w:ascii="Cambria Math" w:eastAsiaTheme="minorEastAsia" w:hAnsi="Cambria Math" w:cs="Times New Roman"/>
                  <w:sz w:val="24"/>
                  <w:szCs w:val="24"/>
                </w:rPr>
                <m:t>P</m:t>
              </w:ins>
            </m:r>
          </m:e>
          <m:sub>
            <m:r>
              <w:ins w:id="883" w:author="Emma Sophia Donnelly" w:date="2024-10-14T17:31:00Z" w16du:dateUtc="2024-10-14T21:31:00Z">
                <w:rPr>
                  <w:rFonts w:ascii="Cambria Math" w:eastAsiaTheme="minorEastAsia" w:hAnsi="Cambria Math" w:cs="Times New Roman"/>
                  <w:sz w:val="24"/>
                  <w:szCs w:val="24"/>
                </w:rPr>
                <m:t>jt</m:t>
              </w:ins>
            </m:r>
          </m:sub>
        </m:sSub>
      </m:oMath>
      <w:ins w:id="884" w:author="Emma Sophia Donnelly" w:date="2024-10-14T17:31:00Z" w16du:dateUtc="2024-10-14T21:31:00Z">
        <w:r>
          <w:rPr>
            <w:rFonts w:ascii="Times New Roman" w:eastAsiaTheme="minorEastAsia" w:hAnsi="Times New Roman" w:cs="Times New Roman"/>
            <w:sz w:val="24"/>
            <w:szCs w:val="24"/>
          </w:rPr>
          <w:t xml:space="preserve"> on instruments </w:t>
        </w:r>
      </w:ins>
      <m:oMath>
        <m:sSub>
          <m:sSubPr>
            <m:ctrlPr>
              <w:ins w:id="885" w:author="Emma Sophia Donnelly" w:date="2024-10-14T17:31:00Z" w16du:dateUtc="2024-10-14T21:31:00Z">
                <w:rPr>
                  <w:rFonts w:ascii="Cambria Math" w:eastAsiaTheme="minorEastAsia" w:hAnsi="Cambria Math" w:cs="Times New Roman"/>
                  <w:i/>
                  <w:sz w:val="24"/>
                  <w:szCs w:val="24"/>
                </w:rPr>
              </w:ins>
            </m:ctrlPr>
          </m:sSubPr>
          <m:e>
            <m:r>
              <w:ins w:id="886" w:author="Emma Sophia Donnelly" w:date="2024-10-14T17:34:00Z" w16du:dateUtc="2024-10-14T21:34:00Z">
                <w:rPr>
                  <w:rFonts w:ascii="Cambria Math" w:eastAsiaTheme="minorEastAsia" w:hAnsi="Cambria Math" w:cs="Times New Roman"/>
                  <w:sz w:val="24"/>
                  <w:szCs w:val="24"/>
                </w:rPr>
                <m:t>I</m:t>
              </w:ins>
            </m:r>
            <m:r>
              <w:ins w:id="887" w:author="Emma Sophia Donnelly" w:date="2024-10-14T17:31:00Z" w16du:dateUtc="2024-10-14T21:31:00Z">
                <w:rPr>
                  <w:rFonts w:ascii="Cambria Math" w:eastAsiaTheme="minorEastAsia" w:hAnsi="Cambria Math" w:cs="Times New Roman"/>
                  <w:sz w:val="24"/>
                  <w:szCs w:val="24"/>
                </w:rPr>
                <m:t>V</m:t>
              </w:ins>
            </m:r>
          </m:e>
          <m:sub>
            <m:r>
              <w:ins w:id="888" w:author="Emma Sophia Donnelly" w:date="2024-10-14T17:31:00Z" w16du:dateUtc="2024-10-14T21:31:00Z">
                <w:rPr>
                  <w:rFonts w:ascii="Cambria Math" w:eastAsiaTheme="minorEastAsia" w:hAnsi="Cambria Math" w:cs="Times New Roman"/>
                  <w:sz w:val="24"/>
                  <w:szCs w:val="24"/>
                </w:rPr>
                <m:t>jt</m:t>
              </w:ins>
            </m:r>
          </m:sub>
        </m:sSub>
      </m:oMath>
      <w:ins w:id="889" w:author="Emma Sophia Donnelly" w:date="2024-10-14T17:33:00Z" w16du:dateUtc="2024-10-14T21:33:00Z">
        <w:r w:rsidR="00E37C80">
          <w:rPr>
            <w:rFonts w:ascii="Times New Roman" w:eastAsiaTheme="minorEastAsia" w:hAnsi="Times New Roman" w:cs="Times New Roman"/>
            <w:sz w:val="24"/>
            <w:szCs w:val="24"/>
          </w:rPr>
          <w:t xml:space="preserve"> as follows,</w:t>
        </w:r>
      </w:ins>
    </w:p>
    <w:p w14:paraId="71F58067" w14:textId="02B01C3B" w:rsidR="00E37C80" w:rsidRPr="003A3CD2" w:rsidRDefault="00000000">
      <w:pPr>
        <w:pStyle w:val="ListParagraph"/>
        <w:numPr>
          <w:ilvl w:val="0"/>
          <w:numId w:val="5"/>
        </w:numPr>
        <w:spacing w:line="480" w:lineRule="auto"/>
        <w:rPr>
          <w:ins w:id="890" w:author="Emma Sophia Donnelly" w:date="2024-10-14T17:35:00Z" w16du:dateUtc="2024-10-14T21:35:00Z"/>
          <w:rFonts w:ascii="Times New Roman" w:eastAsiaTheme="minorEastAsia" w:hAnsi="Times New Roman" w:cs="Times New Roman"/>
          <w:sz w:val="24"/>
          <w:szCs w:val="24"/>
          <w:rPrChange w:id="891" w:author="Emma Sophia Donnelly" w:date="2024-10-14T17:35:00Z" w16du:dateUtc="2024-10-14T21:35:00Z">
            <w:rPr>
              <w:ins w:id="892" w:author="Emma Sophia Donnelly" w:date="2024-10-14T17:35:00Z" w16du:dateUtc="2024-10-14T21:35:00Z"/>
              <w:rFonts w:ascii="Times New Roman" w:hAnsi="Times New Roman"/>
            </w:rPr>
          </w:rPrChange>
        </w:rPr>
        <w:pPrChange w:id="893" w:author="Emma Sophia Donnelly" w:date="2024-10-14T17:35:00Z" w16du:dateUtc="2024-10-14T21:35:00Z">
          <w:pPr>
            <w:spacing w:line="480" w:lineRule="auto"/>
          </w:pPr>
        </w:pPrChange>
      </w:pPr>
      <m:oMath>
        <m:sSub>
          <m:sSubPr>
            <m:ctrlPr>
              <w:ins w:id="894" w:author="Emma Sophia Donnelly" w:date="2024-10-14T17:33:00Z" w16du:dateUtc="2024-10-14T21:33:00Z">
                <w:rPr>
                  <w:rFonts w:ascii="Cambria Math" w:eastAsiaTheme="minorEastAsia" w:hAnsi="Cambria Math" w:cs="Times New Roman"/>
                  <w:i/>
                  <w:sz w:val="24"/>
                  <w:szCs w:val="24"/>
                </w:rPr>
              </w:ins>
            </m:ctrlPr>
          </m:sSubPr>
          <m:e>
            <m:r>
              <w:ins w:id="895" w:author="Emma Sophia Donnelly" w:date="2024-10-14T17:33:00Z" w16du:dateUtc="2024-10-14T21:33:00Z">
                <w:rPr>
                  <w:rFonts w:ascii="Cambria Math" w:eastAsiaTheme="minorEastAsia" w:hAnsi="Cambria Math" w:cs="Times New Roman"/>
                  <w:sz w:val="24"/>
                  <w:szCs w:val="24"/>
                  <w:rPrChange w:id="896" w:author="Emma Sophia Donnelly" w:date="2024-10-14T17:35:00Z" w16du:dateUtc="2024-10-14T21:35:00Z">
                    <w:rPr/>
                  </w:rPrChange>
                </w:rPr>
                <m:t>P</m:t>
              </w:ins>
            </m:r>
          </m:e>
          <m:sub>
            <m:r>
              <w:ins w:id="897" w:author="Emma Sophia Donnelly" w:date="2024-10-14T17:33:00Z" w16du:dateUtc="2024-10-14T21:33:00Z">
                <w:rPr>
                  <w:rFonts w:ascii="Cambria Math" w:eastAsiaTheme="minorEastAsia" w:hAnsi="Cambria Math" w:cs="Times New Roman"/>
                  <w:sz w:val="24"/>
                  <w:szCs w:val="24"/>
                  <w:rPrChange w:id="898" w:author="Emma Sophia Donnelly" w:date="2024-10-14T17:35:00Z" w16du:dateUtc="2024-10-14T21:35:00Z">
                    <w:rPr/>
                  </w:rPrChange>
                </w:rPr>
                <m:t>jt</m:t>
              </w:ins>
            </m:r>
          </m:sub>
        </m:sSub>
        <m:r>
          <w:ins w:id="899" w:author="Emma Sophia Donnelly" w:date="2024-10-14T17:33:00Z" w16du:dateUtc="2024-10-14T21:33:00Z">
            <w:rPr>
              <w:rFonts w:ascii="Cambria Math" w:eastAsiaTheme="minorEastAsia" w:hAnsi="Cambria Math" w:cs="Times New Roman"/>
              <w:sz w:val="24"/>
              <w:szCs w:val="24"/>
              <w:rPrChange w:id="900" w:author="Emma Sophia Donnelly" w:date="2024-10-14T17:35:00Z" w16du:dateUtc="2024-10-14T21:35:00Z">
                <w:rPr/>
              </w:rPrChange>
            </w:rPr>
            <m:t>=</m:t>
          </w:ins>
        </m:r>
        <m:sSub>
          <m:sSubPr>
            <m:ctrlPr>
              <w:ins w:id="901" w:author="Emma Sophia Donnelly" w:date="2024-10-14T17:33:00Z" w16du:dateUtc="2024-10-14T21:33:00Z">
                <w:rPr>
                  <w:rFonts w:ascii="Cambria Math" w:eastAsiaTheme="minorEastAsia" w:hAnsi="Cambria Math" w:cs="Times New Roman"/>
                  <w:i/>
                  <w:sz w:val="24"/>
                  <w:szCs w:val="24"/>
                </w:rPr>
              </w:ins>
            </m:ctrlPr>
          </m:sSubPr>
          <m:e>
            <m:r>
              <w:ins w:id="902" w:author="Emma Sophia Donnelly" w:date="2024-10-14T17:34:00Z" w16du:dateUtc="2024-10-14T21:34:00Z">
                <w:rPr>
                  <w:rFonts w:ascii="Cambria Math" w:eastAsiaTheme="minorEastAsia" w:hAnsi="Cambria Math" w:cs="Times New Roman"/>
                  <w:sz w:val="24"/>
                  <w:szCs w:val="24"/>
                  <w:rPrChange w:id="903" w:author="Emma Sophia Donnelly" w:date="2024-10-14T17:35:00Z" w16du:dateUtc="2024-10-14T21:35:00Z">
                    <w:rPr/>
                  </w:rPrChange>
                </w:rPr>
                <m:t>π</m:t>
              </w:ins>
            </m:r>
            <m:r>
              <w:ins w:id="904" w:author="Emma Sophia Donnelly" w:date="2024-10-14T17:33:00Z" w16du:dateUtc="2024-10-14T21:33:00Z">
                <w:rPr>
                  <w:rFonts w:ascii="Cambria Math" w:eastAsiaTheme="minorEastAsia" w:hAnsi="Cambria Math" w:cs="Times New Roman"/>
                  <w:sz w:val="24"/>
                  <w:szCs w:val="24"/>
                  <w:rPrChange w:id="905" w:author="Emma Sophia Donnelly" w:date="2024-10-14T17:35:00Z" w16du:dateUtc="2024-10-14T21:35:00Z">
                    <w:rPr/>
                  </w:rPrChange>
                </w:rPr>
                <m:t>IV</m:t>
              </w:ins>
            </m:r>
          </m:e>
          <m:sub>
            <m:r>
              <w:ins w:id="906" w:author="Emma Sophia Donnelly" w:date="2024-10-14T17:33:00Z" w16du:dateUtc="2024-10-14T21:33:00Z">
                <w:rPr>
                  <w:rFonts w:ascii="Cambria Math" w:eastAsiaTheme="minorEastAsia" w:hAnsi="Cambria Math" w:cs="Times New Roman"/>
                  <w:sz w:val="24"/>
                  <w:szCs w:val="24"/>
                  <w:rPrChange w:id="907" w:author="Emma Sophia Donnelly" w:date="2024-10-14T17:35:00Z" w16du:dateUtc="2024-10-14T21:35:00Z">
                    <w:rPr/>
                  </w:rPrChange>
                </w:rPr>
                <m:t>jt</m:t>
              </w:ins>
            </m:r>
          </m:sub>
        </m:sSub>
        <m:r>
          <w:ins w:id="908" w:author="Emma Sophia Donnelly" w:date="2024-10-14T17:34:00Z" w16du:dateUtc="2024-10-14T21:34:00Z">
            <w:rPr>
              <w:rFonts w:ascii="Cambria Math" w:eastAsiaTheme="minorEastAsia" w:hAnsi="Cambria Math" w:cs="Times New Roman"/>
              <w:sz w:val="24"/>
              <w:szCs w:val="24"/>
              <w:rPrChange w:id="909" w:author="Emma Sophia Donnelly" w:date="2024-10-14T17:35:00Z" w16du:dateUtc="2024-10-14T21:35:00Z">
                <w:rPr/>
              </w:rPrChange>
            </w:rPr>
            <m:t>+γ</m:t>
          </w:ins>
        </m:r>
        <m:sSub>
          <m:sSubPr>
            <m:ctrlPr>
              <w:ins w:id="910" w:author="Emma Sophia Donnelly" w:date="2024-10-14T17:34:00Z" w16du:dateUtc="2024-10-14T21:34:00Z">
                <w:rPr>
                  <w:rFonts w:ascii="Cambria Math" w:eastAsiaTheme="minorEastAsia" w:hAnsi="Cambria Math" w:cs="Times New Roman"/>
                  <w:i/>
                  <w:sz w:val="24"/>
                  <w:szCs w:val="24"/>
                </w:rPr>
              </w:ins>
            </m:ctrlPr>
          </m:sSubPr>
          <m:e>
            <m:r>
              <w:ins w:id="911" w:author="Emma Sophia Donnelly" w:date="2024-10-14T17:34:00Z" w16du:dateUtc="2024-10-14T21:34:00Z">
                <w:rPr>
                  <w:rFonts w:ascii="Cambria Math" w:eastAsiaTheme="minorEastAsia" w:hAnsi="Cambria Math" w:cs="Times New Roman"/>
                  <w:sz w:val="24"/>
                  <w:szCs w:val="24"/>
                  <w:rPrChange w:id="912" w:author="Emma Sophia Donnelly" w:date="2024-10-14T17:35:00Z" w16du:dateUtc="2024-10-14T21:35:00Z">
                    <w:rPr/>
                  </w:rPrChange>
                </w:rPr>
                <m:t>X</m:t>
              </w:ins>
            </m:r>
          </m:e>
          <m:sub>
            <m:r>
              <w:ins w:id="913" w:author="Emma Sophia Donnelly" w:date="2024-10-14T17:34:00Z" w16du:dateUtc="2024-10-14T21:34:00Z">
                <w:rPr>
                  <w:rFonts w:ascii="Cambria Math" w:eastAsiaTheme="minorEastAsia" w:hAnsi="Cambria Math" w:cs="Times New Roman"/>
                  <w:sz w:val="24"/>
                  <w:szCs w:val="24"/>
                  <w:rPrChange w:id="914" w:author="Emma Sophia Donnelly" w:date="2024-10-14T17:35:00Z" w16du:dateUtc="2024-10-14T21:35:00Z">
                    <w:rPr/>
                  </w:rPrChange>
                </w:rPr>
                <m:t>1jt</m:t>
              </w:ins>
            </m:r>
          </m:sub>
        </m:sSub>
        <m:r>
          <w:ins w:id="915" w:author="Emma Sophia Donnelly" w:date="2024-10-14T17:34:00Z" w16du:dateUtc="2024-10-14T21:34:00Z">
            <w:rPr>
              <w:rFonts w:ascii="Cambria Math" w:eastAsiaTheme="minorEastAsia" w:hAnsi="Cambria Math" w:cs="Times New Roman"/>
              <w:sz w:val="24"/>
              <w:szCs w:val="24"/>
              <w:rPrChange w:id="916" w:author="Emma Sophia Donnelly" w:date="2024-10-14T17:35:00Z" w16du:dateUtc="2024-10-14T21:35:00Z">
                <w:rPr/>
              </w:rPrChange>
            </w:rPr>
            <m:t>+</m:t>
          </w:ins>
        </m:r>
        <m:sSub>
          <m:sSubPr>
            <m:ctrlPr>
              <w:ins w:id="917" w:author="Emma Sophia Donnelly" w:date="2024-10-14T17:34:00Z" w16du:dateUtc="2024-10-14T21:34:00Z">
                <w:rPr>
                  <w:rFonts w:ascii="Cambria Math" w:eastAsiaTheme="minorEastAsia" w:hAnsi="Cambria Math" w:cs="Times New Roman"/>
                  <w:i/>
                  <w:sz w:val="24"/>
                  <w:szCs w:val="24"/>
                </w:rPr>
              </w:ins>
            </m:ctrlPr>
          </m:sSubPr>
          <m:e>
            <m:r>
              <w:ins w:id="918" w:author="Emma Sophia Donnelly" w:date="2024-10-14T17:34:00Z" w16du:dateUtc="2024-10-14T21:34:00Z">
                <w:rPr>
                  <w:rFonts w:ascii="Cambria Math" w:eastAsiaTheme="minorEastAsia" w:hAnsi="Cambria Math" w:cs="Times New Roman"/>
                  <w:sz w:val="24"/>
                  <w:szCs w:val="24"/>
                  <w:rPrChange w:id="919" w:author="Emma Sophia Donnelly" w:date="2024-10-14T17:35:00Z" w16du:dateUtc="2024-10-14T21:35:00Z">
                    <w:rPr/>
                  </w:rPrChange>
                </w:rPr>
                <m:t>μ</m:t>
              </w:ins>
            </m:r>
          </m:e>
          <m:sub>
            <m:r>
              <w:ins w:id="920" w:author="Emma Sophia Donnelly" w:date="2024-10-14T17:34:00Z" w16du:dateUtc="2024-10-14T21:34:00Z">
                <w:rPr>
                  <w:rFonts w:ascii="Cambria Math" w:eastAsiaTheme="minorEastAsia" w:hAnsi="Cambria Math" w:cs="Times New Roman"/>
                  <w:sz w:val="24"/>
                  <w:szCs w:val="24"/>
                  <w:rPrChange w:id="921" w:author="Emma Sophia Donnelly" w:date="2024-10-14T17:35:00Z" w16du:dateUtc="2024-10-14T21:35:00Z">
                    <w:rPr/>
                  </w:rPrChange>
                </w:rPr>
                <m:t>jt</m:t>
              </w:ins>
            </m:r>
          </m:sub>
        </m:sSub>
        <m:r>
          <w:ins w:id="922" w:author="Emma Sophia Donnelly" w:date="2024-10-14T17:35:00Z" w16du:dateUtc="2024-10-14T21:35:00Z">
            <w:rPr>
              <w:rFonts w:ascii="Cambria Math" w:eastAsiaTheme="minorEastAsia" w:hAnsi="Cambria Math" w:cs="Times New Roman"/>
              <w:sz w:val="24"/>
              <w:szCs w:val="24"/>
              <w:rPrChange w:id="923" w:author="Emma Sophia Donnelly" w:date="2024-10-14T17:35:00Z" w16du:dateUtc="2024-10-14T21:35:00Z">
                <w:rPr/>
              </w:rPrChange>
            </w:rPr>
            <m:t>.</m:t>
          </w:ins>
        </m:r>
        <m:r>
          <w:ins w:id="924" w:author="Emma Sophia Donnelly" w:date="2024-10-14T17:33:00Z" w16du:dateUtc="2024-10-14T21:33:00Z">
            <w:rPr>
              <w:rFonts w:ascii="Cambria Math" w:eastAsiaTheme="minorEastAsia" w:hAnsi="Cambria Math" w:cs="Times New Roman"/>
              <w:sz w:val="24"/>
              <w:szCs w:val="24"/>
              <w:rPrChange w:id="925" w:author="Emma Sophia Donnelly" w:date="2024-10-14T17:35:00Z" w16du:dateUtc="2024-10-14T21:35:00Z">
                <w:rPr/>
              </w:rPrChange>
            </w:rPr>
            <m:t xml:space="preserve"> </m:t>
          </w:ins>
        </m:r>
      </m:oMath>
    </w:p>
    <w:p w14:paraId="6012D3E8" w14:textId="37B2E17C" w:rsidR="003A3CD2" w:rsidRDefault="003053BB" w:rsidP="009414E4">
      <w:pPr>
        <w:spacing w:line="480" w:lineRule="auto"/>
        <w:rPr>
          <w:ins w:id="926" w:author="Emma Sophia Donnelly" w:date="2024-10-14T17:36:00Z" w16du:dateUtc="2024-10-14T21:36:00Z"/>
          <w:rFonts w:ascii="Times New Roman" w:eastAsiaTheme="minorEastAsia" w:hAnsi="Times New Roman" w:cs="Times New Roman"/>
          <w:sz w:val="24"/>
          <w:szCs w:val="24"/>
        </w:rPr>
      </w:pPr>
      <w:ins w:id="927" w:author="Emma Sophia Donnelly" w:date="2024-10-14T17:35:00Z" w16du:dateUtc="2024-10-14T21:35:00Z">
        <w:r>
          <w:rPr>
            <w:rFonts w:ascii="Times New Roman" w:eastAsiaTheme="minorEastAsia" w:hAnsi="Times New Roman" w:cs="Times New Roman"/>
            <w:sz w:val="24"/>
            <w:szCs w:val="24"/>
          </w:rPr>
          <w:t xml:space="preserve">The residuals </w:t>
        </w:r>
      </w:ins>
      <m:oMath>
        <m:sSub>
          <m:sSubPr>
            <m:ctrlPr>
              <w:ins w:id="928" w:author="Emma Sophia Donnelly" w:date="2024-10-14T17:35:00Z" w16du:dateUtc="2024-10-14T21:35:00Z">
                <w:rPr>
                  <w:rFonts w:ascii="Cambria Math" w:eastAsiaTheme="minorEastAsia" w:hAnsi="Cambria Math" w:cs="Times New Roman"/>
                  <w:i/>
                  <w:sz w:val="24"/>
                  <w:szCs w:val="24"/>
                </w:rPr>
              </w:ins>
            </m:ctrlPr>
          </m:sSubPr>
          <m:e>
            <m:r>
              <w:ins w:id="929" w:author="Emma Sophia Donnelly" w:date="2024-10-14T17:36:00Z" w16du:dateUtc="2024-10-14T21:36:00Z">
                <w:rPr>
                  <w:rFonts w:ascii="Cambria Math" w:eastAsiaTheme="minorEastAsia" w:hAnsi="Cambria Math" w:cs="Times New Roman"/>
                  <w:sz w:val="24"/>
                  <w:szCs w:val="24"/>
                </w:rPr>
                <m:t>μ</m:t>
              </w:ins>
            </m:r>
          </m:e>
          <m:sub>
            <m:r>
              <w:ins w:id="930" w:author="Emma Sophia Donnelly" w:date="2024-10-14T17:35:00Z" w16du:dateUtc="2024-10-14T21:35:00Z">
                <w:rPr>
                  <w:rFonts w:ascii="Cambria Math" w:eastAsiaTheme="minorEastAsia" w:hAnsi="Cambria Math" w:cs="Times New Roman"/>
                  <w:sz w:val="24"/>
                  <w:szCs w:val="24"/>
                </w:rPr>
                <m:t>jt</m:t>
              </w:ins>
            </m:r>
          </m:sub>
        </m:sSub>
      </m:oMath>
      <w:ins w:id="931" w:author="Emma Sophia Donnelly" w:date="2024-10-14T17:36:00Z" w16du:dateUtc="2024-10-14T21:36:00Z">
        <w:r>
          <w:rPr>
            <w:rFonts w:ascii="Times New Roman" w:eastAsiaTheme="minorEastAsia" w:hAnsi="Times New Roman" w:cs="Times New Roman"/>
            <w:sz w:val="24"/>
            <w:szCs w:val="24"/>
          </w:rPr>
          <w:t xml:space="preserve"> capture the unobserved price variation. </w:t>
        </w:r>
      </w:ins>
      <w:ins w:id="932" w:author="Emma Sophia Donnelly" w:date="2024-10-14T17:35:00Z" w16du:dateUtc="2024-10-14T21:35:00Z">
        <w:r>
          <w:rPr>
            <w:rFonts w:ascii="Times New Roman" w:eastAsiaTheme="minorEastAsia" w:hAnsi="Times New Roman" w:cs="Times New Roman"/>
            <w:sz w:val="24"/>
            <w:szCs w:val="24"/>
          </w:rPr>
          <w:t xml:space="preserve">We incorporate the </w:t>
        </w:r>
      </w:ins>
      <w:ins w:id="933" w:author="Emma Sophia Donnelly" w:date="2024-10-14T17:36:00Z" w16du:dateUtc="2024-10-14T21:36:00Z">
        <w:r>
          <w:rPr>
            <w:rFonts w:ascii="Times New Roman" w:eastAsiaTheme="minorEastAsia" w:hAnsi="Times New Roman" w:cs="Times New Roman"/>
            <w:sz w:val="24"/>
            <w:szCs w:val="24"/>
          </w:rPr>
          <w:t>residuals into the regression,</w:t>
        </w:r>
      </w:ins>
    </w:p>
    <w:p w14:paraId="4F537289" w14:textId="37DE3C0B" w:rsidR="003053BB" w:rsidRDefault="003053BB" w:rsidP="003053BB">
      <w:pPr>
        <w:spacing w:line="480" w:lineRule="auto"/>
        <w:ind w:left="360"/>
        <w:rPr>
          <w:ins w:id="934" w:author="Emma Sophia Donnelly" w:date="2024-10-14T17:39:00Z" w16du:dateUtc="2024-10-14T21:39:00Z"/>
          <w:rFonts w:ascii="Times New Roman" w:eastAsiaTheme="minorEastAsia" w:hAnsi="Times New Roman" w:cs="Times New Roman"/>
          <w:sz w:val="24"/>
          <w:szCs w:val="24"/>
        </w:rPr>
      </w:pPr>
      <w:ins w:id="935" w:author="Emma Sophia Donnelly" w:date="2024-10-14T17:36:00Z" w16du:dateUtc="2024-10-14T21:36:00Z">
        <w:r w:rsidRPr="003053BB">
          <w:rPr>
            <w:rFonts w:ascii="Times New Roman" w:eastAsiaTheme="minorEastAsia" w:hAnsi="Times New Roman" w:cs="Times New Roman"/>
            <w:sz w:val="24"/>
            <w:szCs w:val="24"/>
            <w:rPrChange w:id="936" w:author="Emma Sophia Donnelly" w:date="2024-10-14T17:37:00Z" w16du:dateUtc="2024-10-14T21:37:00Z">
              <w:rPr>
                <w:rFonts w:ascii="Times New Roman" w:eastAsiaTheme="minorEastAsia" w:hAnsi="Times New Roman"/>
              </w:rPr>
            </w:rPrChange>
          </w:rPr>
          <w:t>(1’</w:t>
        </w:r>
      </w:ins>
      <w:ins w:id="937" w:author="Emma Sophia Donnelly" w:date="2024-10-14T17:37:00Z" w16du:dateUtc="2024-10-14T21:37:00Z">
        <w:r w:rsidRPr="003053BB">
          <w:rPr>
            <w:rFonts w:ascii="Times New Roman" w:eastAsiaTheme="minorEastAsia" w:hAnsi="Times New Roman" w:cs="Times New Roman"/>
            <w:sz w:val="24"/>
            <w:szCs w:val="24"/>
            <w:rPrChange w:id="938" w:author="Emma Sophia Donnelly" w:date="2024-10-14T17:37:00Z" w16du:dateUtc="2024-10-14T21:37:00Z">
              <w:rPr>
                <w:rFonts w:ascii="Times New Roman" w:eastAsiaTheme="minorEastAsia" w:hAnsi="Times New Roman"/>
              </w:rPr>
            </w:rPrChange>
          </w:rPr>
          <w:t xml:space="preserve">) </w:t>
        </w:r>
      </w:ins>
      <m:oMath>
        <m:sSub>
          <m:sSubPr>
            <m:ctrlPr>
              <w:ins w:id="939" w:author="Emma Sophia Donnelly" w:date="2024-10-14T17:37:00Z" w16du:dateUtc="2024-10-14T21:37:00Z">
                <w:rPr>
                  <w:rFonts w:ascii="Cambria Math" w:eastAsiaTheme="minorEastAsia" w:hAnsi="Cambria Math" w:cs="Times New Roman"/>
                  <w:i/>
                  <w:sz w:val="24"/>
                  <w:szCs w:val="24"/>
                </w:rPr>
              </w:ins>
            </m:ctrlPr>
          </m:sSubPr>
          <m:e>
            <m:r>
              <w:ins w:id="940" w:author="Emma Sophia Donnelly" w:date="2024-10-14T17:37:00Z" w16du:dateUtc="2024-10-14T21:37:00Z">
                <w:rPr>
                  <w:rFonts w:ascii="Cambria Math" w:eastAsiaTheme="minorEastAsia" w:hAnsi="Cambria Math" w:cs="Times New Roman"/>
                  <w:sz w:val="24"/>
                  <w:szCs w:val="24"/>
                  <w:rPrChange w:id="941" w:author="Emma Sophia Donnelly" w:date="2024-10-14T17:37:00Z" w16du:dateUtc="2024-10-14T21:37:00Z">
                    <w:rPr>
                      <w:rFonts w:eastAsiaTheme="minorEastAsia"/>
                    </w:rPr>
                  </w:rPrChange>
                </w:rPr>
                <m:t>U</m:t>
              </w:ins>
            </m:r>
          </m:e>
          <m:sub>
            <m:r>
              <w:ins w:id="942" w:author="Emma Sophia Donnelly" w:date="2024-10-14T17:37:00Z" w16du:dateUtc="2024-10-14T21:37:00Z">
                <w:rPr>
                  <w:rFonts w:ascii="Cambria Math" w:eastAsiaTheme="minorEastAsia" w:hAnsi="Cambria Math" w:cs="Times New Roman"/>
                  <w:sz w:val="24"/>
                  <w:szCs w:val="24"/>
                  <w:rPrChange w:id="943" w:author="Emma Sophia Donnelly" w:date="2024-10-14T17:37:00Z" w16du:dateUtc="2024-10-14T21:37:00Z">
                    <w:rPr>
                      <w:rFonts w:eastAsiaTheme="minorEastAsia"/>
                    </w:rPr>
                  </w:rPrChange>
                </w:rPr>
                <m:t>ijt</m:t>
              </w:ins>
            </m:r>
          </m:sub>
        </m:sSub>
        <m:r>
          <w:ins w:id="944" w:author="Emma Sophia Donnelly" w:date="2024-10-14T17:37:00Z" w16du:dateUtc="2024-10-14T21:37:00Z">
            <w:rPr>
              <w:rFonts w:ascii="Cambria Math" w:eastAsiaTheme="minorEastAsia" w:hAnsi="Cambria Math" w:cs="Times New Roman"/>
              <w:sz w:val="24"/>
              <w:szCs w:val="24"/>
              <w:rPrChange w:id="945" w:author="Emma Sophia Donnelly" w:date="2024-10-14T17:37:00Z" w16du:dateUtc="2024-10-14T21:37:00Z">
                <w:rPr>
                  <w:rFonts w:eastAsiaTheme="minorEastAsia"/>
                </w:rPr>
              </w:rPrChange>
            </w:rPr>
            <m:t>=</m:t>
          </w:ins>
        </m:r>
        <m:sSub>
          <m:sSubPr>
            <m:ctrlPr>
              <w:ins w:id="946" w:author="Emma Sophia Donnelly" w:date="2024-10-14T17:37:00Z" w16du:dateUtc="2024-10-14T21:37:00Z">
                <w:rPr>
                  <w:rFonts w:ascii="Cambria Math" w:hAnsi="Cambria Math" w:cs="Times New Roman"/>
                  <w:i/>
                  <w:sz w:val="24"/>
                  <w:szCs w:val="24"/>
                </w:rPr>
              </w:ins>
            </m:ctrlPr>
          </m:sSubPr>
          <m:e>
            <m:r>
              <w:ins w:id="947" w:author="Emma Sophia Donnelly" w:date="2024-10-14T17:37:00Z" w16du:dateUtc="2024-10-14T21:37:00Z">
                <w:rPr>
                  <w:rFonts w:ascii="Cambria Math" w:hAnsi="Cambria Math" w:cs="Times New Roman"/>
                  <w:sz w:val="24"/>
                  <w:szCs w:val="24"/>
                  <w:rPrChange w:id="948" w:author="Emma Sophia Donnelly" w:date="2024-10-14T17:37:00Z" w16du:dateUtc="2024-10-14T21:37:00Z">
                    <w:rPr/>
                  </w:rPrChange>
                </w:rPr>
                <m:t>δ</m:t>
              </w:ins>
            </m:r>
          </m:e>
          <m:sub>
            <m:r>
              <w:ins w:id="949" w:author="Emma Sophia Donnelly" w:date="2024-10-14T17:37:00Z" w16du:dateUtc="2024-10-14T21:37:00Z">
                <w:rPr>
                  <w:rFonts w:ascii="Cambria Math" w:hAnsi="Cambria Math" w:cs="Times New Roman"/>
                  <w:sz w:val="24"/>
                  <w:szCs w:val="24"/>
                  <w:rPrChange w:id="950" w:author="Emma Sophia Donnelly" w:date="2024-10-14T17:37:00Z" w16du:dateUtc="2024-10-14T21:37:00Z">
                    <w:rPr/>
                  </w:rPrChange>
                </w:rPr>
                <m:t>jt</m:t>
              </w:ins>
            </m:r>
          </m:sub>
        </m:sSub>
        <m:r>
          <w:ins w:id="951" w:author="Emma Sophia Donnelly" w:date="2024-10-14T17:37:00Z" w16du:dateUtc="2024-10-14T21:37:00Z">
            <w:rPr>
              <w:rFonts w:ascii="Cambria Math" w:hAnsi="Cambria Math" w:cs="Times New Roman"/>
              <w:sz w:val="24"/>
              <w:szCs w:val="24"/>
              <w:rPrChange w:id="952" w:author="Emma Sophia Donnelly" w:date="2024-10-14T17:37:00Z" w16du:dateUtc="2024-10-14T21:37:00Z">
                <w:rPr/>
              </w:rPrChange>
            </w:rPr>
            <m:t>+</m:t>
          </w:ins>
        </m:r>
        <m:sSub>
          <m:sSubPr>
            <m:ctrlPr>
              <w:ins w:id="953" w:author="Emma Sophia Donnelly" w:date="2024-10-14T17:37:00Z" w16du:dateUtc="2024-10-14T21:37:00Z">
                <w:rPr>
                  <w:rFonts w:ascii="Cambria Math" w:hAnsi="Cambria Math" w:cs="Times New Roman"/>
                  <w:i/>
                  <w:sz w:val="24"/>
                  <w:szCs w:val="24"/>
                </w:rPr>
              </w:ins>
            </m:ctrlPr>
          </m:sSubPr>
          <m:e>
            <m:r>
              <w:ins w:id="954" w:author="Emma Sophia Donnelly" w:date="2024-10-14T17:37:00Z" w16du:dateUtc="2024-10-14T21:37:00Z">
                <w:rPr>
                  <w:rFonts w:ascii="Cambria Math" w:hAnsi="Cambria Math" w:cs="Times New Roman"/>
                  <w:sz w:val="24"/>
                  <w:szCs w:val="24"/>
                  <w:rPrChange w:id="955" w:author="Emma Sophia Donnelly" w:date="2024-10-14T17:37:00Z" w16du:dateUtc="2024-10-14T21:37:00Z">
                    <w:rPr/>
                  </w:rPrChange>
                </w:rPr>
                <m:t>ε</m:t>
              </w:ins>
            </m:r>
          </m:e>
          <m:sub>
            <m:r>
              <w:ins w:id="956" w:author="Emma Sophia Donnelly" w:date="2024-10-14T17:37:00Z" w16du:dateUtc="2024-10-14T21:37:00Z">
                <w:rPr>
                  <w:rFonts w:ascii="Cambria Math" w:hAnsi="Cambria Math" w:cs="Times New Roman"/>
                  <w:sz w:val="24"/>
                  <w:szCs w:val="24"/>
                  <w:rPrChange w:id="957" w:author="Emma Sophia Donnelly" w:date="2024-10-14T17:37:00Z" w16du:dateUtc="2024-10-14T21:37:00Z">
                    <w:rPr/>
                  </w:rPrChange>
                </w:rPr>
                <m:t>jt</m:t>
              </w:ins>
            </m:r>
          </m:sub>
        </m:sSub>
        <m:r>
          <w:ins w:id="958" w:author="Emma Sophia Donnelly" w:date="2024-10-14T17:37:00Z" w16du:dateUtc="2024-10-14T21:37:00Z">
            <w:rPr>
              <w:rFonts w:ascii="Cambria Math" w:hAnsi="Cambria Math" w:cs="Times New Roman"/>
              <w:sz w:val="24"/>
              <w:szCs w:val="24"/>
              <w:rPrChange w:id="959" w:author="Emma Sophia Donnelly" w:date="2024-10-14T17:37:00Z" w16du:dateUtc="2024-10-14T21:37:00Z">
                <w:rPr/>
              </w:rPrChange>
            </w:rPr>
            <m:t>+</m:t>
          </w:ins>
        </m:r>
        <m:sSub>
          <m:sSubPr>
            <m:ctrlPr>
              <w:ins w:id="960" w:author="Emma Sophia Donnelly" w:date="2024-10-14T17:37:00Z" w16du:dateUtc="2024-10-14T21:37:00Z">
                <w:rPr>
                  <w:rFonts w:ascii="Cambria Math" w:hAnsi="Cambria Math" w:cs="Times New Roman"/>
                  <w:i/>
                  <w:sz w:val="24"/>
                  <w:szCs w:val="24"/>
                </w:rPr>
              </w:ins>
            </m:ctrlPr>
          </m:sSubPr>
          <m:e>
            <m:r>
              <w:ins w:id="961" w:author="Emma Sophia Donnelly" w:date="2024-10-14T17:37:00Z" w16du:dateUtc="2024-10-14T21:37:00Z">
                <w:rPr>
                  <w:rFonts w:ascii="Cambria Math" w:hAnsi="Cambria Math" w:cs="Times New Roman"/>
                  <w:sz w:val="24"/>
                  <w:szCs w:val="24"/>
                  <w:rPrChange w:id="962" w:author="Emma Sophia Donnelly" w:date="2024-10-14T17:37:00Z" w16du:dateUtc="2024-10-14T21:37:00Z">
                    <w:rPr/>
                  </w:rPrChange>
                </w:rPr>
                <m:t>λ</m:t>
              </w:ins>
            </m:r>
          </m:e>
          <m:sub>
            <m:r>
              <w:ins w:id="963" w:author="Emma Sophia Donnelly" w:date="2024-10-14T17:37:00Z" w16du:dateUtc="2024-10-14T21:37:00Z">
                <w:rPr>
                  <w:rFonts w:ascii="Cambria Math" w:hAnsi="Cambria Math" w:cs="Times New Roman"/>
                  <w:sz w:val="24"/>
                  <w:szCs w:val="24"/>
                  <w:rPrChange w:id="964" w:author="Emma Sophia Donnelly" w:date="2024-10-14T17:37:00Z" w16du:dateUtc="2024-10-14T21:37:00Z">
                    <w:rPr/>
                  </w:rPrChange>
                </w:rPr>
                <m:t>ijt</m:t>
              </w:ins>
            </m:r>
          </m:sub>
        </m:sSub>
        <m:r>
          <w:ins w:id="965" w:author="Emma Sophia Donnelly" w:date="2024-10-14T17:37:00Z" w16du:dateUtc="2024-10-14T21:37:00Z">
            <w:rPr>
              <w:rFonts w:ascii="Cambria Math" w:hAnsi="Cambria Math" w:cs="Times New Roman"/>
              <w:sz w:val="24"/>
              <w:szCs w:val="24"/>
            </w:rPr>
            <m:t xml:space="preserve">+ </m:t>
          </w:ins>
        </m:r>
        <m:sSub>
          <m:sSubPr>
            <m:ctrlPr>
              <w:ins w:id="966" w:author="Emma Sophia Donnelly" w:date="2024-10-14T17:37:00Z" w16du:dateUtc="2024-10-14T21:37:00Z">
                <w:rPr>
                  <w:rFonts w:ascii="Cambria Math" w:hAnsi="Cambria Math" w:cs="Times New Roman"/>
                  <w:i/>
                  <w:sz w:val="24"/>
                  <w:szCs w:val="24"/>
                </w:rPr>
              </w:ins>
            </m:ctrlPr>
          </m:sSubPr>
          <m:e>
            <m:r>
              <w:ins w:id="967" w:author="Emma Sophia Donnelly" w:date="2024-10-14T17:37:00Z" w16du:dateUtc="2024-10-14T21:37:00Z">
                <w:rPr>
                  <w:rFonts w:ascii="Cambria Math" w:hAnsi="Cambria Math" w:cs="Times New Roman"/>
                  <w:sz w:val="24"/>
                  <w:szCs w:val="24"/>
                </w:rPr>
                <m:t>λ</m:t>
              </w:ins>
            </m:r>
          </m:e>
          <m:sub>
            <m:r>
              <w:ins w:id="968" w:author="Emma Sophia Donnelly" w:date="2024-10-14T17:37:00Z" w16du:dateUtc="2024-10-14T21:37:00Z">
                <w:rPr>
                  <w:rFonts w:ascii="Cambria Math" w:hAnsi="Cambria Math" w:cs="Times New Roman"/>
                  <w:sz w:val="24"/>
                  <w:szCs w:val="24"/>
                </w:rPr>
                <m:t>1jt</m:t>
              </w:ins>
            </m:r>
          </m:sub>
        </m:sSub>
        <m:sSub>
          <m:sSubPr>
            <m:ctrlPr>
              <w:ins w:id="969" w:author="Emma Sophia Donnelly" w:date="2024-10-14T17:37:00Z" w16du:dateUtc="2024-10-14T21:37:00Z">
                <w:rPr>
                  <w:rFonts w:ascii="Cambria Math" w:eastAsiaTheme="minorEastAsia" w:hAnsi="Cambria Math" w:cs="Times New Roman"/>
                  <w:i/>
                  <w:sz w:val="24"/>
                  <w:szCs w:val="24"/>
                </w:rPr>
              </w:ins>
            </m:ctrlPr>
          </m:sSubPr>
          <m:e>
            <m:r>
              <w:ins w:id="970" w:author="Emma Sophia Donnelly" w:date="2024-10-14T17:37:00Z" w16du:dateUtc="2024-10-14T21:37:00Z">
                <w:rPr>
                  <w:rFonts w:ascii="Cambria Math" w:eastAsiaTheme="minorEastAsia" w:hAnsi="Cambria Math" w:cs="Times New Roman"/>
                  <w:sz w:val="24"/>
                  <w:szCs w:val="24"/>
                </w:rPr>
                <m:t>μ</m:t>
              </w:ins>
            </m:r>
          </m:e>
          <m:sub>
            <m:r>
              <w:ins w:id="971" w:author="Emma Sophia Donnelly" w:date="2024-10-14T17:37:00Z" w16du:dateUtc="2024-10-14T21:37:00Z">
                <w:rPr>
                  <w:rFonts w:ascii="Cambria Math" w:eastAsiaTheme="minorEastAsia" w:hAnsi="Cambria Math" w:cs="Times New Roman"/>
                  <w:sz w:val="24"/>
                  <w:szCs w:val="24"/>
                </w:rPr>
                <m:t>jt</m:t>
              </w:ins>
            </m:r>
          </m:sub>
        </m:sSub>
        <m:r>
          <w:ins w:id="972" w:author="Emma Sophia Donnelly" w:date="2024-10-14T17:37:00Z" w16du:dateUtc="2024-10-14T21:37:00Z">
            <w:rPr>
              <w:rFonts w:ascii="Cambria Math" w:hAnsi="Cambria Math" w:cs="Times New Roman"/>
              <w:sz w:val="24"/>
              <w:szCs w:val="24"/>
              <w:rPrChange w:id="973" w:author="Emma Sophia Donnelly" w:date="2024-10-14T17:37:00Z" w16du:dateUtc="2024-10-14T21:37:00Z">
                <w:rPr/>
              </w:rPrChange>
            </w:rPr>
            <m:t>+</m:t>
          </w:ins>
        </m:r>
        <m:sSub>
          <m:sSubPr>
            <m:ctrlPr>
              <w:ins w:id="974" w:author="Emma Sophia Donnelly" w:date="2024-10-14T17:37:00Z" w16du:dateUtc="2024-10-14T21:37:00Z">
                <w:rPr>
                  <w:rFonts w:ascii="Cambria Math" w:hAnsi="Cambria Math" w:cs="Times New Roman"/>
                  <w:i/>
                  <w:sz w:val="24"/>
                  <w:szCs w:val="24"/>
                </w:rPr>
              </w:ins>
            </m:ctrlPr>
          </m:sSubPr>
          <m:e>
            <m:r>
              <w:ins w:id="975" w:author="Emma Sophia Donnelly" w:date="2024-10-14T17:37:00Z" w16du:dateUtc="2024-10-14T21:37:00Z">
                <w:rPr>
                  <w:rFonts w:ascii="Cambria Math" w:hAnsi="Cambria Math" w:cs="Times New Roman"/>
                  <w:sz w:val="24"/>
                  <w:szCs w:val="24"/>
                  <w:rPrChange w:id="976" w:author="Emma Sophia Donnelly" w:date="2024-10-14T17:37:00Z" w16du:dateUtc="2024-10-14T21:37:00Z">
                    <w:rPr/>
                  </w:rPrChange>
                </w:rPr>
                <m:t>∈</m:t>
              </w:ins>
            </m:r>
          </m:e>
          <m:sub>
            <m:r>
              <w:ins w:id="977" w:author="Emma Sophia Donnelly" w:date="2024-10-14T17:37:00Z" w16du:dateUtc="2024-10-14T21:37:00Z">
                <w:rPr>
                  <w:rFonts w:ascii="Cambria Math" w:hAnsi="Cambria Math" w:cs="Times New Roman"/>
                  <w:sz w:val="24"/>
                  <w:szCs w:val="24"/>
                  <w:rPrChange w:id="978" w:author="Emma Sophia Donnelly" w:date="2024-10-14T17:37:00Z" w16du:dateUtc="2024-10-14T21:37:00Z">
                    <w:rPr/>
                  </w:rPrChange>
                </w:rPr>
                <m:t>ijt</m:t>
              </w:ins>
            </m:r>
          </m:sub>
        </m:sSub>
      </m:oMath>
      <w:ins w:id="979" w:author="Emma Sophia Donnelly" w:date="2024-10-14T17:39:00Z" w16du:dateUtc="2024-10-14T21:39:00Z">
        <w:r w:rsidR="00335F2A">
          <w:rPr>
            <w:rFonts w:ascii="Times New Roman" w:eastAsiaTheme="minorEastAsia" w:hAnsi="Times New Roman" w:cs="Times New Roman"/>
            <w:sz w:val="24"/>
            <w:szCs w:val="24"/>
          </w:rPr>
          <w:t>.</w:t>
        </w:r>
      </w:ins>
    </w:p>
    <w:p w14:paraId="28EEF991" w14:textId="7D7DFF2F" w:rsidR="00E00097" w:rsidRPr="00E00097" w:rsidRDefault="0038039C">
      <w:pPr>
        <w:spacing w:line="480" w:lineRule="auto"/>
        <w:rPr>
          <w:ins w:id="980" w:author="Emma Sophia Donnelly" w:date="2024-10-14T17:48:00Z" w16du:dateUtc="2024-10-14T21:48:00Z"/>
          <w:rFonts w:ascii="Times New Roman" w:eastAsiaTheme="minorEastAsia" w:hAnsi="Times New Roman" w:cs="Times New Roman"/>
          <w:sz w:val="24"/>
          <w:szCs w:val="24"/>
          <w:rPrChange w:id="981" w:author="Emma Sophia Donnelly" w:date="2024-10-14T17:48:00Z" w16du:dateUtc="2024-10-14T21:48:00Z">
            <w:rPr>
              <w:ins w:id="982" w:author="Emma Sophia Donnelly" w:date="2024-10-14T17:48:00Z" w16du:dateUtc="2024-10-14T21:48:00Z"/>
            </w:rPr>
          </w:rPrChange>
        </w:rPr>
        <w:pPrChange w:id="983" w:author="Emma Sophia Donnelly" w:date="2024-10-14T17:48:00Z" w16du:dateUtc="2024-10-14T21:48:00Z">
          <w:pPr>
            <w:pStyle w:val="ListParagraph"/>
            <w:numPr>
              <w:numId w:val="8"/>
            </w:numPr>
            <w:spacing w:line="480" w:lineRule="auto"/>
            <w:ind w:hanging="360"/>
          </w:pPr>
        </w:pPrChange>
      </w:pPr>
      <w:ins w:id="984" w:author="Emma Sophia Donnelly" w:date="2024-10-14T17:42:00Z" w16du:dateUtc="2024-10-14T21:42:00Z">
        <w:r>
          <w:rPr>
            <w:rFonts w:ascii="Times New Roman" w:eastAsiaTheme="minorEastAsia" w:hAnsi="Times New Roman" w:cs="Times New Roman"/>
            <w:sz w:val="24"/>
            <w:szCs w:val="24"/>
          </w:rPr>
          <w:t>Stata steps:</w:t>
        </w:r>
      </w:ins>
    </w:p>
    <w:p w14:paraId="59395AA0" w14:textId="7A1F96F4" w:rsidR="0038039C" w:rsidRDefault="0038039C" w:rsidP="0038039C">
      <w:pPr>
        <w:pStyle w:val="ListParagraph"/>
        <w:numPr>
          <w:ilvl w:val="0"/>
          <w:numId w:val="8"/>
        </w:numPr>
        <w:spacing w:line="480" w:lineRule="auto"/>
        <w:rPr>
          <w:ins w:id="985" w:author="Emma Sophia Donnelly" w:date="2024-10-14T17:44:00Z" w16du:dateUtc="2024-10-14T21:44:00Z"/>
          <w:rFonts w:ascii="Times New Roman" w:eastAsiaTheme="minorEastAsia" w:hAnsi="Times New Roman" w:cs="Times New Roman"/>
          <w:sz w:val="24"/>
          <w:szCs w:val="24"/>
        </w:rPr>
      </w:pPr>
      <w:ins w:id="986" w:author="Emma Sophia Donnelly" w:date="2024-10-14T17:43:00Z" w16du:dateUtc="2024-10-14T21:43:00Z">
        <w:r>
          <w:rPr>
            <w:rFonts w:ascii="Times New Roman" w:eastAsiaTheme="minorEastAsia" w:hAnsi="Times New Roman" w:cs="Times New Roman"/>
            <w:sz w:val="24"/>
            <w:szCs w:val="24"/>
          </w:rPr>
          <w:t xml:space="preserve">Define </w:t>
        </w:r>
      </w:ins>
      <w:ins w:id="987" w:author="Emma Sophia Donnelly" w:date="2024-10-14T17:44:00Z" w16du:dateUtc="2024-10-14T21:44:00Z">
        <w:r>
          <w:rPr>
            <w:rFonts w:ascii="Times New Roman" w:eastAsiaTheme="minorEastAsia" w:hAnsi="Times New Roman" w:cs="Times New Roman"/>
            <w:sz w:val="24"/>
            <w:szCs w:val="24"/>
          </w:rPr>
          <w:t>variables</w:t>
        </w:r>
      </w:ins>
    </w:p>
    <w:p w14:paraId="2EB5AF80" w14:textId="1EA2AE9B" w:rsidR="0038039C" w:rsidRDefault="0038039C" w:rsidP="0038039C">
      <w:pPr>
        <w:pStyle w:val="ListParagraph"/>
        <w:numPr>
          <w:ilvl w:val="0"/>
          <w:numId w:val="8"/>
        </w:numPr>
        <w:spacing w:line="480" w:lineRule="auto"/>
        <w:rPr>
          <w:ins w:id="988" w:author="Emma Sophia Donnelly" w:date="2024-10-14T17:44:00Z" w16du:dateUtc="2024-10-14T21:44:00Z"/>
          <w:rFonts w:ascii="Times New Roman" w:eastAsiaTheme="minorEastAsia" w:hAnsi="Times New Roman" w:cs="Times New Roman"/>
          <w:sz w:val="24"/>
          <w:szCs w:val="24"/>
        </w:rPr>
      </w:pPr>
      <w:ins w:id="989" w:author="Emma Sophia Donnelly" w:date="2024-10-14T17:44:00Z" w16du:dateUtc="2024-10-14T21:44:00Z">
        <w:r>
          <w:rPr>
            <w:rFonts w:ascii="Times New Roman" w:eastAsiaTheme="minorEastAsia" w:hAnsi="Times New Roman" w:cs="Times New Roman"/>
            <w:sz w:val="24"/>
            <w:szCs w:val="24"/>
          </w:rPr>
          <w:t xml:space="preserve">Define </w:t>
        </w:r>
      </w:ins>
      <w:ins w:id="990" w:author="Emma Sophia Donnelly" w:date="2024-10-14T17:43:00Z" w16du:dateUtc="2024-10-14T21:43:00Z">
        <w:r>
          <w:rPr>
            <w:rFonts w:ascii="Times New Roman" w:eastAsiaTheme="minorEastAsia" w:hAnsi="Times New Roman" w:cs="Times New Roman"/>
            <w:sz w:val="24"/>
            <w:szCs w:val="24"/>
          </w:rPr>
          <w:t>utility</w:t>
        </w:r>
      </w:ins>
      <w:ins w:id="991" w:author="Emma Sophia Donnelly" w:date="2024-10-14T17:44:00Z" w16du:dateUtc="2024-10-14T21:44:00Z">
        <w:r>
          <w:rPr>
            <w:rFonts w:ascii="Times New Roman" w:eastAsiaTheme="minorEastAsia" w:hAnsi="Times New Roman" w:cs="Times New Roman"/>
            <w:sz w:val="24"/>
            <w:szCs w:val="24"/>
          </w:rPr>
          <w:t xml:space="preserve"> function </w:t>
        </w:r>
        <w:proofErr w:type="spellStart"/>
        <w:r>
          <w:rPr>
            <w:rFonts w:ascii="Times New Roman" w:eastAsiaTheme="minorEastAsia" w:hAnsi="Times New Roman" w:cs="Times New Roman"/>
            <w:sz w:val="24"/>
            <w:szCs w:val="24"/>
          </w:rPr>
          <w:t>Uijt</w:t>
        </w:r>
        <w:proofErr w:type="spellEnd"/>
        <w:r>
          <w:rPr>
            <w:rFonts w:ascii="Times New Roman" w:eastAsiaTheme="minorEastAsia" w:hAnsi="Times New Roman" w:cs="Times New Roman"/>
            <w:sz w:val="24"/>
            <w:szCs w:val="24"/>
          </w:rPr>
          <w:t xml:space="preserve"> = …</w:t>
        </w:r>
      </w:ins>
    </w:p>
    <w:p w14:paraId="026A12E7" w14:textId="77777777" w:rsidR="00E00097" w:rsidRDefault="0038039C" w:rsidP="0038039C">
      <w:pPr>
        <w:pStyle w:val="ListParagraph"/>
        <w:numPr>
          <w:ilvl w:val="0"/>
          <w:numId w:val="8"/>
        </w:numPr>
        <w:spacing w:line="480" w:lineRule="auto"/>
        <w:rPr>
          <w:ins w:id="992" w:author="Emma Sophia Donnelly" w:date="2024-10-14T17:45:00Z" w16du:dateUtc="2024-10-14T21:45:00Z"/>
          <w:rFonts w:ascii="Times New Roman" w:eastAsiaTheme="minorEastAsia" w:hAnsi="Times New Roman" w:cs="Times New Roman"/>
          <w:sz w:val="24"/>
          <w:szCs w:val="24"/>
        </w:rPr>
      </w:pPr>
      <w:ins w:id="993" w:author="Emma Sophia Donnelly" w:date="2024-10-14T17:44:00Z" w16du:dateUtc="2024-10-14T21:44:00Z">
        <w:r>
          <w:rPr>
            <w:rFonts w:ascii="Times New Roman" w:eastAsiaTheme="minorEastAsia" w:hAnsi="Times New Roman" w:cs="Times New Roman"/>
            <w:sz w:val="24"/>
            <w:szCs w:val="24"/>
          </w:rPr>
          <w:t xml:space="preserve">Define the probability of choosing j: </w:t>
        </w:r>
      </w:ins>
    </w:p>
    <w:p w14:paraId="4531FE83" w14:textId="5C291EA0" w:rsidR="00E00097" w:rsidRDefault="0038039C">
      <w:pPr>
        <w:pStyle w:val="ListParagraph"/>
        <w:numPr>
          <w:ilvl w:val="1"/>
          <w:numId w:val="8"/>
        </w:numPr>
        <w:spacing w:line="480" w:lineRule="auto"/>
        <w:rPr>
          <w:ins w:id="994" w:author="Emma Sophia Donnelly" w:date="2024-10-14T17:45:00Z" w16du:dateUtc="2024-10-14T21:45:00Z"/>
          <w:rFonts w:ascii="Times New Roman" w:eastAsiaTheme="minorEastAsia" w:hAnsi="Times New Roman" w:cs="Times New Roman"/>
          <w:sz w:val="24"/>
          <w:szCs w:val="24"/>
        </w:rPr>
        <w:pPrChange w:id="995" w:author="Emma Sophia Donnelly" w:date="2024-10-14T17:45:00Z" w16du:dateUtc="2024-10-14T21:45:00Z">
          <w:pPr>
            <w:pStyle w:val="ListParagraph"/>
            <w:numPr>
              <w:numId w:val="8"/>
            </w:numPr>
            <w:spacing w:line="480" w:lineRule="auto"/>
            <w:ind w:hanging="360"/>
          </w:pPr>
        </w:pPrChange>
      </w:pPr>
      <w:proofErr w:type="spellStart"/>
      <w:ins w:id="996" w:author="Emma Sophia Donnelly" w:date="2024-10-14T17:41:00Z" w16du:dateUtc="2024-10-14T21:41:00Z">
        <w:r w:rsidRPr="0038039C">
          <w:rPr>
            <w:rFonts w:ascii="Times New Roman" w:eastAsiaTheme="minorEastAsia" w:hAnsi="Times New Roman" w:cs="Times New Roman"/>
            <w:sz w:val="24"/>
            <w:szCs w:val="24"/>
            <w:rPrChange w:id="997" w:author="Emma Sophia Donnelly" w:date="2024-10-14T17:44:00Z" w16du:dateUtc="2024-10-14T21:44:00Z">
              <w:rPr/>
            </w:rPrChange>
          </w:rPr>
          <w:t>expUijt</w:t>
        </w:r>
        <w:proofErr w:type="spellEnd"/>
        <w:r w:rsidRPr="0038039C">
          <w:rPr>
            <w:rFonts w:ascii="Times New Roman" w:eastAsiaTheme="minorEastAsia" w:hAnsi="Times New Roman" w:cs="Times New Roman"/>
            <w:sz w:val="24"/>
            <w:szCs w:val="24"/>
            <w:rPrChange w:id="998" w:author="Emma Sophia Donnelly" w:date="2024-10-14T17:44:00Z" w16du:dateUtc="2024-10-14T21:44:00Z">
              <w:rPr/>
            </w:rPrChange>
          </w:rPr>
          <w:t xml:space="preserve"> </w:t>
        </w:r>
      </w:ins>
      <w:ins w:id="999" w:author="Emma Sophia Donnelly" w:date="2024-10-14T17:45:00Z" w16du:dateUtc="2024-10-14T21:45:00Z">
        <w:r w:rsidR="00E00097">
          <w:rPr>
            <w:rFonts w:ascii="Times New Roman" w:eastAsiaTheme="minorEastAsia" w:hAnsi="Times New Roman" w:cs="Times New Roman"/>
            <w:sz w:val="24"/>
            <w:szCs w:val="24"/>
          </w:rPr>
          <w:t xml:space="preserve">= </w:t>
        </w:r>
        <w:proofErr w:type="gramStart"/>
        <w:r w:rsidR="00E00097">
          <w:rPr>
            <w:rFonts w:ascii="Times New Roman" w:eastAsiaTheme="minorEastAsia" w:hAnsi="Times New Roman" w:cs="Times New Roman"/>
            <w:sz w:val="24"/>
            <w:szCs w:val="24"/>
          </w:rPr>
          <w:t>exp(</w:t>
        </w:r>
        <w:proofErr w:type="spellStart"/>
        <w:proofErr w:type="gramEnd"/>
        <w:r w:rsidR="00E00097">
          <w:rPr>
            <w:rFonts w:ascii="Times New Roman" w:eastAsiaTheme="minorEastAsia" w:hAnsi="Times New Roman" w:cs="Times New Roman"/>
            <w:sz w:val="24"/>
            <w:szCs w:val="24"/>
          </w:rPr>
          <w:t>Uijt</w:t>
        </w:r>
        <w:proofErr w:type="spellEnd"/>
        <w:r w:rsidR="00E00097">
          <w:rPr>
            <w:rFonts w:ascii="Times New Roman" w:eastAsiaTheme="minorEastAsia" w:hAnsi="Times New Roman" w:cs="Times New Roman"/>
            <w:sz w:val="24"/>
            <w:szCs w:val="24"/>
          </w:rPr>
          <w:t>)</w:t>
        </w:r>
      </w:ins>
    </w:p>
    <w:p w14:paraId="3BF773DF" w14:textId="5A23E94B" w:rsidR="0038039C" w:rsidRDefault="00E00097">
      <w:pPr>
        <w:pStyle w:val="ListParagraph"/>
        <w:numPr>
          <w:ilvl w:val="1"/>
          <w:numId w:val="8"/>
        </w:numPr>
        <w:spacing w:line="480" w:lineRule="auto"/>
        <w:rPr>
          <w:ins w:id="1000" w:author="Emma Sophia Donnelly" w:date="2024-10-14T17:45:00Z" w16du:dateUtc="2024-10-14T21:45:00Z"/>
          <w:rFonts w:ascii="Times New Roman" w:eastAsiaTheme="minorEastAsia" w:hAnsi="Times New Roman" w:cs="Times New Roman"/>
          <w:sz w:val="24"/>
          <w:szCs w:val="24"/>
        </w:rPr>
        <w:pPrChange w:id="1001" w:author="Emma Sophia Donnelly" w:date="2024-10-14T17:45:00Z" w16du:dateUtc="2024-10-14T21:45:00Z">
          <w:pPr>
            <w:pStyle w:val="ListParagraph"/>
            <w:numPr>
              <w:numId w:val="8"/>
            </w:numPr>
            <w:spacing w:line="480" w:lineRule="auto"/>
            <w:ind w:hanging="360"/>
          </w:pPr>
        </w:pPrChange>
      </w:pPr>
      <w:proofErr w:type="spellStart"/>
      <w:ins w:id="1002" w:author="Emma Sophia Donnelly" w:date="2024-10-14T17:45:00Z">
        <w:r w:rsidRPr="00E00097">
          <w:rPr>
            <w:rFonts w:ascii="Times New Roman" w:eastAsiaTheme="minorEastAsia" w:hAnsi="Times New Roman" w:cs="Times New Roman"/>
            <w:sz w:val="24"/>
            <w:szCs w:val="24"/>
          </w:rPr>
          <w:t>bysort</w:t>
        </w:r>
        <w:proofErr w:type="spellEnd"/>
        <w:r w:rsidRPr="00E00097">
          <w:rPr>
            <w:rFonts w:ascii="Times New Roman" w:eastAsiaTheme="minorEastAsia" w:hAnsi="Times New Roman" w:cs="Times New Roman"/>
            <w:sz w:val="24"/>
            <w:szCs w:val="24"/>
          </w:rPr>
          <w:t xml:space="preserve"> </w:t>
        </w:r>
      </w:ins>
      <w:proofErr w:type="spellStart"/>
      <w:ins w:id="1003" w:author="Emma Sophia Donnelly" w:date="2024-10-14T17:45:00Z" w16du:dateUtc="2024-10-14T21:45:00Z">
        <w:r>
          <w:rPr>
            <w:rFonts w:ascii="Times New Roman" w:eastAsiaTheme="minorEastAsia" w:hAnsi="Times New Roman" w:cs="Times New Roman"/>
            <w:sz w:val="24"/>
            <w:szCs w:val="24"/>
          </w:rPr>
          <w:t>sale</w:t>
        </w:r>
      </w:ins>
      <w:ins w:id="1004" w:author="Emma Sophia Donnelly" w:date="2024-10-14T17:45:00Z">
        <w:r w:rsidRPr="00E00097">
          <w:rPr>
            <w:rFonts w:ascii="Times New Roman" w:eastAsiaTheme="minorEastAsia" w:hAnsi="Times New Roman" w:cs="Times New Roman"/>
            <w:sz w:val="24"/>
            <w:szCs w:val="24"/>
          </w:rPr>
          <w:t>_id</w:t>
        </w:r>
        <w:proofErr w:type="spellEnd"/>
        <w:r w:rsidRPr="00E00097">
          <w:rPr>
            <w:rFonts w:ascii="Times New Roman" w:eastAsiaTheme="minorEastAsia" w:hAnsi="Times New Roman" w:cs="Times New Roman"/>
            <w:sz w:val="24"/>
            <w:szCs w:val="24"/>
          </w:rPr>
          <w:t xml:space="preserve">: </w:t>
        </w:r>
        <w:proofErr w:type="spellStart"/>
        <w:r w:rsidRPr="00E00097">
          <w:rPr>
            <w:rFonts w:ascii="Times New Roman" w:eastAsiaTheme="minorEastAsia" w:hAnsi="Times New Roman" w:cs="Times New Roman"/>
            <w:sz w:val="24"/>
            <w:szCs w:val="24"/>
          </w:rPr>
          <w:t>egen</w:t>
        </w:r>
        <w:proofErr w:type="spellEnd"/>
        <w:r w:rsidRPr="00E00097">
          <w:rPr>
            <w:rFonts w:ascii="Times New Roman" w:eastAsiaTheme="minorEastAsia" w:hAnsi="Times New Roman" w:cs="Times New Roman"/>
            <w:sz w:val="24"/>
            <w:szCs w:val="24"/>
          </w:rPr>
          <w:t xml:space="preserve"> </w:t>
        </w:r>
        <w:proofErr w:type="spellStart"/>
        <w:r w:rsidRPr="00E00097">
          <w:rPr>
            <w:rFonts w:ascii="Times New Roman" w:eastAsiaTheme="minorEastAsia" w:hAnsi="Times New Roman" w:cs="Times New Roman"/>
            <w:sz w:val="24"/>
            <w:szCs w:val="24"/>
          </w:rPr>
          <w:t>sumexpUijt</w:t>
        </w:r>
        <w:proofErr w:type="spellEnd"/>
        <w:r w:rsidRPr="00E00097">
          <w:rPr>
            <w:rFonts w:ascii="Times New Roman" w:eastAsiaTheme="minorEastAsia" w:hAnsi="Times New Roman" w:cs="Times New Roman"/>
            <w:sz w:val="24"/>
            <w:szCs w:val="24"/>
          </w:rPr>
          <w:t xml:space="preserve"> = total(</w:t>
        </w:r>
        <w:proofErr w:type="spellStart"/>
        <w:r w:rsidRPr="00E00097">
          <w:rPr>
            <w:rFonts w:ascii="Times New Roman" w:eastAsiaTheme="minorEastAsia" w:hAnsi="Times New Roman" w:cs="Times New Roman"/>
            <w:sz w:val="24"/>
            <w:szCs w:val="24"/>
          </w:rPr>
          <w:t>expUijt</w:t>
        </w:r>
        <w:proofErr w:type="spellEnd"/>
        <w:r w:rsidRPr="00E00097">
          <w:rPr>
            <w:rFonts w:ascii="Times New Roman" w:eastAsiaTheme="minorEastAsia" w:hAnsi="Times New Roman" w:cs="Times New Roman"/>
            <w:sz w:val="24"/>
            <w:szCs w:val="24"/>
          </w:rPr>
          <w:t xml:space="preserve">) </w:t>
        </w:r>
      </w:ins>
    </w:p>
    <w:p w14:paraId="1B8D5B10" w14:textId="664F0137" w:rsidR="003053BB" w:rsidRDefault="00E00097" w:rsidP="009414E4">
      <w:pPr>
        <w:pStyle w:val="ListParagraph"/>
        <w:numPr>
          <w:ilvl w:val="0"/>
          <w:numId w:val="8"/>
        </w:numPr>
        <w:spacing w:line="480" w:lineRule="auto"/>
        <w:rPr>
          <w:ins w:id="1005" w:author="Emma Sophia Donnelly" w:date="2024-10-14T17:46:00Z" w16du:dateUtc="2024-10-14T21:46:00Z"/>
          <w:rFonts w:ascii="Times New Roman" w:eastAsiaTheme="minorEastAsia" w:hAnsi="Times New Roman" w:cs="Times New Roman"/>
          <w:sz w:val="24"/>
          <w:szCs w:val="24"/>
        </w:rPr>
      </w:pPr>
      <w:ins w:id="1006" w:author="Emma Sophia Donnelly" w:date="2024-10-14T17:46:00Z" w16du:dateUtc="2024-10-14T21:46:00Z">
        <w:r>
          <w:rPr>
            <w:rFonts w:ascii="Times New Roman" w:eastAsiaTheme="minorEastAsia" w:hAnsi="Times New Roman" w:cs="Times New Roman"/>
            <w:sz w:val="24"/>
            <w:szCs w:val="24"/>
          </w:rPr>
          <w:t>Define likelihood function</w:t>
        </w:r>
      </w:ins>
    </w:p>
    <w:p w14:paraId="20F17852" w14:textId="4E0073B3" w:rsidR="00E00097" w:rsidRDefault="00E00097" w:rsidP="00E00097">
      <w:pPr>
        <w:pStyle w:val="ListParagraph"/>
        <w:numPr>
          <w:ilvl w:val="1"/>
          <w:numId w:val="8"/>
        </w:numPr>
        <w:spacing w:line="480" w:lineRule="auto"/>
        <w:rPr>
          <w:ins w:id="1007" w:author="Emma Sophia Donnelly" w:date="2024-10-14T17:46:00Z" w16du:dateUtc="2024-10-14T21:46:00Z"/>
          <w:rFonts w:ascii="Times New Roman" w:eastAsiaTheme="minorEastAsia" w:hAnsi="Times New Roman" w:cs="Times New Roman"/>
          <w:sz w:val="24"/>
          <w:szCs w:val="24"/>
        </w:rPr>
      </w:pPr>
      <w:proofErr w:type="spellStart"/>
      <w:ins w:id="1008" w:author="Emma Sophia Donnelly" w:date="2024-10-14T17:46:00Z">
        <w:r w:rsidRPr="00E00097">
          <w:rPr>
            <w:rFonts w:ascii="Times New Roman" w:eastAsiaTheme="minorEastAsia" w:hAnsi="Times New Roman" w:cs="Times New Roman"/>
            <w:sz w:val="24"/>
            <w:szCs w:val="24"/>
          </w:rPr>
          <w:t>Pijt</w:t>
        </w:r>
        <w:proofErr w:type="spellEnd"/>
        <w:r w:rsidRPr="00E00097">
          <w:rPr>
            <w:rFonts w:ascii="Times New Roman" w:eastAsiaTheme="minorEastAsia" w:hAnsi="Times New Roman" w:cs="Times New Roman"/>
            <w:sz w:val="24"/>
            <w:szCs w:val="24"/>
          </w:rPr>
          <w:t xml:space="preserve"> = </w:t>
        </w:r>
        <w:proofErr w:type="spellStart"/>
        <w:r w:rsidRPr="00E00097">
          <w:rPr>
            <w:rFonts w:ascii="Times New Roman" w:eastAsiaTheme="minorEastAsia" w:hAnsi="Times New Roman" w:cs="Times New Roman"/>
            <w:sz w:val="24"/>
            <w:szCs w:val="24"/>
          </w:rPr>
          <w:t>expU</w:t>
        </w:r>
      </w:ins>
      <w:ins w:id="1009" w:author="Emma Sophia Donnelly" w:date="2024-10-14T17:47:00Z" w16du:dateUtc="2024-10-14T21:47:00Z">
        <w:r>
          <w:rPr>
            <w:rFonts w:ascii="Times New Roman" w:eastAsiaTheme="minorEastAsia" w:hAnsi="Times New Roman" w:cs="Times New Roman"/>
            <w:sz w:val="24"/>
            <w:szCs w:val="24"/>
          </w:rPr>
          <w:t>i</w:t>
        </w:r>
      </w:ins>
      <w:ins w:id="1010" w:author="Emma Sophia Donnelly" w:date="2024-10-14T17:46:00Z">
        <w:r w:rsidRPr="00E00097">
          <w:rPr>
            <w:rFonts w:ascii="Times New Roman" w:eastAsiaTheme="minorEastAsia" w:hAnsi="Times New Roman" w:cs="Times New Roman"/>
            <w:sz w:val="24"/>
            <w:szCs w:val="24"/>
          </w:rPr>
          <w:t>jt</w:t>
        </w:r>
        <w:proofErr w:type="spellEnd"/>
        <w:r w:rsidRPr="00E00097">
          <w:rPr>
            <w:rFonts w:ascii="Times New Roman" w:eastAsiaTheme="minorEastAsia" w:hAnsi="Times New Roman" w:cs="Times New Roman"/>
            <w:sz w:val="24"/>
            <w:szCs w:val="24"/>
          </w:rPr>
          <w:t xml:space="preserve"> / </w:t>
        </w:r>
      </w:ins>
      <w:proofErr w:type="spellStart"/>
      <w:ins w:id="1011" w:author="Emma Sophia Donnelly" w:date="2024-10-14T17:47:00Z" w16du:dateUtc="2024-10-14T21:47:00Z">
        <w:r w:rsidRPr="00E00097">
          <w:rPr>
            <w:rFonts w:ascii="Times New Roman" w:eastAsiaTheme="minorEastAsia" w:hAnsi="Times New Roman" w:cs="Times New Roman"/>
            <w:sz w:val="24"/>
            <w:szCs w:val="24"/>
          </w:rPr>
          <w:t>sumexpUijt</w:t>
        </w:r>
      </w:ins>
      <w:proofErr w:type="spellEnd"/>
    </w:p>
    <w:p w14:paraId="74E85413" w14:textId="22950C58" w:rsidR="00E00097" w:rsidRDefault="00E00097" w:rsidP="00E00097">
      <w:pPr>
        <w:pStyle w:val="ListParagraph"/>
        <w:numPr>
          <w:ilvl w:val="0"/>
          <w:numId w:val="8"/>
        </w:numPr>
        <w:spacing w:line="480" w:lineRule="auto"/>
        <w:rPr>
          <w:ins w:id="1012" w:author="Emma Sophia Donnelly" w:date="2024-10-14T17:47:00Z" w16du:dateUtc="2024-10-14T21:47:00Z"/>
          <w:rFonts w:ascii="Times New Roman" w:eastAsiaTheme="minorEastAsia" w:hAnsi="Times New Roman" w:cs="Times New Roman"/>
          <w:sz w:val="24"/>
          <w:szCs w:val="24"/>
        </w:rPr>
      </w:pPr>
      <w:ins w:id="1013" w:author="Emma Sophia Donnelly" w:date="2024-10-14T17:47:00Z" w16du:dateUtc="2024-10-14T21:47:00Z">
        <w:r>
          <w:rPr>
            <w:rFonts w:ascii="Times New Roman" w:eastAsiaTheme="minorEastAsia" w:hAnsi="Times New Roman" w:cs="Times New Roman"/>
            <w:sz w:val="24"/>
            <w:szCs w:val="24"/>
          </w:rPr>
          <w:t>Define log likelihood function</w:t>
        </w:r>
      </w:ins>
    </w:p>
    <w:p w14:paraId="42F73DEF" w14:textId="1657D8BA" w:rsidR="00E00097" w:rsidRDefault="00E00097" w:rsidP="00E00097">
      <w:pPr>
        <w:pStyle w:val="ListParagraph"/>
        <w:numPr>
          <w:ilvl w:val="1"/>
          <w:numId w:val="8"/>
        </w:numPr>
        <w:spacing w:line="480" w:lineRule="auto"/>
        <w:rPr>
          <w:ins w:id="1014" w:author="Emma Sophia Donnelly" w:date="2024-10-14T17:47:00Z" w16du:dateUtc="2024-10-14T21:47:00Z"/>
          <w:rFonts w:ascii="Times New Roman" w:eastAsiaTheme="minorEastAsia" w:hAnsi="Times New Roman" w:cs="Times New Roman"/>
          <w:sz w:val="24"/>
          <w:szCs w:val="24"/>
        </w:rPr>
      </w:pPr>
      <w:proofErr w:type="spellStart"/>
      <w:ins w:id="1015" w:author="Emma Sophia Donnelly" w:date="2024-10-14T17:47:00Z" w16du:dateUtc="2024-10-14T21:47:00Z">
        <w:r>
          <w:rPr>
            <w:rFonts w:ascii="Times New Roman" w:eastAsiaTheme="minorEastAsia" w:hAnsi="Times New Roman" w:cs="Times New Roman"/>
            <w:sz w:val="24"/>
            <w:szCs w:val="24"/>
          </w:rPr>
          <w:t>ln</w:t>
        </w:r>
        <w:r w:rsidRPr="00E00097">
          <w:rPr>
            <w:rFonts w:ascii="Times New Roman" w:eastAsiaTheme="minorEastAsia" w:hAnsi="Times New Roman" w:cs="Times New Roman"/>
            <w:sz w:val="24"/>
            <w:szCs w:val="24"/>
          </w:rPr>
          <w:t>Pijt</w:t>
        </w:r>
        <w:proofErr w:type="spellEnd"/>
        <w:r w:rsidRPr="00E00097">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rPr>
          <w:t>ln</w:t>
        </w:r>
      </w:ins>
      <w:ins w:id="1016" w:author="Emma Sophia Donnelly" w:date="2024-10-14T17:48:00Z" w16du:dateUtc="2024-10-14T21:48:00Z">
        <w:r>
          <w:rPr>
            <w:rFonts w:ascii="Times New Roman" w:eastAsiaTheme="minorEastAsia" w:hAnsi="Times New Roman" w:cs="Times New Roman"/>
            <w:sz w:val="24"/>
            <w:szCs w:val="24"/>
          </w:rPr>
          <w:t>(</w:t>
        </w:r>
        <w:proofErr w:type="spellStart"/>
        <w:proofErr w:type="gramEnd"/>
        <w:r w:rsidRPr="00E00097">
          <w:rPr>
            <w:rFonts w:ascii="Times New Roman" w:eastAsiaTheme="minorEastAsia" w:hAnsi="Times New Roman" w:cs="Times New Roman"/>
            <w:sz w:val="24"/>
            <w:szCs w:val="24"/>
          </w:rPr>
          <w:t>Pijt</w:t>
        </w:r>
        <w:proofErr w:type="spellEnd"/>
        <w:r>
          <w:rPr>
            <w:rFonts w:ascii="Times New Roman" w:eastAsiaTheme="minorEastAsia" w:hAnsi="Times New Roman" w:cs="Times New Roman"/>
            <w:sz w:val="24"/>
            <w:szCs w:val="24"/>
          </w:rPr>
          <w:t>)</w:t>
        </w:r>
      </w:ins>
    </w:p>
    <w:p w14:paraId="6E69DBC0" w14:textId="2A59A8B7" w:rsidR="00E00097" w:rsidRDefault="00E00097" w:rsidP="00E00097">
      <w:pPr>
        <w:pStyle w:val="ListParagraph"/>
        <w:numPr>
          <w:ilvl w:val="0"/>
          <w:numId w:val="8"/>
        </w:numPr>
        <w:spacing w:line="480" w:lineRule="auto"/>
        <w:rPr>
          <w:ins w:id="1017" w:author="Emma Sophia Donnelly" w:date="2024-10-14T17:46:00Z" w16du:dateUtc="2024-10-14T21:46:00Z"/>
          <w:rFonts w:ascii="Times New Roman" w:eastAsiaTheme="minorEastAsia" w:hAnsi="Times New Roman" w:cs="Times New Roman"/>
          <w:sz w:val="24"/>
          <w:szCs w:val="24"/>
        </w:rPr>
      </w:pPr>
      <w:ins w:id="1018" w:author="Emma Sophia Donnelly" w:date="2024-10-14T17:48:00Z" w16du:dateUtc="2024-10-14T21:48:00Z">
        <w:r>
          <w:rPr>
            <w:rFonts w:ascii="Times New Roman" w:eastAsiaTheme="minorEastAsia" w:hAnsi="Times New Roman" w:cs="Times New Roman"/>
            <w:sz w:val="24"/>
            <w:szCs w:val="24"/>
          </w:rPr>
          <w:t>Run MLE</w:t>
        </w:r>
      </w:ins>
    </w:p>
    <w:p w14:paraId="0C417C19" w14:textId="77777777" w:rsidR="00E00097" w:rsidRDefault="00E00097" w:rsidP="00E00097">
      <w:pPr>
        <w:spacing w:line="480" w:lineRule="auto"/>
        <w:rPr>
          <w:ins w:id="1019" w:author="Emma Sophia Donnelly" w:date="2024-10-14T17:46:00Z" w16du:dateUtc="2024-10-14T21:46:00Z"/>
          <w:rFonts w:ascii="Times New Roman" w:eastAsiaTheme="minorEastAsia" w:hAnsi="Times New Roman" w:cs="Times New Roman"/>
          <w:sz w:val="24"/>
          <w:szCs w:val="24"/>
        </w:rPr>
      </w:pPr>
    </w:p>
    <w:p w14:paraId="05B50978" w14:textId="77777777" w:rsidR="00E00097" w:rsidRPr="00E00097" w:rsidRDefault="00E00097" w:rsidP="00E00097">
      <w:pPr>
        <w:spacing w:line="480" w:lineRule="auto"/>
        <w:rPr>
          <w:ins w:id="1020" w:author="Emma Sophia Donnelly" w:date="2024-10-14T15:34:00Z" w16du:dateUtc="2024-10-14T19:34:00Z"/>
          <w:rFonts w:ascii="Times New Roman" w:eastAsiaTheme="minorEastAsia" w:hAnsi="Times New Roman" w:cs="Times New Roman"/>
          <w:sz w:val="24"/>
          <w:szCs w:val="24"/>
          <w:rPrChange w:id="1021" w:author="Emma Sophia Donnelly" w:date="2024-10-14T17:46:00Z" w16du:dateUtc="2024-10-14T21:46:00Z">
            <w:rPr>
              <w:ins w:id="1022" w:author="Emma Sophia Donnelly" w:date="2024-10-14T15:34:00Z" w16du:dateUtc="2024-10-14T19:34:00Z"/>
            </w:rPr>
          </w:rPrChange>
        </w:rPr>
      </w:pPr>
    </w:p>
    <w:p w14:paraId="2DAA2C11" w14:textId="13CD3439" w:rsidR="00AA57DD" w:rsidRDefault="00AA57DD" w:rsidP="00B04C98">
      <w:pPr>
        <w:spacing w:line="480" w:lineRule="auto"/>
        <w:rPr>
          <w:ins w:id="1023" w:author="Emma Sophia Donnelly" w:date="2024-10-14T15:34:00Z" w16du:dateUtc="2024-10-14T19:34:00Z"/>
          <w:rFonts w:ascii="Times New Roman" w:eastAsiaTheme="minorEastAsia" w:hAnsi="Times New Roman" w:cs="Times New Roman"/>
          <w:sz w:val="24"/>
          <w:szCs w:val="24"/>
        </w:rPr>
      </w:pPr>
      <w:ins w:id="1024" w:author="Emma Sophia Donnelly" w:date="2024-10-14T15:34:00Z" w16du:dateUtc="2024-10-14T19:34:00Z">
        <w:r>
          <w:rPr>
            <w:rFonts w:ascii="Times New Roman" w:eastAsiaTheme="minorEastAsia" w:hAnsi="Times New Roman" w:cs="Times New Roman"/>
            <w:sz w:val="24"/>
            <w:szCs w:val="24"/>
          </w:rPr>
          <w:lastRenderedPageBreak/>
          <w:t>Sorting mode</w:t>
        </w:r>
      </w:ins>
      <w:ins w:id="1025" w:author="Emma Sophia Donnelly" w:date="2024-10-14T17:22:00Z" w16du:dateUtc="2024-10-14T21:22:00Z">
        <w:r w:rsidR="009414E4">
          <w:rPr>
            <w:rFonts w:ascii="Times New Roman" w:eastAsiaTheme="minorEastAsia" w:hAnsi="Times New Roman" w:cs="Times New Roman"/>
            <w:sz w:val="24"/>
            <w:szCs w:val="24"/>
          </w:rPr>
          <w:t xml:space="preserve"> </w:t>
        </w:r>
      </w:ins>
      <w:ins w:id="1026" w:author="Emma Sophia Donnelly" w:date="2024-10-14T15:34:00Z" w16du:dateUtc="2024-10-14T19:34:00Z">
        <w:r>
          <w:rPr>
            <w:rFonts w:ascii="Times New Roman" w:eastAsiaTheme="minorEastAsia" w:hAnsi="Times New Roman" w:cs="Times New Roman"/>
            <w:sz w:val="24"/>
            <w:szCs w:val="24"/>
          </w:rPr>
          <w:t>l estimation:</w:t>
        </w:r>
      </w:ins>
    </w:p>
    <w:p w14:paraId="53F087D1" w14:textId="72809737" w:rsidR="00AA57DD" w:rsidRDefault="00B36005" w:rsidP="00AA57DD">
      <w:pPr>
        <w:pStyle w:val="ListParagraph"/>
        <w:numPr>
          <w:ilvl w:val="0"/>
          <w:numId w:val="3"/>
        </w:numPr>
        <w:spacing w:line="480" w:lineRule="auto"/>
        <w:rPr>
          <w:ins w:id="1027" w:author="Emma Sophia Donnelly" w:date="2024-10-14T15:34:00Z" w16du:dateUtc="2024-10-14T19:34:00Z"/>
          <w:rFonts w:ascii="Times New Roman" w:eastAsiaTheme="minorEastAsia" w:hAnsi="Times New Roman" w:cs="Times New Roman"/>
          <w:sz w:val="24"/>
          <w:szCs w:val="24"/>
        </w:rPr>
      </w:pPr>
      <w:ins w:id="1028" w:author="Emma Sophia Donnelly" w:date="2024-10-14T15:34:00Z" w16du:dateUtc="2024-10-14T19:34:00Z">
        <w:r>
          <w:rPr>
            <w:rFonts w:ascii="Times New Roman" w:eastAsiaTheme="minorEastAsia" w:hAnsi="Times New Roman" w:cs="Times New Roman"/>
            <w:sz w:val="24"/>
            <w:szCs w:val="24"/>
          </w:rPr>
          <w:t>Melstrom uses logit (not 2 stages)</w:t>
        </w:r>
      </w:ins>
      <w:ins w:id="1029" w:author="Emma Sophia Donnelly" w:date="2024-10-14T15:37:00Z" w16du:dateUtc="2024-10-14T19:37:00Z">
        <w:r w:rsidR="008319D3">
          <w:rPr>
            <w:rFonts w:ascii="Times New Roman" w:eastAsiaTheme="minorEastAsia" w:hAnsi="Times New Roman" w:cs="Times New Roman"/>
            <w:sz w:val="24"/>
            <w:szCs w:val="24"/>
          </w:rPr>
          <w:t xml:space="preserve"> using MLE</w:t>
        </w:r>
      </w:ins>
      <w:ins w:id="1030" w:author="Emma Sophia Donnelly" w:date="2024-10-14T15:38:00Z" w16du:dateUtc="2024-10-14T19:38:00Z">
        <w:r w:rsidR="00380AD1">
          <w:rPr>
            <w:rFonts w:ascii="Times New Roman" w:eastAsiaTheme="minorEastAsia" w:hAnsi="Times New Roman" w:cs="Times New Roman"/>
            <w:sz w:val="24"/>
            <w:szCs w:val="24"/>
          </w:rPr>
          <w:t>. Use IV</w:t>
        </w:r>
      </w:ins>
      <w:ins w:id="1031" w:author="Emma Sophia Donnelly" w:date="2024-10-14T15:38:00Z">
        <w:r w:rsidR="00380AD1" w:rsidRPr="00380AD1">
          <w:rPr>
            <w:rFonts w:ascii="Times New Roman" w:eastAsiaTheme="minorEastAsia" w:hAnsi="Times New Roman" w:cs="Times New Roman"/>
            <w:sz w:val="24"/>
            <w:szCs w:val="24"/>
          </w:rPr>
          <w:t xml:space="preserve"> to </w:t>
        </w:r>
        <w:proofErr w:type="gramStart"/>
        <w:r w:rsidR="00380AD1" w:rsidRPr="00380AD1">
          <w:rPr>
            <w:rFonts w:ascii="Times New Roman" w:eastAsiaTheme="minorEastAsia" w:hAnsi="Times New Roman" w:cs="Times New Roman"/>
            <w:sz w:val="24"/>
            <w:szCs w:val="24"/>
          </w:rPr>
          <w:t>control for</w:t>
        </w:r>
        <w:proofErr w:type="gramEnd"/>
        <w:r w:rsidR="00380AD1" w:rsidRPr="00380AD1">
          <w:rPr>
            <w:rFonts w:ascii="Times New Roman" w:eastAsiaTheme="minorEastAsia" w:hAnsi="Times New Roman" w:cs="Times New Roman"/>
            <w:sz w:val="24"/>
            <w:szCs w:val="24"/>
          </w:rPr>
          <w:t xml:space="preserve"> unobserved location attributes and price endogeneity.</w:t>
        </w:r>
      </w:ins>
    </w:p>
    <w:p w14:paraId="37E1FC84" w14:textId="29FADFB8" w:rsidR="00B36005" w:rsidRDefault="00997D46" w:rsidP="00997D46">
      <w:pPr>
        <w:pStyle w:val="ListParagraph"/>
        <w:numPr>
          <w:ilvl w:val="1"/>
          <w:numId w:val="3"/>
        </w:numPr>
        <w:spacing w:line="480" w:lineRule="auto"/>
        <w:rPr>
          <w:ins w:id="1032" w:author="Emma Sophia Donnelly" w:date="2024-10-14T16:35:00Z" w16du:dateUtc="2024-10-14T20:35:00Z"/>
          <w:rFonts w:ascii="Times New Roman" w:eastAsiaTheme="minorEastAsia" w:hAnsi="Times New Roman" w:cs="Times New Roman"/>
          <w:sz w:val="24"/>
          <w:szCs w:val="24"/>
        </w:rPr>
      </w:pPr>
      <w:ins w:id="1033" w:author="Emma Sophia Donnelly" w:date="2024-10-14T16:25:00Z" w16du:dateUtc="2024-10-14T20:25:00Z">
        <w:r>
          <w:rPr>
            <w:rFonts w:ascii="Times New Roman" w:eastAsiaTheme="minorEastAsia" w:hAnsi="Times New Roman" w:cs="Times New Roman"/>
            <w:sz w:val="24"/>
            <w:szCs w:val="24"/>
          </w:rPr>
          <w:t xml:space="preserve">He </w:t>
        </w:r>
        <w:proofErr w:type="gramStart"/>
        <w:r>
          <w:rPr>
            <w:rFonts w:ascii="Times New Roman" w:eastAsiaTheme="minorEastAsia" w:hAnsi="Times New Roman" w:cs="Times New Roman"/>
            <w:sz w:val="24"/>
            <w:szCs w:val="24"/>
          </w:rPr>
          <w:t>controls</w:t>
        </w:r>
      </w:ins>
      <w:ins w:id="1034" w:author="Emma Sophia Donnelly" w:date="2024-10-14T16:32:00Z" w16du:dateUtc="2024-10-14T20:32:00Z">
        <w:r>
          <w:rPr>
            <w:rFonts w:ascii="Times New Roman" w:eastAsiaTheme="minorEastAsia" w:hAnsi="Times New Roman" w:cs="Times New Roman"/>
            <w:sz w:val="24"/>
            <w:szCs w:val="24"/>
          </w:rPr>
          <w:t xml:space="preserve"> </w:t>
        </w:r>
      </w:ins>
      <w:ins w:id="1035" w:author="Emma Sophia Donnelly" w:date="2024-10-14T16:25:00Z" w16du:dateUtc="2024-10-14T20:25:00Z">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price endogeneity with a control function approach</w:t>
        </w:r>
      </w:ins>
      <w:ins w:id="1036" w:author="Emma Sophia Donnelly" w:date="2024-10-14T16:32:00Z" w16du:dateUtc="2024-10-14T20:32:00Z">
        <w:r>
          <w:rPr>
            <w:rFonts w:ascii="Times New Roman" w:eastAsiaTheme="minorEastAsia" w:hAnsi="Times New Roman" w:cs="Times New Roman"/>
            <w:sz w:val="24"/>
            <w:szCs w:val="24"/>
          </w:rPr>
          <w:t>. First, constructs instruments based on distant location attributes. Second, he regresses price on location attributes and instrum</w:t>
        </w:r>
      </w:ins>
      <w:ins w:id="1037" w:author="Emma Sophia Donnelly" w:date="2024-10-14T16:33:00Z" w16du:dateUtc="2024-10-14T20:33:00Z">
        <w:r>
          <w:rPr>
            <w:rFonts w:ascii="Times New Roman" w:eastAsiaTheme="minorEastAsia" w:hAnsi="Times New Roman" w:cs="Times New Roman"/>
            <w:sz w:val="24"/>
            <w:szCs w:val="24"/>
          </w:rPr>
          <w:t>ents. Third, he inserts the residuals from the regression into the utility functio</w:t>
        </w:r>
      </w:ins>
      <w:ins w:id="1038" w:author="Emma Sophia Donnelly" w:date="2024-10-14T16:35:00Z" w16du:dateUtc="2024-10-14T20:35:00Z">
        <w:r>
          <w:rPr>
            <w:rFonts w:ascii="Times New Roman" w:eastAsiaTheme="minorEastAsia" w:hAnsi="Times New Roman" w:cs="Times New Roman"/>
            <w:sz w:val="24"/>
            <w:szCs w:val="24"/>
          </w:rPr>
          <w:t>n.</w:t>
        </w:r>
      </w:ins>
    </w:p>
    <w:p w14:paraId="70FC9923" w14:textId="14D5599D" w:rsidR="004E50E0" w:rsidRDefault="00997D46" w:rsidP="002525CF">
      <w:pPr>
        <w:pStyle w:val="ListParagraph"/>
        <w:numPr>
          <w:ilvl w:val="1"/>
          <w:numId w:val="3"/>
        </w:numPr>
        <w:spacing w:line="480" w:lineRule="auto"/>
        <w:rPr>
          <w:ins w:id="1039" w:author="Emma Sophia Donnelly" w:date="2024-10-14T16:49:00Z" w16du:dateUtc="2024-10-14T20:49:00Z"/>
          <w:rFonts w:ascii="Times New Roman" w:eastAsiaTheme="minorEastAsia" w:hAnsi="Times New Roman" w:cs="Times New Roman"/>
          <w:sz w:val="24"/>
          <w:szCs w:val="24"/>
        </w:rPr>
      </w:pPr>
      <w:ins w:id="1040" w:author="Emma Sophia Donnelly" w:date="2024-10-14T16:35:00Z" w16du:dateUtc="2024-10-14T20:35:00Z">
        <w:r>
          <w:rPr>
            <w:rFonts w:ascii="Times New Roman" w:eastAsiaTheme="minorEastAsia" w:hAnsi="Times New Roman" w:cs="Times New Roman"/>
            <w:sz w:val="24"/>
            <w:szCs w:val="24"/>
          </w:rPr>
          <w:t xml:space="preserve">So, for example, use the </w:t>
        </w:r>
        <w:r w:rsidR="00D24FA6">
          <w:rPr>
            <w:rFonts w:ascii="Times New Roman" w:eastAsiaTheme="minorEastAsia" w:hAnsi="Times New Roman" w:cs="Times New Roman"/>
            <w:sz w:val="24"/>
            <w:szCs w:val="24"/>
          </w:rPr>
          <w:t xml:space="preserve">crime </w:t>
        </w:r>
        <w:commentRangeStart w:id="1041"/>
        <w:r w:rsidR="00D24FA6">
          <w:rPr>
            <w:rFonts w:ascii="Times New Roman" w:eastAsiaTheme="minorEastAsia" w:hAnsi="Times New Roman" w:cs="Times New Roman"/>
            <w:sz w:val="24"/>
            <w:szCs w:val="24"/>
          </w:rPr>
          <w:t xml:space="preserve">rate </w:t>
        </w:r>
        <w:r w:rsidR="00D24FA6" w:rsidRPr="002525CF">
          <w:rPr>
            <w:rFonts w:ascii="Times New Roman" w:eastAsiaTheme="minorEastAsia" w:hAnsi="Times New Roman" w:cs="Times New Roman"/>
            <w:sz w:val="24"/>
            <w:szCs w:val="24"/>
            <w:rPrChange w:id="1042" w:author="Emma Sophia Donnelly" w:date="2024-10-14T16:36:00Z" w16du:dateUtc="2024-10-14T20:36:00Z">
              <w:rPr/>
            </w:rPrChange>
          </w:rPr>
          <w:t xml:space="preserve">far away </w:t>
        </w:r>
      </w:ins>
      <w:commentRangeEnd w:id="1041"/>
      <w:ins w:id="1043" w:author="Emma Sophia Donnelly" w:date="2024-10-14T16:37:00Z" w16du:dateUtc="2024-10-14T20:37:00Z">
        <w:r w:rsidR="002525CF">
          <w:rPr>
            <w:rStyle w:val="CommentReference"/>
          </w:rPr>
          <w:commentReference w:id="1041"/>
        </w:r>
      </w:ins>
      <w:ins w:id="1044" w:author="Emma Sophia Donnelly" w:date="2024-10-14T16:35:00Z" w16du:dateUtc="2024-10-14T20:35:00Z">
        <w:r w:rsidR="00D24FA6" w:rsidRPr="002525CF">
          <w:rPr>
            <w:rFonts w:ascii="Times New Roman" w:eastAsiaTheme="minorEastAsia" w:hAnsi="Times New Roman" w:cs="Times New Roman"/>
            <w:sz w:val="24"/>
            <w:szCs w:val="24"/>
            <w:rPrChange w:id="1045" w:author="Emma Sophia Donnelly" w:date="2024-10-14T16:36:00Z" w16du:dateUtc="2024-10-14T20:36:00Z">
              <w:rPr/>
            </w:rPrChange>
          </w:rPr>
          <w:t xml:space="preserve">as an IV. </w:t>
        </w:r>
      </w:ins>
    </w:p>
    <w:p w14:paraId="20074726" w14:textId="60E28098" w:rsidR="00B74ECE" w:rsidRPr="002525CF" w:rsidRDefault="00B74ECE" w:rsidP="002525CF">
      <w:pPr>
        <w:pStyle w:val="ListParagraph"/>
        <w:numPr>
          <w:ilvl w:val="1"/>
          <w:numId w:val="3"/>
        </w:numPr>
        <w:spacing w:line="480" w:lineRule="auto"/>
        <w:rPr>
          <w:ins w:id="1046" w:author="Emma Sophia Donnelly" w:date="2024-10-14T16:36:00Z" w16du:dateUtc="2024-10-14T20:36:00Z"/>
          <w:rFonts w:ascii="Times New Roman" w:eastAsiaTheme="minorEastAsia" w:hAnsi="Times New Roman" w:cs="Times New Roman"/>
          <w:sz w:val="24"/>
          <w:szCs w:val="24"/>
          <w:rPrChange w:id="1047" w:author="Emma Sophia Donnelly" w:date="2024-10-14T16:36:00Z" w16du:dateUtc="2024-10-14T20:36:00Z">
            <w:rPr>
              <w:ins w:id="1048" w:author="Emma Sophia Donnelly" w:date="2024-10-14T16:36:00Z" w16du:dateUtc="2024-10-14T20:36:00Z"/>
            </w:rPr>
          </w:rPrChange>
        </w:rPr>
      </w:pPr>
      <w:ins w:id="1049" w:author="Emma Sophia Donnelly" w:date="2024-10-14T16:49:00Z" w16du:dateUtc="2024-10-14T20:49:00Z">
        <w:r>
          <w:rPr>
            <w:rFonts w:ascii="Times New Roman" w:eastAsiaTheme="minorEastAsia" w:hAnsi="Times New Roman" w:cs="Times New Roman"/>
            <w:sz w:val="24"/>
            <w:szCs w:val="24"/>
          </w:rPr>
          <w:t>Price endogeneity occurs because price is correlated with unobservable attributes</w:t>
        </w:r>
      </w:ins>
    </w:p>
    <w:p w14:paraId="460F65B3" w14:textId="77777777" w:rsidR="004E50E0" w:rsidRDefault="004E50E0">
      <w:pPr>
        <w:rPr>
          <w:ins w:id="1050" w:author="Emma Sophia Donnelly" w:date="2024-10-14T16:36:00Z" w16du:dateUtc="2024-10-14T20:36:00Z"/>
          <w:rFonts w:ascii="Times New Roman" w:eastAsiaTheme="minorEastAsia" w:hAnsi="Times New Roman" w:cs="Times New Roman"/>
          <w:sz w:val="24"/>
          <w:szCs w:val="24"/>
        </w:rPr>
      </w:pPr>
      <w:ins w:id="1051" w:author="Emma Sophia Donnelly" w:date="2024-10-14T16:36:00Z" w16du:dateUtc="2024-10-14T20:36:00Z">
        <w:r>
          <w:rPr>
            <w:rFonts w:ascii="Times New Roman" w:eastAsiaTheme="minorEastAsia" w:hAnsi="Times New Roman" w:cs="Times New Roman"/>
            <w:sz w:val="24"/>
            <w:szCs w:val="24"/>
          </w:rPr>
          <w:br w:type="page"/>
        </w:r>
      </w:ins>
    </w:p>
    <w:p w14:paraId="58A01037" w14:textId="77777777" w:rsidR="00997D46" w:rsidRPr="00AA57DD" w:rsidRDefault="00997D46">
      <w:pPr>
        <w:pStyle w:val="ListParagraph"/>
        <w:numPr>
          <w:ilvl w:val="1"/>
          <w:numId w:val="3"/>
        </w:numPr>
        <w:spacing w:line="480" w:lineRule="auto"/>
        <w:rPr>
          <w:ins w:id="1052" w:author="Emma Sophia Donnelly" w:date="2024-10-14T14:25:00Z"/>
          <w:rFonts w:ascii="Times New Roman" w:eastAsiaTheme="minorEastAsia" w:hAnsi="Times New Roman" w:cs="Times New Roman"/>
          <w:sz w:val="24"/>
          <w:szCs w:val="24"/>
          <w:rPrChange w:id="1053" w:author="Emma Sophia Donnelly" w:date="2024-10-14T15:34:00Z" w16du:dateUtc="2024-10-14T19:34:00Z">
            <w:rPr>
              <w:ins w:id="1054" w:author="Emma Sophia Donnelly" w:date="2024-10-14T14:25:00Z"/>
            </w:rPr>
          </w:rPrChange>
        </w:rPr>
        <w:pPrChange w:id="1055" w:author="Emma Sophia Donnelly" w:date="2024-10-14T16:25:00Z" w16du:dateUtc="2024-10-14T20:25:00Z">
          <w:pPr>
            <w:spacing w:line="480" w:lineRule="auto"/>
          </w:pPr>
        </w:pPrChange>
      </w:pPr>
    </w:p>
    <w:p w14:paraId="3DD7F1C6" w14:textId="133300AC" w:rsidR="006416DC" w:rsidRDefault="00B63960" w:rsidP="00A61B8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A4DC8F5" w14:textId="2BE6AB83" w:rsidR="00283E27" w:rsidDel="00DD7518" w:rsidRDefault="00283E27" w:rsidP="00A61B82">
      <w:pPr>
        <w:spacing w:line="480" w:lineRule="auto"/>
        <w:rPr>
          <w:del w:id="1056" w:author="Emma Sophia Donnelly" w:date="2024-10-14T14:24:00Z" w16du:dateUtc="2024-10-14T18:24:00Z"/>
          <w:rFonts w:ascii="Times New Roman" w:eastAsiaTheme="minorEastAsia" w:hAnsi="Times New Roman" w:cs="Times New Roman"/>
          <w:sz w:val="24"/>
          <w:szCs w:val="24"/>
        </w:rPr>
      </w:pPr>
      <w:del w:id="1057" w:author="Emma Sophia Donnelly" w:date="2024-10-14T14:24:00Z" w16du:dateUtc="2024-10-14T18:24:00Z">
        <w:r w:rsidDel="00DD7518">
          <w:rPr>
            <w:rFonts w:ascii="Times New Roman" w:eastAsiaTheme="minorEastAsia" w:hAnsi="Times New Roman" w:cs="Times New Roman"/>
            <w:sz w:val="24"/>
            <w:szCs w:val="24"/>
          </w:rPr>
          <w:delText>Include duration in “cost”</w:delText>
        </w:r>
      </w:del>
    </w:p>
    <w:p w14:paraId="7765F829" w14:textId="77777777" w:rsidR="00B63960" w:rsidRDefault="00B63960" w:rsidP="00A61B82">
      <w:pPr>
        <w:spacing w:line="480" w:lineRule="auto"/>
        <w:rPr>
          <w:rFonts w:ascii="Times New Roman" w:eastAsiaTheme="minorEastAsia" w:hAnsi="Times New Roman" w:cs="Times New Roman"/>
          <w:sz w:val="24"/>
          <w:szCs w:val="24"/>
        </w:rPr>
      </w:pPr>
    </w:p>
    <w:p w14:paraId="4E963E14" w14:textId="77777777" w:rsidR="00891AE0" w:rsidRPr="006416DC" w:rsidRDefault="00891AE0" w:rsidP="00A61B82">
      <w:pPr>
        <w:spacing w:line="480" w:lineRule="auto"/>
        <w:rPr>
          <w:rFonts w:ascii="Times New Roman" w:eastAsiaTheme="minorEastAsia" w:hAnsi="Times New Roman" w:cs="Times New Roman"/>
          <w:sz w:val="24"/>
          <w:szCs w:val="24"/>
        </w:rPr>
      </w:pPr>
    </w:p>
    <w:p w14:paraId="50BF0C62" w14:textId="30AF7B7B" w:rsidR="00A61B82" w:rsidRPr="00A61B82" w:rsidRDefault="00A61B82" w:rsidP="00A61B82">
      <w:pPr>
        <w:spacing w:line="480" w:lineRule="auto"/>
        <w:rPr>
          <w:rFonts w:ascii="Times New Roman" w:hAnsi="Times New Roman" w:cs="Times New Roman"/>
          <w:sz w:val="24"/>
          <w:szCs w:val="24"/>
        </w:rPr>
      </w:pPr>
      <w:r>
        <w:rPr>
          <w:rFonts w:ascii="Times New Roman" w:hAnsi="Times New Roman" w:cs="Times New Roman"/>
          <w:sz w:val="24"/>
          <w:szCs w:val="24"/>
        </w:rPr>
        <w:t xml:space="preserve">One concern with buyouts is that if homes are removed from a hazardous area, the tax base of the local government for the remaining homes may be reduced if participants relocate far from their origin. Thus, it is important to understand how buyouts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those remaining in the location.</w:t>
      </w:r>
    </w:p>
    <w:p w14:paraId="6B20A7E6" w14:textId="79A69C11" w:rsidR="0079497C" w:rsidRDefault="00E26996" w:rsidP="005233E4">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develop</w:t>
      </w:r>
      <w:proofErr w:type="gramEnd"/>
      <w:r>
        <w:rPr>
          <w:rFonts w:ascii="Times New Roman" w:hAnsi="Times New Roman" w:cs="Times New Roman"/>
          <w:sz w:val="24"/>
          <w:szCs w:val="24"/>
        </w:rPr>
        <w:t xml:space="preserve"> a residential sorting model to estimate the benefits of buyouts on different groups of residents. </w:t>
      </w:r>
    </w:p>
    <w:p w14:paraId="53F28CFC" w14:textId="77777777" w:rsidR="0079497C" w:rsidRDefault="0079497C" w:rsidP="005233E4">
      <w:pPr>
        <w:spacing w:line="480" w:lineRule="auto"/>
        <w:rPr>
          <w:rFonts w:ascii="Times New Roman" w:hAnsi="Times New Roman" w:cs="Times New Roman"/>
          <w:sz w:val="24"/>
          <w:szCs w:val="24"/>
        </w:rPr>
      </w:pPr>
    </w:p>
    <w:p w14:paraId="51BAED7C" w14:textId="401B6FB6" w:rsidR="00373CF5" w:rsidRPr="00373CF5" w:rsidRDefault="00373CF5" w:rsidP="005233E4">
      <w:pPr>
        <w:spacing w:line="480" w:lineRule="auto"/>
        <w:rPr>
          <w:rFonts w:ascii="Times New Roman" w:hAnsi="Times New Roman" w:cs="Times New Roman"/>
          <w:b/>
          <w:bCs/>
          <w:sz w:val="24"/>
          <w:szCs w:val="24"/>
        </w:rPr>
      </w:pPr>
      <w:r w:rsidRPr="00373CF5">
        <w:rPr>
          <w:rFonts w:ascii="Times New Roman" w:hAnsi="Times New Roman" w:cs="Times New Roman"/>
          <w:b/>
          <w:bCs/>
          <w:sz w:val="24"/>
          <w:szCs w:val="24"/>
        </w:rPr>
        <w:t>References</w:t>
      </w:r>
    </w:p>
    <w:p w14:paraId="0148F0A6" w14:textId="180DE3EF" w:rsidR="00F71DCA" w:rsidRDefault="00F71DCA" w:rsidP="00F71DCA">
      <w:pPr>
        <w:pStyle w:val="ListParagraph"/>
        <w:numPr>
          <w:ilvl w:val="0"/>
          <w:numId w:val="2"/>
        </w:numPr>
        <w:spacing w:line="240" w:lineRule="auto"/>
        <w:rPr>
          <w:rFonts w:ascii="Times New Roman" w:hAnsi="Times New Roman" w:cs="Times New Roman"/>
          <w:sz w:val="24"/>
          <w:szCs w:val="24"/>
        </w:rPr>
      </w:pPr>
      <w:r w:rsidRPr="00F71DCA">
        <w:rPr>
          <w:rFonts w:ascii="Times New Roman" w:hAnsi="Times New Roman" w:cs="Times New Roman"/>
          <w:sz w:val="24"/>
          <w:szCs w:val="24"/>
        </w:rPr>
        <w:t>Cain, L., Hernandez-Cortes, D., Timmins, C., &amp; Weber, P. (2024). Recent findings and methodologies in economics research in environmental justice. Review of Environmental Economics and Policy, 18(1), 116–142. The University of Chicago Press.</w:t>
      </w:r>
    </w:p>
    <w:p w14:paraId="1AA6798B" w14:textId="05DD4E1D" w:rsidR="00F86228" w:rsidRDefault="00F86228" w:rsidP="00F71DCA">
      <w:pPr>
        <w:pStyle w:val="ListParagraph"/>
        <w:numPr>
          <w:ilvl w:val="0"/>
          <w:numId w:val="2"/>
        </w:numPr>
        <w:spacing w:line="240" w:lineRule="auto"/>
        <w:rPr>
          <w:rFonts w:ascii="Times New Roman" w:hAnsi="Times New Roman" w:cs="Times New Roman"/>
          <w:sz w:val="24"/>
          <w:szCs w:val="24"/>
        </w:rPr>
      </w:pPr>
      <w:r w:rsidRPr="00F86228">
        <w:rPr>
          <w:rFonts w:ascii="Times New Roman" w:hAnsi="Times New Roman" w:cs="Times New Roman"/>
          <w:sz w:val="24"/>
          <w:szCs w:val="24"/>
        </w:rPr>
        <w:t xml:space="preserve">Elliott, J. R., &amp; Wang, Z. (2023). Managed retreat: A nationwide study of the local, racially segmented resettlement of homeowners from rising flood risks. </w:t>
      </w:r>
      <w:r w:rsidRPr="00F86228">
        <w:rPr>
          <w:rFonts w:ascii="Times New Roman" w:hAnsi="Times New Roman" w:cs="Times New Roman"/>
          <w:i/>
          <w:iCs/>
          <w:sz w:val="24"/>
          <w:szCs w:val="24"/>
        </w:rPr>
        <w:t>Environmental Research Letters, 18</w:t>
      </w:r>
      <w:r w:rsidRPr="00F86228">
        <w:rPr>
          <w:rFonts w:ascii="Times New Roman" w:hAnsi="Times New Roman" w:cs="Times New Roman"/>
          <w:sz w:val="24"/>
          <w:szCs w:val="24"/>
        </w:rPr>
        <w:t xml:space="preserve">(6), 06405. </w:t>
      </w:r>
      <w:hyperlink r:id="rId12" w:history="1">
        <w:r w:rsidR="00D633CF" w:rsidRPr="007D3F9F">
          <w:rPr>
            <w:rStyle w:val="Hyperlink"/>
            <w:rFonts w:ascii="Times New Roman" w:hAnsi="Times New Roman" w:cs="Times New Roman"/>
            <w:sz w:val="24"/>
            <w:szCs w:val="24"/>
          </w:rPr>
          <w:t>https://doi.org/10.1088/1748-9326/accfd6</w:t>
        </w:r>
      </w:hyperlink>
    </w:p>
    <w:p w14:paraId="031EF56B" w14:textId="75B28836" w:rsidR="002C7154" w:rsidRDefault="00D633CF" w:rsidP="00B77776">
      <w:pPr>
        <w:pStyle w:val="ListParagraph"/>
        <w:numPr>
          <w:ilvl w:val="0"/>
          <w:numId w:val="2"/>
        </w:numPr>
        <w:spacing w:line="240" w:lineRule="auto"/>
        <w:rPr>
          <w:rFonts w:ascii="Times New Roman" w:hAnsi="Times New Roman" w:cs="Times New Roman"/>
          <w:sz w:val="24"/>
          <w:szCs w:val="24"/>
        </w:rPr>
      </w:pPr>
      <w:proofErr w:type="spellStart"/>
      <w:r w:rsidRPr="00D633CF">
        <w:rPr>
          <w:rFonts w:ascii="Times New Roman" w:hAnsi="Times New Roman" w:cs="Times New Roman"/>
          <w:sz w:val="24"/>
          <w:szCs w:val="24"/>
        </w:rPr>
        <w:t>Hashida</w:t>
      </w:r>
      <w:proofErr w:type="spellEnd"/>
      <w:r w:rsidRPr="00D633CF">
        <w:rPr>
          <w:rFonts w:ascii="Times New Roman" w:hAnsi="Times New Roman" w:cs="Times New Roman"/>
          <w:sz w:val="24"/>
          <w:szCs w:val="24"/>
        </w:rPr>
        <w:t>, Y., &amp; Dundas, S. J. (2023)</w:t>
      </w:r>
      <w:r>
        <w:rPr>
          <w:rFonts w:ascii="Times New Roman" w:hAnsi="Times New Roman" w:cs="Times New Roman"/>
          <w:sz w:val="24"/>
          <w:szCs w:val="24"/>
        </w:rPr>
        <w:t xml:space="preserve"> a</w:t>
      </w:r>
      <w:r w:rsidRPr="00D633CF">
        <w:rPr>
          <w:rFonts w:ascii="Times New Roman" w:hAnsi="Times New Roman" w:cs="Times New Roman"/>
          <w:sz w:val="24"/>
          <w:szCs w:val="24"/>
        </w:rPr>
        <w:t xml:space="preserve">. Barriers to coastal managed retreat: Evidence from New Jersey’s Blue Acres program. </w:t>
      </w:r>
      <w:r w:rsidRPr="00D633CF">
        <w:rPr>
          <w:rFonts w:ascii="Times New Roman" w:hAnsi="Times New Roman" w:cs="Times New Roman"/>
          <w:i/>
          <w:iCs/>
          <w:sz w:val="24"/>
          <w:szCs w:val="24"/>
        </w:rPr>
        <w:t>Marine Resource Economics</w:t>
      </w:r>
      <w:r w:rsidRPr="00D633CF">
        <w:rPr>
          <w:rFonts w:ascii="Times New Roman" w:hAnsi="Times New Roman" w:cs="Times New Roman"/>
          <w:sz w:val="24"/>
          <w:szCs w:val="24"/>
        </w:rPr>
        <w:t xml:space="preserve">, 39(3), Article 3. </w:t>
      </w:r>
      <w:hyperlink r:id="rId13" w:history="1">
        <w:r w:rsidR="00616535" w:rsidRPr="007D3F9F">
          <w:rPr>
            <w:rStyle w:val="Hyperlink"/>
            <w:rFonts w:ascii="Times New Roman" w:hAnsi="Times New Roman" w:cs="Times New Roman"/>
            <w:sz w:val="24"/>
            <w:szCs w:val="24"/>
          </w:rPr>
          <w:t>https://doi.org/10.5325/marineresecon.39.3.001</w:t>
        </w:r>
      </w:hyperlink>
    </w:p>
    <w:p w14:paraId="43026AF7" w14:textId="04EB6094" w:rsidR="00B77776" w:rsidRDefault="00B77776" w:rsidP="00B77776">
      <w:pPr>
        <w:pStyle w:val="ListParagraph"/>
        <w:numPr>
          <w:ilvl w:val="0"/>
          <w:numId w:val="2"/>
        </w:numPr>
        <w:spacing w:line="240" w:lineRule="auto"/>
        <w:rPr>
          <w:rFonts w:ascii="Times New Roman" w:hAnsi="Times New Roman" w:cs="Times New Roman"/>
          <w:sz w:val="24"/>
          <w:szCs w:val="24"/>
        </w:rPr>
      </w:pPr>
      <w:r w:rsidRPr="00B77776">
        <w:rPr>
          <w:rFonts w:ascii="Times New Roman" w:hAnsi="Times New Roman" w:cs="Times New Roman"/>
          <w:sz w:val="24"/>
          <w:szCs w:val="24"/>
        </w:rPr>
        <w:t>Landry, C. E., Shonkwiler, J. S., &amp; Whitehead, J. C. (2</w:t>
      </w:r>
      <w:r>
        <w:rPr>
          <w:rFonts w:ascii="Times New Roman" w:hAnsi="Times New Roman" w:cs="Times New Roman"/>
          <w:sz w:val="24"/>
          <w:szCs w:val="24"/>
        </w:rPr>
        <w:t>020</w:t>
      </w:r>
      <w:r w:rsidRPr="00B77776">
        <w:rPr>
          <w:rFonts w:ascii="Times New Roman" w:hAnsi="Times New Roman" w:cs="Times New Roman"/>
          <w:sz w:val="24"/>
          <w:szCs w:val="24"/>
        </w:rPr>
        <w:t xml:space="preserve">). Economic values of coastal erosion management: Joint estimation of use and existence values with recreation demand and contingent valuation data. </w:t>
      </w:r>
      <w:r w:rsidRPr="00B77776">
        <w:rPr>
          <w:rFonts w:ascii="Times New Roman" w:hAnsi="Times New Roman" w:cs="Times New Roman"/>
          <w:i/>
          <w:iCs/>
          <w:sz w:val="24"/>
          <w:szCs w:val="24"/>
        </w:rPr>
        <w:t>Marine Resource Economics</w:t>
      </w:r>
      <w:r w:rsidRPr="00B77776">
        <w:rPr>
          <w:rFonts w:ascii="Times New Roman" w:hAnsi="Times New Roman" w:cs="Times New Roman"/>
          <w:sz w:val="24"/>
          <w:szCs w:val="24"/>
        </w:rPr>
        <w:t xml:space="preserve">, 28(3), 253-267. </w:t>
      </w:r>
      <w:hyperlink r:id="rId14" w:history="1">
        <w:r w:rsidRPr="007D3F9F">
          <w:rPr>
            <w:rStyle w:val="Hyperlink"/>
            <w:rFonts w:ascii="Times New Roman" w:hAnsi="Times New Roman" w:cs="Times New Roman"/>
            <w:sz w:val="24"/>
            <w:szCs w:val="24"/>
          </w:rPr>
          <w:t>https://doi.org/10.5950/0738-1360-28.3.253</w:t>
        </w:r>
      </w:hyperlink>
      <w:r>
        <w:rPr>
          <w:rFonts w:ascii="Times New Roman" w:hAnsi="Times New Roman" w:cs="Times New Roman"/>
          <w:sz w:val="24"/>
          <w:szCs w:val="24"/>
        </w:rPr>
        <w:t xml:space="preserve"> </w:t>
      </w:r>
    </w:p>
    <w:p w14:paraId="76063523" w14:textId="3C193214" w:rsidR="00651646" w:rsidRDefault="00651646" w:rsidP="00B77776">
      <w:pPr>
        <w:pStyle w:val="ListParagraph"/>
        <w:numPr>
          <w:ilvl w:val="0"/>
          <w:numId w:val="2"/>
        </w:numPr>
        <w:spacing w:line="240" w:lineRule="auto"/>
        <w:rPr>
          <w:rFonts w:ascii="Times New Roman" w:hAnsi="Times New Roman" w:cs="Times New Roman"/>
          <w:sz w:val="24"/>
          <w:szCs w:val="24"/>
        </w:rPr>
      </w:pPr>
      <w:r w:rsidRPr="00651646">
        <w:rPr>
          <w:rFonts w:ascii="Times New Roman" w:hAnsi="Times New Roman" w:cs="Times New Roman"/>
          <w:sz w:val="24"/>
          <w:szCs w:val="24"/>
        </w:rPr>
        <w:t xml:space="preserve">Miao, Q., &amp; </w:t>
      </w:r>
      <w:proofErr w:type="spellStart"/>
      <w:r w:rsidRPr="00651646">
        <w:rPr>
          <w:rFonts w:ascii="Times New Roman" w:hAnsi="Times New Roman" w:cs="Times New Roman"/>
          <w:sz w:val="24"/>
          <w:szCs w:val="24"/>
        </w:rPr>
        <w:t>Davlasheridze</w:t>
      </w:r>
      <w:proofErr w:type="spellEnd"/>
      <w:r w:rsidRPr="00651646">
        <w:rPr>
          <w:rFonts w:ascii="Times New Roman" w:hAnsi="Times New Roman" w:cs="Times New Roman"/>
          <w:sz w:val="24"/>
          <w:szCs w:val="24"/>
        </w:rPr>
        <w:t xml:space="preserve">, M. (2021). Managed retreat in the face of climate change: Examining factors influencing buyouts of floodplain properties. </w:t>
      </w:r>
      <w:r w:rsidRPr="00651646">
        <w:rPr>
          <w:rFonts w:ascii="Times New Roman" w:hAnsi="Times New Roman" w:cs="Times New Roman"/>
          <w:i/>
          <w:iCs/>
          <w:sz w:val="24"/>
          <w:szCs w:val="24"/>
        </w:rPr>
        <w:t>Natural Hazards Review</w:t>
      </w:r>
      <w:r w:rsidRPr="00651646">
        <w:rPr>
          <w:rFonts w:ascii="Times New Roman" w:hAnsi="Times New Roman" w:cs="Times New Roman"/>
          <w:sz w:val="24"/>
          <w:szCs w:val="24"/>
        </w:rPr>
        <w:t xml:space="preserve">, 23(1), 1-10. </w:t>
      </w:r>
      <w:hyperlink r:id="rId15" w:history="1">
        <w:r w:rsidR="00D02432" w:rsidRPr="007D3F9F">
          <w:rPr>
            <w:rStyle w:val="Hyperlink"/>
            <w:rFonts w:ascii="Times New Roman" w:hAnsi="Times New Roman" w:cs="Times New Roman"/>
            <w:sz w:val="24"/>
            <w:szCs w:val="24"/>
          </w:rPr>
          <w:t>https://doi.org/10.1061/(ASCE)NH.1527-6996.0000042</w:t>
        </w:r>
      </w:hyperlink>
    </w:p>
    <w:p w14:paraId="69E352CE" w14:textId="23C04456" w:rsidR="004818B1" w:rsidRDefault="00D02432" w:rsidP="00292C04">
      <w:pPr>
        <w:pStyle w:val="ListParagraph"/>
        <w:numPr>
          <w:ilvl w:val="0"/>
          <w:numId w:val="2"/>
        </w:numPr>
        <w:spacing w:line="240" w:lineRule="auto"/>
        <w:rPr>
          <w:rFonts w:ascii="Times New Roman" w:hAnsi="Times New Roman" w:cs="Times New Roman"/>
          <w:sz w:val="24"/>
          <w:szCs w:val="24"/>
        </w:rPr>
      </w:pPr>
      <w:r w:rsidRPr="00D02432">
        <w:rPr>
          <w:rFonts w:ascii="Times New Roman" w:hAnsi="Times New Roman" w:cs="Times New Roman"/>
          <w:sz w:val="24"/>
          <w:szCs w:val="24"/>
        </w:rPr>
        <w:t xml:space="preserve">Federal Emergency Management Agency. (n.d.). </w:t>
      </w:r>
      <w:r w:rsidRPr="00D02432">
        <w:rPr>
          <w:rFonts w:ascii="Times New Roman" w:hAnsi="Times New Roman" w:cs="Times New Roman"/>
          <w:i/>
          <w:iCs/>
          <w:sz w:val="24"/>
          <w:szCs w:val="24"/>
        </w:rPr>
        <w:t>Robert T. Stafford disaster relief and emergency assistance act</w:t>
      </w:r>
      <w:r w:rsidRPr="00D02432">
        <w:rPr>
          <w:rFonts w:ascii="Times New Roman" w:hAnsi="Times New Roman" w:cs="Times New Roman"/>
          <w:sz w:val="24"/>
          <w:szCs w:val="24"/>
        </w:rPr>
        <w:t xml:space="preserve">. U.S. Department of Homeland Security. </w:t>
      </w:r>
      <w:hyperlink r:id="rId16" w:anchor=":~:text=Robert%20T.%20Stafford%20Disaster%20Relief,to%20FEMA%20and%20FEMA%20programs" w:tgtFrame="_new" w:history="1">
        <w:r w:rsidRPr="00D02432">
          <w:rPr>
            <w:rStyle w:val="Hyperlink"/>
            <w:rFonts w:ascii="Times New Roman" w:hAnsi="Times New Roman" w:cs="Times New Roman"/>
            <w:sz w:val="24"/>
            <w:szCs w:val="24"/>
          </w:rPr>
          <w:t>https://www.fema.gov/disaster/stafford-act#:~:text=Robert%20T.%20Stafford%20Disaster%20Relief,to%20FEMA%20and%20FEMA%20programs</w:t>
        </w:r>
      </w:hyperlink>
      <w:r w:rsidRPr="00D02432">
        <w:rPr>
          <w:rFonts w:ascii="Times New Roman" w:hAnsi="Times New Roman" w:cs="Times New Roman"/>
          <w:sz w:val="24"/>
          <w:szCs w:val="24"/>
        </w:rPr>
        <w:t>.</w:t>
      </w:r>
    </w:p>
    <w:p w14:paraId="0184F3A3" w14:textId="0C5D1643" w:rsidR="00292C04" w:rsidRDefault="00292C04" w:rsidP="00292C04">
      <w:pPr>
        <w:pStyle w:val="ListParagraph"/>
        <w:numPr>
          <w:ilvl w:val="0"/>
          <w:numId w:val="2"/>
        </w:numPr>
        <w:spacing w:line="240" w:lineRule="auto"/>
        <w:rPr>
          <w:rFonts w:ascii="Times New Roman" w:hAnsi="Times New Roman" w:cs="Times New Roman"/>
          <w:sz w:val="24"/>
          <w:szCs w:val="24"/>
        </w:rPr>
      </w:pPr>
      <w:r w:rsidRPr="00292C04">
        <w:rPr>
          <w:rFonts w:ascii="Times New Roman" w:hAnsi="Times New Roman" w:cs="Times New Roman"/>
          <w:sz w:val="24"/>
          <w:szCs w:val="24"/>
        </w:rPr>
        <w:t xml:space="preserve">Mach, K. J., C. M. </w:t>
      </w:r>
      <w:proofErr w:type="spellStart"/>
      <w:r w:rsidRPr="00292C04">
        <w:rPr>
          <w:rFonts w:ascii="Times New Roman" w:hAnsi="Times New Roman" w:cs="Times New Roman"/>
          <w:sz w:val="24"/>
          <w:szCs w:val="24"/>
        </w:rPr>
        <w:t>Krann</w:t>
      </w:r>
      <w:proofErr w:type="spellEnd"/>
      <w:r w:rsidRPr="00292C04">
        <w:rPr>
          <w:rFonts w:ascii="Times New Roman" w:hAnsi="Times New Roman" w:cs="Times New Roman"/>
          <w:sz w:val="24"/>
          <w:szCs w:val="24"/>
        </w:rPr>
        <w:t xml:space="preserve">, M. Hino, A. R. Siders, E. M. Johnston, and C. B. Field. </w:t>
      </w:r>
      <w:r>
        <w:rPr>
          <w:rFonts w:ascii="Times New Roman" w:hAnsi="Times New Roman" w:cs="Times New Roman"/>
          <w:sz w:val="24"/>
          <w:szCs w:val="24"/>
        </w:rPr>
        <w:t>(</w:t>
      </w:r>
      <w:r w:rsidRPr="00292C04">
        <w:rPr>
          <w:rFonts w:ascii="Times New Roman" w:hAnsi="Times New Roman" w:cs="Times New Roman"/>
          <w:sz w:val="24"/>
          <w:szCs w:val="24"/>
        </w:rPr>
        <w:t>2019</w:t>
      </w:r>
      <w:r>
        <w:rPr>
          <w:rFonts w:ascii="Times New Roman" w:hAnsi="Times New Roman" w:cs="Times New Roman"/>
          <w:sz w:val="24"/>
          <w:szCs w:val="24"/>
        </w:rPr>
        <w:t>)</w:t>
      </w:r>
      <w:r w:rsidRPr="00292C04">
        <w:rPr>
          <w:rFonts w:ascii="Times New Roman" w:hAnsi="Times New Roman" w:cs="Times New Roman"/>
          <w:sz w:val="24"/>
          <w:szCs w:val="24"/>
        </w:rPr>
        <w:t xml:space="preserve">. “Managed retreat through voluntary buyouts of </w:t>
      </w:r>
      <w:proofErr w:type="spellStart"/>
      <w:r w:rsidRPr="00292C04">
        <w:rPr>
          <w:rFonts w:ascii="Times New Roman" w:hAnsi="Times New Roman" w:cs="Times New Roman"/>
          <w:sz w:val="24"/>
          <w:szCs w:val="24"/>
        </w:rPr>
        <w:t>floodprone</w:t>
      </w:r>
      <w:proofErr w:type="spellEnd"/>
      <w:r w:rsidRPr="00292C04">
        <w:rPr>
          <w:rFonts w:ascii="Times New Roman" w:hAnsi="Times New Roman" w:cs="Times New Roman"/>
          <w:sz w:val="24"/>
          <w:szCs w:val="24"/>
        </w:rPr>
        <w:t xml:space="preserve"> properties.” Sci. Adv. 5 (10): eaax8995. </w:t>
      </w:r>
      <w:hyperlink r:id="rId17" w:history="1">
        <w:r w:rsidR="00F308C4" w:rsidRPr="0051354C">
          <w:rPr>
            <w:rStyle w:val="Hyperlink"/>
            <w:rFonts w:ascii="Times New Roman" w:hAnsi="Times New Roman" w:cs="Times New Roman"/>
            <w:sz w:val="24"/>
            <w:szCs w:val="24"/>
          </w:rPr>
          <w:t>https://doi.org/10.1126 /sciadv.aax8995</w:t>
        </w:r>
      </w:hyperlink>
      <w:r w:rsidRPr="00292C04">
        <w:rPr>
          <w:rFonts w:ascii="Times New Roman" w:hAnsi="Times New Roman" w:cs="Times New Roman"/>
          <w:sz w:val="24"/>
          <w:szCs w:val="24"/>
        </w:rPr>
        <w:t>.</w:t>
      </w:r>
    </w:p>
    <w:p w14:paraId="724842DC" w14:textId="742E2535" w:rsidR="00F308C4" w:rsidRDefault="00F308C4" w:rsidP="00292C04">
      <w:pPr>
        <w:pStyle w:val="ListParagraph"/>
        <w:numPr>
          <w:ilvl w:val="0"/>
          <w:numId w:val="2"/>
        </w:numPr>
        <w:spacing w:line="240" w:lineRule="auto"/>
        <w:rPr>
          <w:rFonts w:ascii="Times New Roman" w:hAnsi="Times New Roman" w:cs="Times New Roman"/>
          <w:sz w:val="24"/>
          <w:szCs w:val="24"/>
        </w:rPr>
      </w:pPr>
      <w:r w:rsidRPr="00F308C4">
        <w:rPr>
          <w:rFonts w:ascii="Times New Roman" w:hAnsi="Times New Roman" w:cs="Times New Roman"/>
          <w:sz w:val="24"/>
          <w:szCs w:val="24"/>
        </w:rPr>
        <w:t xml:space="preserve">Curran-Groome, W., Haygood, H., Hino, M., </w:t>
      </w:r>
      <w:proofErr w:type="spellStart"/>
      <w:r w:rsidRPr="00F308C4">
        <w:rPr>
          <w:rFonts w:ascii="Times New Roman" w:hAnsi="Times New Roman" w:cs="Times New Roman"/>
          <w:sz w:val="24"/>
          <w:szCs w:val="24"/>
        </w:rPr>
        <w:t>BenDor</w:t>
      </w:r>
      <w:proofErr w:type="spellEnd"/>
      <w:r w:rsidRPr="00F308C4">
        <w:rPr>
          <w:rFonts w:ascii="Times New Roman" w:hAnsi="Times New Roman" w:cs="Times New Roman"/>
          <w:sz w:val="24"/>
          <w:szCs w:val="24"/>
        </w:rPr>
        <w:t xml:space="preserve">, T. K., &amp; Salvesen, D. (2021). Assessing the full costs of floodplain buyouts. </w:t>
      </w:r>
      <w:r w:rsidRPr="00F308C4">
        <w:rPr>
          <w:rFonts w:ascii="Times New Roman" w:hAnsi="Times New Roman" w:cs="Times New Roman"/>
          <w:i/>
          <w:iCs/>
          <w:sz w:val="24"/>
          <w:szCs w:val="24"/>
        </w:rPr>
        <w:t>Climatic Change, 168</w:t>
      </w:r>
      <w:r w:rsidRPr="00F308C4">
        <w:rPr>
          <w:rFonts w:ascii="Times New Roman" w:hAnsi="Times New Roman" w:cs="Times New Roman"/>
          <w:sz w:val="24"/>
          <w:szCs w:val="24"/>
        </w:rPr>
        <w:t xml:space="preserve">(3). </w:t>
      </w:r>
      <w:hyperlink r:id="rId18" w:history="1">
        <w:r w:rsidR="0052282E" w:rsidRPr="0051354C">
          <w:rPr>
            <w:rStyle w:val="Hyperlink"/>
            <w:rFonts w:ascii="Times New Roman" w:hAnsi="Times New Roman" w:cs="Times New Roman"/>
            <w:sz w:val="24"/>
            <w:szCs w:val="24"/>
          </w:rPr>
          <w:t>https://doi.org/10.1007/s10584-021-03264-4</w:t>
        </w:r>
      </w:hyperlink>
    </w:p>
    <w:p w14:paraId="7E939BF3" w14:textId="43A45460" w:rsidR="0052282E" w:rsidRPr="00292C04" w:rsidRDefault="0052282E" w:rsidP="00292C04">
      <w:pPr>
        <w:pStyle w:val="ListParagraph"/>
        <w:numPr>
          <w:ilvl w:val="0"/>
          <w:numId w:val="2"/>
        </w:numPr>
        <w:spacing w:line="240" w:lineRule="auto"/>
        <w:rPr>
          <w:rFonts w:ascii="Times New Roman" w:hAnsi="Times New Roman" w:cs="Times New Roman"/>
          <w:sz w:val="24"/>
          <w:szCs w:val="24"/>
        </w:rPr>
      </w:pPr>
      <w:proofErr w:type="spellStart"/>
      <w:r w:rsidRPr="0052282E">
        <w:rPr>
          <w:rFonts w:ascii="Times New Roman" w:hAnsi="Times New Roman" w:cs="Times New Roman"/>
          <w:sz w:val="24"/>
          <w:szCs w:val="24"/>
        </w:rPr>
        <w:t>BenDor</w:t>
      </w:r>
      <w:proofErr w:type="spellEnd"/>
      <w:r w:rsidRPr="0052282E">
        <w:rPr>
          <w:rFonts w:ascii="Times New Roman" w:hAnsi="Times New Roman" w:cs="Times New Roman"/>
          <w:sz w:val="24"/>
          <w:szCs w:val="24"/>
        </w:rPr>
        <w:t xml:space="preserve">, T. K., Salvesen, D., Kamrath, C., &amp; Ganser, B. (2020). Floodplain buyouts and municipal finance. </w:t>
      </w:r>
      <w:r w:rsidRPr="0052282E">
        <w:rPr>
          <w:rFonts w:ascii="Times New Roman" w:hAnsi="Times New Roman" w:cs="Times New Roman"/>
          <w:i/>
          <w:iCs/>
          <w:sz w:val="24"/>
          <w:szCs w:val="24"/>
        </w:rPr>
        <w:t>Natural Hazards Review, 21</w:t>
      </w:r>
      <w:r w:rsidRPr="0052282E">
        <w:rPr>
          <w:rFonts w:ascii="Times New Roman" w:hAnsi="Times New Roman" w:cs="Times New Roman"/>
          <w:sz w:val="24"/>
          <w:szCs w:val="24"/>
        </w:rPr>
        <w:t xml:space="preserve">(3). </w:t>
      </w:r>
      <w:hyperlink r:id="rId19" w:tgtFrame="_new" w:history="1">
        <w:r w:rsidRPr="0052282E">
          <w:rPr>
            <w:rStyle w:val="Hyperlink"/>
            <w:rFonts w:ascii="Times New Roman" w:hAnsi="Times New Roman" w:cs="Times New Roman"/>
            <w:sz w:val="24"/>
            <w:szCs w:val="24"/>
          </w:rPr>
          <w:t>https://doi.org/10.1061/(ASCE)NH.1527-6996.0000380</w:t>
        </w:r>
      </w:hyperlink>
    </w:p>
    <w:sectPr w:rsidR="0052282E" w:rsidRPr="00292C04">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8" w:author="Emma Sophia Donnelly" w:date="2024-10-18T14:29:00Z" w:initials="ED">
    <w:p w14:paraId="0F6F7861" w14:textId="77777777" w:rsidR="00650B8F" w:rsidRDefault="00650B8F" w:rsidP="00650B8F">
      <w:pPr>
        <w:pStyle w:val="CommentText"/>
      </w:pPr>
      <w:r>
        <w:rPr>
          <w:rStyle w:val="CommentReference"/>
        </w:rPr>
        <w:annotationRef/>
      </w:r>
      <w:r>
        <w:t>?</w:t>
      </w:r>
    </w:p>
  </w:comment>
  <w:comment w:id="411" w:author="Emma Sophia Donnelly" w:date="2024-10-14T14:08:00Z" w:initials="ED">
    <w:p w14:paraId="1369B245" w14:textId="5FABEA83" w:rsidR="00DC6F51" w:rsidRDefault="00DC6F51" w:rsidP="00DC6F51">
      <w:pPr>
        <w:pStyle w:val="CommentText"/>
      </w:pPr>
      <w:r>
        <w:rPr>
          <w:rStyle w:val="CommentReference"/>
        </w:rPr>
        <w:annotationRef/>
      </w:r>
      <w:r>
        <w:t>That one timmins paper on diff choice sets by diff race groups</w:t>
      </w:r>
    </w:p>
  </w:comment>
  <w:comment w:id="412" w:author="Emma Sophia Donnelly" w:date="2024-10-14T14:17:00Z" w:initials="ED">
    <w:p w14:paraId="16D3EB25" w14:textId="77777777" w:rsidR="00643E8F" w:rsidRDefault="00643E8F" w:rsidP="00643E8F">
      <w:pPr>
        <w:pStyle w:val="CommentText"/>
      </w:pPr>
      <w:r>
        <w:rPr>
          <w:rStyle w:val="CommentReference"/>
        </w:rPr>
        <w:annotationRef/>
      </w:r>
      <w:r>
        <w:t>Christensen and timmins 2018</w:t>
      </w:r>
    </w:p>
  </w:comment>
  <w:comment w:id="413" w:author="Emma Sophia Donnelly" w:date="2024-10-14T14:18:00Z" w:initials="ED">
    <w:p w14:paraId="540C5A2F" w14:textId="77777777" w:rsidR="003834A4" w:rsidRDefault="003834A4" w:rsidP="003834A4">
      <w:pPr>
        <w:pStyle w:val="CommentText"/>
      </w:pPr>
      <w:r>
        <w:rPr>
          <w:rStyle w:val="CommentReference"/>
        </w:rPr>
        <w:annotationRef/>
      </w:r>
      <w:r>
        <w:t>“However, the U.S. Department of Housing found that on most discrimination measures, Hispanic homebuyers in Miami faced similar levels of discrimination as the overall incidence of random discrimination (irrespective of race) in the Miami sample” (bakkensen and ma ‘20)</w:t>
      </w:r>
    </w:p>
  </w:comment>
  <w:comment w:id="606" w:author="Emma Sophia Donnelly" w:date="2024-10-14T14:57:00Z" w:initials="ED">
    <w:p w14:paraId="5DBD3225" w14:textId="77777777" w:rsidR="00727755" w:rsidRDefault="00727755" w:rsidP="00727755">
      <w:pPr>
        <w:pStyle w:val="CommentText"/>
      </w:pPr>
      <w:r>
        <w:rPr>
          <w:rStyle w:val="CommentReference"/>
        </w:rPr>
        <w:annotationRef/>
      </w:r>
      <w:r>
        <w:t>Not sure...</w:t>
      </w:r>
    </w:p>
  </w:comment>
  <w:comment w:id="1041" w:author="Emma Sophia Donnelly" w:date="2024-10-14T16:37:00Z" w:initials="ED">
    <w:p w14:paraId="2FA85EFC" w14:textId="77777777" w:rsidR="002525CF" w:rsidRDefault="002525CF" w:rsidP="002525CF">
      <w:pPr>
        <w:pStyle w:val="CommentText"/>
      </w:pPr>
      <w:r>
        <w:rPr>
          <w:rStyle w:val="CommentReference"/>
        </w:rPr>
        <w:annotationRef/>
      </w:r>
      <w:r>
        <w:t>What was that other paper I read that does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6F7861" w15:done="0"/>
  <w15:commentEx w15:paraId="1369B245" w15:done="0"/>
  <w15:commentEx w15:paraId="16D3EB25" w15:paraIdParent="1369B245" w15:done="0"/>
  <w15:commentEx w15:paraId="540C5A2F" w15:paraIdParent="16D3EB25" w15:done="0"/>
  <w15:commentEx w15:paraId="5DBD3225" w15:done="0"/>
  <w15:commentEx w15:paraId="2FA85E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5A7EF8" w16cex:dateUtc="2024-10-18T18:29:00Z"/>
  <w16cex:commentExtensible w16cex:durableId="48545438" w16cex:dateUtc="2024-10-14T18:08:00Z"/>
  <w16cex:commentExtensible w16cex:durableId="35EC081C" w16cex:dateUtc="2024-10-14T18:17:00Z"/>
  <w16cex:commentExtensible w16cex:durableId="71F7A194" w16cex:dateUtc="2024-10-14T18:18:00Z"/>
  <w16cex:commentExtensible w16cex:durableId="325DF8AE" w16cex:dateUtc="2024-10-14T18:57:00Z"/>
  <w16cex:commentExtensible w16cex:durableId="54758AF8" w16cex:dateUtc="2024-10-14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6F7861" w16cid:durableId="435A7EF8"/>
  <w16cid:commentId w16cid:paraId="1369B245" w16cid:durableId="48545438"/>
  <w16cid:commentId w16cid:paraId="16D3EB25" w16cid:durableId="35EC081C"/>
  <w16cid:commentId w16cid:paraId="540C5A2F" w16cid:durableId="71F7A194"/>
  <w16cid:commentId w16cid:paraId="5DBD3225" w16cid:durableId="325DF8AE"/>
  <w16cid:commentId w16cid:paraId="2FA85EFC" w16cid:durableId="54758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90DD4" w14:textId="77777777" w:rsidR="001D554A" w:rsidRDefault="001D554A" w:rsidP="00A94960">
      <w:pPr>
        <w:spacing w:after="0" w:line="240" w:lineRule="auto"/>
      </w:pPr>
      <w:r>
        <w:separator/>
      </w:r>
    </w:p>
  </w:endnote>
  <w:endnote w:type="continuationSeparator" w:id="0">
    <w:p w14:paraId="75F6F7F3" w14:textId="77777777" w:rsidR="001D554A" w:rsidRDefault="001D554A" w:rsidP="00A9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6882938"/>
      <w:docPartObj>
        <w:docPartGallery w:val="Page Numbers (Bottom of Page)"/>
        <w:docPartUnique/>
      </w:docPartObj>
    </w:sdtPr>
    <w:sdtEndPr>
      <w:rPr>
        <w:noProof/>
      </w:rPr>
    </w:sdtEndPr>
    <w:sdtContent>
      <w:p w14:paraId="77E0EF83" w14:textId="4A77C7AD" w:rsidR="00A94960" w:rsidRDefault="00A94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9587E" w14:textId="77777777" w:rsidR="00A94960" w:rsidRDefault="00A94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5BDC3" w14:textId="77777777" w:rsidR="001D554A" w:rsidRDefault="001D554A" w:rsidP="00A94960">
      <w:pPr>
        <w:spacing w:after="0" w:line="240" w:lineRule="auto"/>
      </w:pPr>
      <w:r>
        <w:separator/>
      </w:r>
    </w:p>
  </w:footnote>
  <w:footnote w:type="continuationSeparator" w:id="0">
    <w:p w14:paraId="5A3997B4" w14:textId="77777777" w:rsidR="001D554A" w:rsidRDefault="001D554A" w:rsidP="00A9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93E"/>
    <w:multiLevelType w:val="hybridMultilevel"/>
    <w:tmpl w:val="5FD83A64"/>
    <w:lvl w:ilvl="0" w:tplc="20C0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2EE"/>
    <w:multiLevelType w:val="multilevel"/>
    <w:tmpl w:val="21E4941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44F08"/>
    <w:multiLevelType w:val="hybridMultilevel"/>
    <w:tmpl w:val="1AA46296"/>
    <w:lvl w:ilvl="0" w:tplc="4850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04D10"/>
    <w:multiLevelType w:val="hybridMultilevel"/>
    <w:tmpl w:val="8A72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C3BF0"/>
    <w:multiLevelType w:val="hybridMultilevel"/>
    <w:tmpl w:val="E262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B3675"/>
    <w:multiLevelType w:val="hybridMultilevel"/>
    <w:tmpl w:val="A75E4E9E"/>
    <w:lvl w:ilvl="0" w:tplc="8396AE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317EE"/>
    <w:multiLevelType w:val="hybridMultilevel"/>
    <w:tmpl w:val="5FD83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6E60FA"/>
    <w:multiLevelType w:val="hybridMultilevel"/>
    <w:tmpl w:val="B8E6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37FB6"/>
    <w:multiLevelType w:val="hybridMultilevel"/>
    <w:tmpl w:val="A4141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437761">
    <w:abstractNumId w:val="1"/>
  </w:num>
  <w:num w:numId="2" w16cid:durableId="380523163">
    <w:abstractNumId w:val="3"/>
  </w:num>
  <w:num w:numId="3" w16cid:durableId="90323688">
    <w:abstractNumId w:val="5"/>
  </w:num>
  <w:num w:numId="4" w16cid:durableId="1729575007">
    <w:abstractNumId w:val="7"/>
  </w:num>
  <w:num w:numId="5" w16cid:durableId="1286693294">
    <w:abstractNumId w:val="0"/>
  </w:num>
  <w:num w:numId="6" w16cid:durableId="1277299234">
    <w:abstractNumId w:val="6"/>
  </w:num>
  <w:num w:numId="7" w16cid:durableId="160194589">
    <w:abstractNumId w:val="4"/>
  </w:num>
  <w:num w:numId="8" w16cid:durableId="421490190">
    <w:abstractNumId w:val="8"/>
  </w:num>
  <w:num w:numId="9" w16cid:durableId="2996525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B1"/>
    <w:rsid w:val="000164A0"/>
    <w:rsid w:val="000267B9"/>
    <w:rsid w:val="000407D5"/>
    <w:rsid w:val="000446BF"/>
    <w:rsid w:val="000460C7"/>
    <w:rsid w:val="00073523"/>
    <w:rsid w:val="00075FED"/>
    <w:rsid w:val="00082A31"/>
    <w:rsid w:val="0009198E"/>
    <w:rsid w:val="000B63B1"/>
    <w:rsid w:val="000C70CE"/>
    <w:rsid w:val="000F3A43"/>
    <w:rsid w:val="000F3BC8"/>
    <w:rsid w:val="001016B0"/>
    <w:rsid w:val="00101CC3"/>
    <w:rsid w:val="00104C8A"/>
    <w:rsid w:val="00136BB5"/>
    <w:rsid w:val="00144438"/>
    <w:rsid w:val="00146A2D"/>
    <w:rsid w:val="00162950"/>
    <w:rsid w:val="001649E1"/>
    <w:rsid w:val="00171096"/>
    <w:rsid w:val="00185244"/>
    <w:rsid w:val="00185FC5"/>
    <w:rsid w:val="001A0E6E"/>
    <w:rsid w:val="001C074D"/>
    <w:rsid w:val="001C6B23"/>
    <w:rsid w:val="001D4DF8"/>
    <w:rsid w:val="001D554A"/>
    <w:rsid w:val="00221282"/>
    <w:rsid w:val="002251F8"/>
    <w:rsid w:val="00227EB2"/>
    <w:rsid w:val="00247C9C"/>
    <w:rsid w:val="00247FA0"/>
    <w:rsid w:val="002525CF"/>
    <w:rsid w:val="0025681C"/>
    <w:rsid w:val="00260209"/>
    <w:rsid w:val="00283E27"/>
    <w:rsid w:val="002921DD"/>
    <w:rsid w:val="00292C04"/>
    <w:rsid w:val="002A4FDE"/>
    <w:rsid w:val="002C7154"/>
    <w:rsid w:val="002E0889"/>
    <w:rsid w:val="002E45E7"/>
    <w:rsid w:val="003053BB"/>
    <w:rsid w:val="00310AAE"/>
    <w:rsid w:val="00310D7A"/>
    <w:rsid w:val="00312977"/>
    <w:rsid w:val="00315EF4"/>
    <w:rsid w:val="003200AF"/>
    <w:rsid w:val="00323A34"/>
    <w:rsid w:val="00324524"/>
    <w:rsid w:val="00324FCF"/>
    <w:rsid w:val="00334F94"/>
    <w:rsid w:val="00335F2A"/>
    <w:rsid w:val="003479F4"/>
    <w:rsid w:val="00372951"/>
    <w:rsid w:val="00373346"/>
    <w:rsid w:val="00373CF5"/>
    <w:rsid w:val="0038039C"/>
    <w:rsid w:val="00380AD1"/>
    <w:rsid w:val="00381914"/>
    <w:rsid w:val="003834A4"/>
    <w:rsid w:val="00384247"/>
    <w:rsid w:val="00384946"/>
    <w:rsid w:val="003A3CD2"/>
    <w:rsid w:val="003B1102"/>
    <w:rsid w:val="003B7698"/>
    <w:rsid w:val="003E31ED"/>
    <w:rsid w:val="003F2777"/>
    <w:rsid w:val="00411EB6"/>
    <w:rsid w:val="00432DD7"/>
    <w:rsid w:val="00433AE5"/>
    <w:rsid w:val="0044545C"/>
    <w:rsid w:val="0044706E"/>
    <w:rsid w:val="00472A15"/>
    <w:rsid w:val="004818B1"/>
    <w:rsid w:val="00486EBF"/>
    <w:rsid w:val="00487404"/>
    <w:rsid w:val="004A7143"/>
    <w:rsid w:val="004E50E0"/>
    <w:rsid w:val="004F1446"/>
    <w:rsid w:val="004F7DE0"/>
    <w:rsid w:val="00515CBD"/>
    <w:rsid w:val="0052282E"/>
    <w:rsid w:val="005233E4"/>
    <w:rsid w:val="00534FDE"/>
    <w:rsid w:val="00543BFA"/>
    <w:rsid w:val="00543FB5"/>
    <w:rsid w:val="005444BE"/>
    <w:rsid w:val="00550E12"/>
    <w:rsid w:val="00555097"/>
    <w:rsid w:val="005705B4"/>
    <w:rsid w:val="005A0500"/>
    <w:rsid w:val="005A3642"/>
    <w:rsid w:val="005A448B"/>
    <w:rsid w:val="005B4D72"/>
    <w:rsid w:val="005C499C"/>
    <w:rsid w:val="005C5653"/>
    <w:rsid w:val="005C5874"/>
    <w:rsid w:val="005D15E0"/>
    <w:rsid w:val="005E252E"/>
    <w:rsid w:val="00601CB6"/>
    <w:rsid w:val="00616535"/>
    <w:rsid w:val="00633D00"/>
    <w:rsid w:val="006416DC"/>
    <w:rsid w:val="00643E8F"/>
    <w:rsid w:val="00647235"/>
    <w:rsid w:val="00650B8F"/>
    <w:rsid w:val="00651646"/>
    <w:rsid w:val="006645B4"/>
    <w:rsid w:val="00680588"/>
    <w:rsid w:val="00681474"/>
    <w:rsid w:val="00686F07"/>
    <w:rsid w:val="006946CB"/>
    <w:rsid w:val="006D4247"/>
    <w:rsid w:val="006E0D7C"/>
    <w:rsid w:val="006E62BA"/>
    <w:rsid w:val="00701CE2"/>
    <w:rsid w:val="00721807"/>
    <w:rsid w:val="00722D0E"/>
    <w:rsid w:val="00727755"/>
    <w:rsid w:val="00742B33"/>
    <w:rsid w:val="007514E3"/>
    <w:rsid w:val="00765BBB"/>
    <w:rsid w:val="0079497C"/>
    <w:rsid w:val="00797F21"/>
    <w:rsid w:val="007A690E"/>
    <w:rsid w:val="007B0085"/>
    <w:rsid w:val="007B0792"/>
    <w:rsid w:val="007B2DBF"/>
    <w:rsid w:val="007D5FAF"/>
    <w:rsid w:val="007F0BC3"/>
    <w:rsid w:val="007F0DD8"/>
    <w:rsid w:val="007F0E5A"/>
    <w:rsid w:val="007F3DFE"/>
    <w:rsid w:val="008114FD"/>
    <w:rsid w:val="0081350F"/>
    <w:rsid w:val="0081639E"/>
    <w:rsid w:val="008319D3"/>
    <w:rsid w:val="008330FD"/>
    <w:rsid w:val="00850C1D"/>
    <w:rsid w:val="00891AE0"/>
    <w:rsid w:val="008A6D6A"/>
    <w:rsid w:val="008D49ED"/>
    <w:rsid w:val="008E2DE3"/>
    <w:rsid w:val="008E4048"/>
    <w:rsid w:val="008F2512"/>
    <w:rsid w:val="009051DB"/>
    <w:rsid w:val="009139BB"/>
    <w:rsid w:val="009414E4"/>
    <w:rsid w:val="00956CC5"/>
    <w:rsid w:val="00964F11"/>
    <w:rsid w:val="0098309E"/>
    <w:rsid w:val="00985CDF"/>
    <w:rsid w:val="00997D46"/>
    <w:rsid w:val="009A0BF8"/>
    <w:rsid w:val="009A1994"/>
    <w:rsid w:val="009B38DC"/>
    <w:rsid w:val="009D12D8"/>
    <w:rsid w:val="009D1E19"/>
    <w:rsid w:val="009E5ABC"/>
    <w:rsid w:val="00A12848"/>
    <w:rsid w:val="00A15568"/>
    <w:rsid w:val="00A27CAE"/>
    <w:rsid w:val="00A35CC7"/>
    <w:rsid w:val="00A41F38"/>
    <w:rsid w:val="00A4292C"/>
    <w:rsid w:val="00A525A6"/>
    <w:rsid w:val="00A54884"/>
    <w:rsid w:val="00A61B82"/>
    <w:rsid w:val="00A63659"/>
    <w:rsid w:val="00A65AD9"/>
    <w:rsid w:val="00A72CC1"/>
    <w:rsid w:val="00A80F9D"/>
    <w:rsid w:val="00A92D18"/>
    <w:rsid w:val="00A94960"/>
    <w:rsid w:val="00A94B70"/>
    <w:rsid w:val="00AA57DD"/>
    <w:rsid w:val="00AC0312"/>
    <w:rsid w:val="00AC0BEA"/>
    <w:rsid w:val="00AC5060"/>
    <w:rsid w:val="00AD7FEE"/>
    <w:rsid w:val="00AE65B5"/>
    <w:rsid w:val="00AF3440"/>
    <w:rsid w:val="00B004EB"/>
    <w:rsid w:val="00B034B9"/>
    <w:rsid w:val="00B03E7A"/>
    <w:rsid w:val="00B04C98"/>
    <w:rsid w:val="00B13AEA"/>
    <w:rsid w:val="00B238CD"/>
    <w:rsid w:val="00B3091B"/>
    <w:rsid w:val="00B36005"/>
    <w:rsid w:val="00B45A1D"/>
    <w:rsid w:val="00B53E5F"/>
    <w:rsid w:val="00B63960"/>
    <w:rsid w:val="00B64445"/>
    <w:rsid w:val="00B74337"/>
    <w:rsid w:val="00B74ECE"/>
    <w:rsid w:val="00B77776"/>
    <w:rsid w:val="00B9073E"/>
    <w:rsid w:val="00B91CD8"/>
    <w:rsid w:val="00B97C73"/>
    <w:rsid w:val="00BA1E52"/>
    <w:rsid w:val="00BE2B4D"/>
    <w:rsid w:val="00BF3061"/>
    <w:rsid w:val="00BF449B"/>
    <w:rsid w:val="00C0646C"/>
    <w:rsid w:val="00C10261"/>
    <w:rsid w:val="00C122DC"/>
    <w:rsid w:val="00C17B83"/>
    <w:rsid w:val="00C242B3"/>
    <w:rsid w:val="00C31097"/>
    <w:rsid w:val="00C358C4"/>
    <w:rsid w:val="00C56773"/>
    <w:rsid w:val="00C57693"/>
    <w:rsid w:val="00C619A5"/>
    <w:rsid w:val="00C6575F"/>
    <w:rsid w:val="00C80C67"/>
    <w:rsid w:val="00C80F20"/>
    <w:rsid w:val="00C823C2"/>
    <w:rsid w:val="00C8324E"/>
    <w:rsid w:val="00C876C0"/>
    <w:rsid w:val="00C958AE"/>
    <w:rsid w:val="00CA2833"/>
    <w:rsid w:val="00CA29F2"/>
    <w:rsid w:val="00CA600E"/>
    <w:rsid w:val="00CB4877"/>
    <w:rsid w:val="00CE2731"/>
    <w:rsid w:val="00D02432"/>
    <w:rsid w:val="00D032E0"/>
    <w:rsid w:val="00D13100"/>
    <w:rsid w:val="00D1479F"/>
    <w:rsid w:val="00D24FA6"/>
    <w:rsid w:val="00D42537"/>
    <w:rsid w:val="00D62D68"/>
    <w:rsid w:val="00D633CF"/>
    <w:rsid w:val="00D825AC"/>
    <w:rsid w:val="00D954B7"/>
    <w:rsid w:val="00D96191"/>
    <w:rsid w:val="00DA39CC"/>
    <w:rsid w:val="00DA3B61"/>
    <w:rsid w:val="00DB3D64"/>
    <w:rsid w:val="00DB4D2E"/>
    <w:rsid w:val="00DC6F51"/>
    <w:rsid w:val="00DD1293"/>
    <w:rsid w:val="00DD3C69"/>
    <w:rsid w:val="00DD5F27"/>
    <w:rsid w:val="00DD7518"/>
    <w:rsid w:val="00DD7ABC"/>
    <w:rsid w:val="00DE5291"/>
    <w:rsid w:val="00DE555C"/>
    <w:rsid w:val="00DF7E59"/>
    <w:rsid w:val="00E00097"/>
    <w:rsid w:val="00E11514"/>
    <w:rsid w:val="00E1284B"/>
    <w:rsid w:val="00E13E19"/>
    <w:rsid w:val="00E17A9D"/>
    <w:rsid w:val="00E244EA"/>
    <w:rsid w:val="00E26996"/>
    <w:rsid w:val="00E37C80"/>
    <w:rsid w:val="00E40CA3"/>
    <w:rsid w:val="00E41F0C"/>
    <w:rsid w:val="00E56F69"/>
    <w:rsid w:val="00E76BB5"/>
    <w:rsid w:val="00E92096"/>
    <w:rsid w:val="00E95F2D"/>
    <w:rsid w:val="00EA555A"/>
    <w:rsid w:val="00F05ADE"/>
    <w:rsid w:val="00F15BAB"/>
    <w:rsid w:val="00F200A5"/>
    <w:rsid w:val="00F308C4"/>
    <w:rsid w:val="00F52623"/>
    <w:rsid w:val="00F56693"/>
    <w:rsid w:val="00F71DCA"/>
    <w:rsid w:val="00F86228"/>
    <w:rsid w:val="00F86765"/>
    <w:rsid w:val="00F97027"/>
    <w:rsid w:val="00FB41F0"/>
    <w:rsid w:val="00FB780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6FE6"/>
  <w15:chartTrackingRefBased/>
  <w15:docId w15:val="{DAE74B2B-2FDC-4608-93CD-1C320894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B1"/>
    <w:pPr>
      <w:ind w:left="720"/>
      <w:contextualSpacing/>
    </w:pPr>
  </w:style>
  <w:style w:type="table" w:styleId="TableGrid">
    <w:name w:val="Table Grid"/>
    <w:basedOn w:val="TableNormal"/>
    <w:uiPriority w:val="39"/>
    <w:rsid w:val="00AC031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3CF"/>
    <w:rPr>
      <w:color w:val="0563C1" w:themeColor="hyperlink"/>
      <w:u w:val="single"/>
    </w:rPr>
  </w:style>
  <w:style w:type="character" w:styleId="UnresolvedMention">
    <w:name w:val="Unresolved Mention"/>
    <w:basedOn w:val="DefaultParagraphFont"/>
    <w:uiPriority w:val="99"/>
    <w:semiHidden/>
    <w:unhideWhenUsed/>
    <w:rsid w:val="00D633CF"/>
    <w:rPr>
      <w:color w:val="605E5C"/>
      <w:shd w:val="clear" w:color="auto" w:fill="E1DFDD"/>
    </w:rPr>
  </w:style>
  <w:style w:type="paragraph" w:styleId="Revision">
    <w:name w:val="Revision"/>
    <w:hidden/>
    <w:uiPriority w:val="99"/>
    <w:semiHidden/>
    <w:rsid w:val="0052282E"/>
    <w:pPr>
      <w:spacing w:after="0" w:line="240" w:lineRule="auto"/>
    </w:pPr>
  </w:style>
  <w:style w:type="paragraph" w:styleId="Header">
    <w:name w:val="header"/>
    <w:basedOn w:val="Normal"/>
    <w:link w:val="HeaderChar"/>
    <w:uiPriority w:val="99"/>
    <w:unhideWhenUsed/>
    <w:rsid w:val="00A9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60"/>
  </w:style>
  <w:style w:type="paragraph" w:styleId="Footer">
    <w:name w:val="footer"/>
    <w:basedOn w:val="Normal"/>
    <w:link w:val="FooterChar"/>
    <w:uiPriority w:val="99"/>
    <w:unhideWhenUsed/>
    <w:rsid w:val="00A9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60"/>
  </w:style>
  <w:style w:type="character" w:styleId="PlaceholderText">
    <w:name w:val="Placeholder Text"/>
    <w:basedOn w:val="DefaultParagraphFont"/>
    <w:uiPriority w:val="99"/>
    <w:semiHidden/>
    <w:rsid w:val="00985CDF"/>
    <w:rPr>
      <w:color w:val="666666"/>
    </w:rPr>
  </w:style>
  <w:style w:type="character" w:styleId="CommentReference">
    <w:name w:val="annotation reference"/>
    <w:basedOn w:val="DefaultParagraphFont"/>
    <w:uiPriority w:val="99"/>
    <w:semiHidden/>
    <w:unhideWhenUsed/>
    <w:rsid w:val="00DC6F51"/>
    <w:rPr>
      <w:sz w:val="16"/>
      <w:szCs w:val="16"/>
    </w:rPr>
  </w:style>
  <w:style w:type="paragraph" w:styleId="CommentText">
    <w:name w:val="annotation text"/>
    <w:basedOn w:val="Normal"/>
    <w:link w:val="CommentTextChar"/>
    <w:uiPriority w:val="99"/>
    <w:unhideWhenUsed/>
    <w:rsid w:val="00DC6F51"/>
    <w:pPr>
      <w:spacing w:line="240" w:lineRule="auto"/>
    </w:pPr>
    <w:rPr>
      <w:sz w:val="20"/>
      <w:szCs w:val="20"/>
    </w:rPr>
  </w:style>
  <w:style w:type="character" w:customStyle="1" w:styleId="CommentTextChar">
    <w:name w:val="Comment Text Char"/>
    <w:basedOn w:val="DefaultParagraphFont"/>
    <w:link w:val="CommentText"/>
    <w:uiPriority w:val="99"/>
    <w:rsid w:val="00DC6F51"/>
    <w:rPr>
      <w:sz w:val="20"/>
      <w:szCs w:val="20"/>
    </w:rPr>
  </w:style>
  <w:style w:type="paragraph" w:styleId="CommentSubject">
    <w:name w:val="annotation subject"/>
    <w:basedOn w:val="CommentText"/>
    <w:next w:val="CommentText"/>
    <w:link w:val="CommentSubjectChar"/>
    <w:uiPriority w:val="99"/>
    <w:semiHidden/>
    <w:unhideWhenUsed/>
    <w:rsid w:val="00DC6F51"/>
    <w:rPr>
      <w:b/>
      <w:bCs/>
    </w:rPr>
  </w:style>
  <w:style w:type="character" w:customStyle="1" w:styleId="CommentSubjectChar">
    <w:name w:val="Comment Subject Char"/>
    <w:basedOn w:val="CommentTextChar"/>
    <w:link w:val="CommentSubject"/>
    <w:uiPriority w:val="99"/>
    <w:semiHidden/>
    <w:rsid w:val="00DC6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687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7">
          <w:marLeft w:val="0"/>
          <w:marRight w:val="0"/>
          <w:marTop w:val="0"/>
          <w:marBottom w:val="0"/>
          <w:divBdr>
            <w:top w:val="none" w:sz="0" w:space="0" w:color="auto"/>
            <w:left w:val="none" w:sz="0" w:space="0" w:color="auto"/>
            <w:bottom w:val="none" w:sz="0" w:space="0" w:color="auto"/>
            <w:right w:val="none" w:sz="0" w:space="0" w:color="auto"/>
          </w:divBdr>
          <w:divsChild>
            <w:div w:id="453599462">
              <w:marLeft w:val="0"/>
              <w:marRight w:val="0"/>
              <w:marTop w:val="0"/>
              <w:marBottom w:val="0"/>
              <w:divBdr>
                <w:top w:val="none" w:sz="0" w:space="0" w:color="auto"/>
                <w:left w:val="none" w:sz="0" w:space="0" w:color="auto"/>
                <w:bottom w:val="none" w:sz="0" w:space="0" w:color="auto"/>
                <w:right w:val="none" w:sz="0" w:space="0" w:color="auto"/>
              </w:divBdr>
              <w:divsChild>
                <w:div w:id="1896114277">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086">
          <w:marLeft w:val="0"/>
          <w:marRight w:val="0"/>
          <w:marTop w:val="0"/>
          <w:marBottom w:val="0"/>
          <w:divBdr>
            <w:top w:val="none" w:sz="0" w:space="0" w:color="auto"/>
            <w:left w:val="none" w:sz="0" w:space="0" w:color="auto"/>
            <w:bottom w:val="none" w:sz="0" w:space="0" w:color="auto"/>
            <w:right w:val="none" w:sz="0" w:space="0" w:color="auto"/>
          </w:divBdr>
          <w:divsChild>
            <w:div w:id="723409574">
              <w:marLeft w:val="0"/>
              <w:marRight w:val="0"/>
              <w:marTop w:val="0"/>
              <w:marBottom w:val="0"/>
              <w:divBdr>
                <w:top w:val="none" w:sz="0" w:space="0" w:color="auto"/>
                <w:left w:val="none" w:sz="0" w:space="0" w:color="auto"/>
                <w:bottom w:val="none" w:sz="0" w:space="0" w:color="auto"/>
                <w:right w:val="none" w:sz="0" w:space="0" w:color="auto"/>
              </w:divBdr>
              <w:divsChild>
                <w:div w:id="557280288">
                  <w:marLeft w:val="0"/>
                  <w:marRight w:val="0"/>
                  <w:marTop w:val="0"/>
                  <w:marBottom w:val="0"/>
                  <w:divBdr>
                    <w:top w:val="none" w:sz="0" w:space="0" w:color="auto"/>
                    <w:left w:val="none" w:sz="0" w:space="0" w:color="auto"/>
                    <w:bottom w:val="none" w:sz="0" w:space="0" w:color="auto"/>
                    <w:right w:val="none" w:sz="0" w:space="0" w:color="auto"/>
                  </w:divBdr>
                  <w:divsChild>
                    <w:div w:id="1439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7888">
      <w:bodyDiv w:val="1"/>
      <w:marLeft w:val="0"/>
      <w:marRight w:val="0"/>
      <w:marTop w:val="0"/>
      <w:marBottom w:val="0"/>
      <w:divBdr>
        <w:top w:val="none" w:sz="0" w:space="0" w:color="auto"/>
        <w:left w:val="none" w:sz="0" w:space="0" w:color="auto"/>
        <w:bottom w:val="none" w:sz="0" w:space="0" w:color="auto"/>
        <w:right w:val="none" w:sz="0" w:space="0" w:color="auto"/>
      </w:divBdr>
      <w:divsChild>
        <w:div w:id="1669597901">
          <w:marLeft w:val="0"/>
          <w:marRight w:val="0"/>
          <w:marTop w:val="0"/>
          <w:marBottom w:val="0"/>
          <w:divBdr>
            <w:top w:val="none" w:sz="0" w:space="0" w:color="auto"/>
            <w:left w:val="none" w:sz="0" w:space="0" w:color="auto"/>
            <w:bottom w:val="none" w:sz="0" w:space="0" w:color="auto"/>
            <w:right w:val="none" w:sz="0" w:space="0" w:color="auto"/>
          </w:divBdr>
          <w:divsChild>
            <w:div w:id="824391046">
              <w:marLeft w:val="0"/>
              <w:marRight w:val="0"/>
              <w:marTop w:val="0"/>
              <w:marBottom w:val="0"/>
              <w:divBdr>
                <w:top w:val="none" w:sz="0" w:space="0" w:color="auto"/>
                <w:left w:val="none" w:sz="0" w:space="0" w:color="auto"/>
                <w:bottom w:val="none" w:sz="0" w:space="0" w:color="auto"/>
                <w:right w:val="none" w:sz="0" w:space="0" w:color="auto"/>
              </w:divBdr>
              <w:divsChild>
                <w:div w:id="800343870">
                  <w:marLeft w:val="0"/>
                  <w:marRight w:val="0"/>
                  <w:marTop w:val="0"/>
                  <w:marBottom w:val="0"/>
                  <w:divBdr>
                    <w:top w:val="none" w:sz="0" w:space="0" w:color="auto"/>
                    <w:left w:val="none" w:sz="0" w:space="0" w:color="auto"/>
                    <w:bottom w:val="none" w:sz="0" w:space="0" w:color="auto"/>
                    <w:right w:val="none" w:sz="0" w:space="0" w:color="auto"/>
                  </w:divBdr>
                  <w:divsChild>
                    <w:div w:id="5496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7861">
          <w:marLeft w:val="0"/>
          <w:marRight w:val="0"/>
          <w:marTop w:val="0"/>
          <w:marBottom w:val="0"/>
          <w:divBdr>
            <w:top w:val="none" w:sz="0" w:space="0" w:color="auto"/>
            <w:left w:val="none" w:sz="0" w:space="0" w:color="auto"/>
            <w:bottom w:val="none" w:sz="0" w:space="0" w:color="auto"/>
            <w:right w:val="none" w:sz="0" w:space="0" w:color="auto"/>
          </w:divBdr>
          <w:divsChild>
            <w:div w:id="853542099">
              <w:marLeft w:val="0"/>
              <w:marRight w:val="0"/>
              <w:marTop w:val="0"/>
              <w:marBottom w:val="0"/>
              <w:divBdr>
                <w:top w:val="none" w:sz="0" w:space="0" w:color="auto"/>
                <w:left w:val="none" w:sz="0" w:space="0" w:color="auto"/>
                <w:bottom w:val="none" w:sz="0" w:space="0" w:color="auto"/>
                <w:right w:val="none" w:sz="0" w:space="0" w:color="auto"/>
              </w:divBdr>
              <w:divsChild>
                <w:div w:id="1224028441">
                  <w:marLeft w:val="0"/>
                  <w:marRight w:val="0"/>
                  <w:marTop w:val="0"/>
                  <w:marBottom w:val="0"/>
                  <w:divBdr>
                    <w:top w:val="none" w:sz="0" w:space="0" w:color="auto"/>
                    <w:left w:val="none" w:sz="0" w:space="0" w:color="auto"/>
                    <w:bottom w:val="none" w:sz="0" w:space="0" w:color="auto"/>
                    <w:right w:val="none" w:sz="0" w:space="0" w:color="auto"/>
                  </w:divBdr>
                  <w:divsChild>
                    <w:div w:id="1623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0918">
      <w:bodyDiv w:val="1"/>
      <w:marLeft w:val="0"/>
      <w:marRight w:val="0"/>
      <w:marTop w:val="0"/>
      <w:marBottom w:val="0"/>
      <w:divBdr>
        <w:top w:val="none" w:sz="0" w:space="0" w:color="auto"/>
        <w:left w:val="none" w:sz="0" w:space="0" w:color="auto"/>
        <w:bottom w:val="none" w:sz="0" w:space="0" w:color="auto"/>
        <w:right w:val="none" w:sz="0" w:space="0" w:color="auto"/>
      </w:divBdr>
    </w:div>
    <w:div w:id="16050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5325/marineresecon.39.3.001" TargetMode="External"/><Relationship Id="rId18" Type="http://schemas.openxmlformats.org/officeDocument/2006/relationships/hyperlink" Target="https://doi.org/10.1007/s10584-021-03264-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88/1748-9326/accfd6" TargetMode="External"/><Relationship Id="rId17" Type="http://schemas.openxmlformats.org/officeDocument/2006/relationships/hyperlink" Target="https://doi.org/10.1126%20/sciadv.aax8995" TargetMode="External"/><Relationship Id="rId2" Type="http://schemas.openxmlformats.org/officeDocument/2006/relationships/numbering" Target="numbering.xml"/><Relationship Id="rId16" Type="http://schemas.openxmlformats.org/officeDocument/2006/relationships/hyperlink" Target="https://www.fema.gov/disaster/stafford-a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61/(ASCE)NH.1527-6996.0000042"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61/(ASCE)NH.1527-6996.00003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950/0738-1360-28.3.253"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5524-811F-4656-94BF-77EA5CB0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14</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250</cp:revision>
  <dcterms:created xsi:type="dcterms:W3CDTF">2024-10-03T00:50:00Z</dcterms:created>
  <dcterms:modified xsi:type="dcterms:W3CDTF">2024-10-18T18:29:00Z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2024-10-04T20:48:04Z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8d22258e-7119-447f-919f-0788675ba655</vt:lpwstr>
  </property>
  <property fmtid="{D5CDD505-2E9C-101B-9397-08002B2CF9AE}" pid="8" name="MSIP_Label_4044bd30-2ed7-4c9d-9d12-46200872a97b_ContentBits">
    <vt:lpwstr>0</vt:lpwstr>
  </property>
</Properties>
</file>